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E795" w14:textId="77777777" w:rsidR="005156B7" w:rsidRDefault="004D3CE8">
      <w:r>
        <w:tab/>
      </w:r>
      <w:r>
        <w:tab/>
      </w:r>
      <w:r>
        <w:tab/>
      </w:r>
      <w:r>
        <w:tab/>
      </w:r>
      <w:r>
        <w:tab/>
      </w:r>
      <w:r w:rsidRPr="004D3CE8">
        <w:rPr>
          <w:noProof/>
          <w:lang w:val="en-US"/>
        </w:rPr>
        <w:drawing>
          <wp:inline distT="0" distB="0" distL="19050" distR="0" wp14:anchorId="44B7DEB1" wp14:editId="5CE7035E">
            <wp:extent cx="1314450" cy="885825"/>
            <wp:effectExtent l="0" t="0" r="0" b="0"/>
            <wp:docPr id="9" name="Picture 1" descr="Logo Newge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ewgen_small"/>
                    <pic:cNvPicPr>
                      <a:picLocks noChangeAspect="1" noChangeArrowheads="1"/>
                    </pic:cNvPicPr>
                  </pic:nvPicPr>
                  <pic:blipFill>
                    <a:blip r:embed="rId9"/>
                    <a:stretch>
                      <a:fillRect/>
                    </a:stretch>
                  </pic:blipFill>
                  <pic:spPr bwMode="auto">
                    <a:xfrm>
                      <a:off x="0" y="0"/>
                      <a:ext cx="1314450" cy="885825"/>
                    </a:xfrm>
                    <a:prstGeom prst="rect">
                      <a:avLst/>
                    </a:prstGeom>
                  </pic:spPr>
                </pic:pic>
              </a:graphicData>
            </a:graphic>
          </wp:inline>
        </w:drawing>
      </w:r>
    </w:p>
    <w:p w14:paraId="55620ACE" w14:textId="77777777" w:rsidR="004D3CE8" w:rsidRDefault="004D3CE8"/>
    <w:p w14:paraId="5B551242" w14:textId="38067737" w:rsidR="004D3CE8" w:rsidRDefault="004D3CE8">
      <w:r>
        <w:tab/>
      </w:r>
      <w:r>
        <w:tab/>
      </w:r>
      <w:r>
        <w:tab/>
      </w:r>
      <w:r>
        <w:tab/>
      </w:r>
      <w:r>
        <w:tab/>
      </w:r>
      <w:r>
        <w:tab/>
      </w:r>
      <w:r>
        <w:tab/>
      </w:r>
      <w:r>
        <w:tab/>
      </w:r>
      <w:r>
        <w:tab/>
      </w:r>
      <w:r>
        <w:tab/>
      </w:r>
      <w:r w:rsidR="00A53B3E">
        <w:t xml:space="preserve">Date: </w:t>
      </w:r>
      <w:r w:rsidR="00224C5D">
        <w:t>07</w:t>
      </w:r>
      <w:r w:rsidRPr="004D3CE8">
        <w:t>-</w:t>
      </w:r>
      <w:r w:rsidR="00B75AC5">
        <w:t>0</w:t>
      </w:r>
      <w:r w:rsidR="00224C5D">
        <w:t>9</w:t>
      </w:r>
      <w:r w:rsidRPr="004D3CE8">
        <w:t>-20</w:t>
      </w:r>
      <w:r w:rsidR="00DE5D4E">
        <w:t>2</w:t>
      </w:r>
      <w:r w:rsidR="00BE60BC">
        <w:t>3</w:t>
      </w:r>
    </w:p>
    <w:p w14:paraId="6E1B96F3" w14:textId="77777777" w:rsidR="00497309" w:rsidRDefault="00497309"/>
    <w:p w14:paraId="69AA421E" w14:textId="77777777" w:rsidR="004D3CE8" w:rsidRDefault="004D3CE8" w:rsidP="004D3CE8">
      <w:pPr>
        <w:jc w:val="center"/>
        <w:rPr>
          <w:rFonts w:ascii="Arial Black" w:hAnsi="Arial Black" w:cs="Arial"/>
          <w:bCs/>
          <w:sz w:val="40"/>
          <w:szCs w:val="40"/>
        </w:rPr>
      </w:pPr>
      <w:r>
        <w:rPr>
          <w:rFonts w:ascii="Arial Black" w:hAnsi="Arial Black" w:cs="Arial"/>
          <w:bCs/>
          <w:sz w:val="40"/>
          <w:szCs w:val="40"/>
        </w:rPr>
        <w:t xml:space="preserve">Technical Requirements Specification </w:t>
      </w:r>
    </w:p>
    <w:p w14:paraId="43B7786D" w14:textId="0778AC7A" w:rsidR="004D3CE8" w:rsidRDefault="004D3CE8" w:rsidP="004D3CE8">
      <w:pPr>
        <w:jc w:val="center"/>
        <w:rPr>
          <w:rFonts w:ascii="Arial" w:hAnsi="Arial" w:cs="Arial"/>
          <w:b/>
          <w:bCs/>
          <w:sz w:val="28"/>
          <w:szCs w:val="28"/>
        </w:rPr>
      </w:pPr>
      <w:r>
        <w:rPr>
          <w:rFonts w:ascii="Arial" w:hAnsi="Arial" w:cs="Arial"/>
          <w:b/>
          <w:bCs/>
          <w:sz w:val="28"/>
          <w:szCs w:val="28"/>
        </w:rPr>
        <w:t>(</w:t>
      </w:r>
      <w:r w:rsidR="00E93E84">
        <w:rPr>
          <w:rFonts w:ascii="Arial" w:hAnsi="Arial" w:cs="Arial"/>
          <w:b/>
          <w:sz w:val="28"/>
          <w:szCs w:val="28"/>
        </w:rPr>
        <w:t>D</w:t>
      </w:r>
      <w:r w:rsidR="00DB3731">
        <w:rPr>
          <w:rFonts w:ascii="Arial" w:hAnsi="Arial" w:cs="Arial"/>
          <w:b/>
          <w:sz w:val="28"/>
          <w:szCs w:val="28"/>
        </w:rPr>
        <w:t>AO</w:t>
      </w:r>
      <w:r w:rsidR="009E1332">
        <w:rPr>
          <w:rFonts w:ascii="Arial" w:hAnsi="Arial" w:cs="Arial"/>
          <w:b/>
          <w:sz w:val="28"/>
          <w:szCs w:val="28"/>
        </w:rPr>
        <w:t>_Create WI</w:t>
      </w:r>
      <w:r>
        <w:rPr>
          <w:rFonts w:ascii="Arial" w:hAnsi="Arial" w:cs="Arial"/>
          <w:b/>
          <w:bCs/>
          <w:sz w:val="28"/>
          <w:szCs w:val="28"/>
        </w:rPr>
        <w:t>)</w:t>
      </w:r>
    </w:p>
    <w:p w14:paraId="7093CD47" w14:textId="77777777" w:rsidR="004D3CE8" w:rsidRDefault="004D3CE8" w:rsidP="004D3CE8">
      <w:pPr>
        <w:jc w:val="center"/>
        <w:rPr>
          <w:rFonts w:ascii="Verdana" w:hAnsi="Verdana" w:cs="Arial"/>
          <w:bCs/>
          <w:sz w:val="32"/>
          <w:szCs w:val="24"/>
        </w:rPr>
      </w:pPr>
    </w:p>
    <w:p w14:paraId="71371B45" w14:textId="77777777" w:rsidR="004D3CE8" w:rsidRDefault="004D3CE8" w:rsidP="004D3CE8">
      <w:pPr>
        <w:jc w:val="center"/>
        <w:rPr>
          <w:rFonts w:ascii="Arial" w:hAnsi="Arial" w:cs="Arial"/>
          <w:b/>
          <w:bCs/>
        </w:rPr>
      </w:pPr>
      <w:r>
        <w:rPr>
          <w:rFonts w:ascii="Arial" w:hAnsi="Arial" w:cs="Arial"/>
          <w:b/>
          <w:bCs/>
        </w:rPr>
        <w:t>(NEWGEN CONFIDENTIAL)</w:t>
      </w:r>
    </w:p>
    <w:p w14:paraId="6A1E1748" w14:textId="77777777" w:rsidR="004D3CE8" w:rsidRDefault="004D3CE8"/>
    <w:p w14:paraId="1F7010AE" w14:textId="77777777" w:rsidR="004D3CE8" w:rsidRDefault="004D3CE8"/>
    <w:p w14:paraId="293CAFCA" w14:textId="77777777" w:rsidR="004D3CE8" w:rsidRDefault="004D3CE8"/>
    <w:p w14:paraId="1830A44A" w14:textId="77777777" w:rsidR="004D3CE8" w:rsidRDefault="004D3CE8"/>
    <w:p w14:paraId="1D1B5E70" w14:textId="77777777" w:rsidR="004D3CE8" w:rsidRDefault="004D3CE8"/>
    <w:p w14:paraId="3E02A0F7" w14:textId="77777777" w:rsidR="004D3CE8" w:rsidRDefault="004D3CE8"/>
    <w:p w14:paraId="05E5F901" w14:textId="77777777" w:rsidR="004D3CE8" w:rsidRDefault="004D3CE8"/>
    <w:p w14:paraId="628E4399" w14:textId="77777777" w:rsidR="004D3CE8" w:rsidRDefault="004D3CE8"/>
    <w:p w14:paraId="06C4332E" w14:textId="77777777" w:rsidR="004D3CE8" w:rsidRDefault="004D3CE8"/>
    <w:p w14:paraId="2FEC2316" w14:textId="77777777" w:rsidR="004D3CE8" w:rsidRDefault="004D3CE8"/>
    <w:p w14:paraId="110ABF63" w14:textId="77777777" w:rsidR="004D3CE8" w:rsidRDefault="004D3CE8"/>
    <w:p w14:paraId="645CFBE0" w14:textId="77777777" w:rsidR="004D3CE8" w:rsidRDefault="004D3CE8"/>
    <w:p w14:paraId="5E37A214" w14:textId="77777777" w:rsidR="004D3CE8" w:rsidRDefault="004D3CE8"/>
    <w:p w14:paraId="1751D413" w14:textId="77777777" w:rsidR="004D3CE8" w:rsidRDefault="004D3CE8" w:rsidP="004D3CE8"/>
    <w:p w14:paraId="3941AB94" w14:textId="77777777" w:rsidR="004D3CE8" w:rsidRDefault="004D3CE8" w:rsidP="004D3CE8">
      <w:pPr>
        <w:ind w:left="1440" w:firstLine="720"/>
        <w:rPr>
          <w:rFonts w:ascii="Arial" w:hAnsi="Arial" w:cs="Arial"/>
          <w:b/>
          <w:sz w:val="28"/>
          <w:szCs w:val="28"/>
        </w:rPr>
      </w:pPr>
      <w:r>
        <w:rPr>
          <w:rFonts w:ascii="Arial" w:hAnsi="Arial" w:cs="Arial"/>
          <w:b/>
          <w:sz w:val="28"/>
          <w:szCs w:val="28"/>
        </w:rPr>
        <w:t>Newgen Software Technologies Ltd.</w:t>
      </w:r>
    </w:p>
    <w:p w14:paraId="27601BF7" w14:textId="77777777" w:rsidR="004D3CE8" w:rsidRDefault="004D3CE8" w:rsidP="004D3CE8">
      <w:pPr>
        <w:jc w:val="center"/>
        <w:rPr>
          <w:rFonts w:ascii="Arial" w:hAnsi="Arial" w:cs="Arial"/>
          <w:b/>
        </w:rPr>
      </w:pPr>
      <w:r>
        <w:rPr>
          <w:rFonts w:ascii="Arial" w:hAnsi="Arial" w:cs="Arial"/>
          <w:b/>
        </w:rPr>
        <w:t xml:space="preserve">New Delhi, INDIA </w:t>
      </w:r>
    </w:p>
    <w:p w14:paraId="2D1DAC59" w14:textId="77777777" w:rsidR="004D3CE8" w:rsidRDefault="004D3CE8"/>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4D3CE8" w14:paraId="7104B9D7" w14:textId="77777777" w:rsidTr="00942C4F">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66698F19" w14:textId="77777777" w:rsidR="004D3CE8" w:rsidRDefault="004D3CE8" w:rsidP="00942C4F">
            <w:pPr>
              <w:jc w:val="center"/>
              <w:rPr>
                <w:rFonts w:ascii="Arial" w:hAnsi="Arial" w:cs="Arial"/>
                <w:b/>
                <w:sz w:val="28"/>
                <w:szCs w:val="28"/>
              </w:rPr>
            </w:pPr>
          </w:p>
          <w:p w14:paraId="7AA397D5" w14:textId="77777777" w:rsidR="004D3CE8" w:rsidRDefault="004D3CE8" w:rsidP="00942C4F">
            <w:pPr>
              <w:jc w:val="center"/>
              <w:rPr>
                <w:rFonts w:ascii="Arial" w:hAnsi="Arial" w:cs="Arial"/>
                <w:b/>
                <w:sz w:val="28"/>
                <w:szCs w:val="28"/>
              </w:rPr>
            </w:pPr>
            <w:r>
              <w:rPr>
                <w:rFonts w:ascii="Arial" w:hAnsi="Arial" w:cs="Arial"/>
                <w:b/>
                <w:sz w:val="28"/>
                <w:szCs w:val="28"/>
              </w:rPr>
              <w:t>Review Summary</w:t>
            </w:r>
          </w:p>
        </w:tc>
      </w:tr>
      <w:tr w:rsidR="004D3CE8" w14:paraId="709C0764" w14:textId="77777777" w:rsidTr="00942C4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5D5A69DC" w14:textId="2320CA1B" w:rsidR="004D3CE8" w:rsidRDefault="004D3CE8" w:rsidP="00DE5D4E">
            <w:pPr>
              <w:rPr>
                <w:rFonts w:ascii="Arial" w:hAnsi="Arial" w:cs="Arial"/>
                <w:b/>
              </w:rPr>
            </w:pPr>
            <w:r>
              <w:rPr>
                <w:rFonts w:ascii="Arial" w:hAnsi="Arial" w:cs="Arial"/>
                <w:b/>
              </w:rPr>
              <w:t xml:space="preserve">ITEM SUBMITTED BY </w:t>
            </w:r>
            <w:r w:rsidR="00AA18CC">
              <w:rPr>
                <w:rFonts w:ascii="Arial" w:hAnsi="Arial" w:cs="Arial"/>
                <w:b/>
              </w:rPr>
              <w:t>: Hritik Kounsal</w:t>
            </w:r>
          </w:p>
        </w:tc>
      </w:tr>
      <w:tr w:rsidR="004D3CE8" w14:paraId="710416B4" w14:textId="77777777" w:rsidTr="00942C4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2CD48BCE" w14:textId="77777777" w:rsidR="004D3CE8" w:rsidRDefault="004D3CE8" w:rsidP="00942C4F">
            <w:pPr>
              <w:rPr>
                <w:rFonts w:ascii="Arial" w:hAnsi="Arial" w:cs="Arial"/>
                <w:b/>
              </w:rPr>
            </w:pPr>
            <w:r>
              <w:rPr>
                <w:rFonts w:ascii="Arial" w:hAnsi="Arial" w:cs="Arial"/>
                <w:b/>
              </w:rPr>
              <w:t>REVIEW TEAM</w:t>
            </w:r>
          </w:p>
        </w:tc>
      </w:tr>
      <w:tr w:rsidR="004D3CE8" w14:paraId="2B346081" w14:textId="77777777" w:rsidTr="00942C4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44E7F26C" w14:textId="77777777" w:rsidR="004D3CE8" w:rsidRDefault="004D3CE8" w:rsidP="00942C4F">
            <w:pPr>
              <w:jc w:val="center"/>
              <w:rPr>
                <w:rFonts w:ascii="Arial" w:hAnsi="Arial" w:cs="Arial"/>
                <w:b/>
              </w:rPr>
            </w:pPr>
            <w:r>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114BFCF8" w14:textId="77777777" w:rsidR="004D3CE8" w:rsidRDefault="004D3CE8" w:rsidP="00942C4F">
            <w:pPr>
              <w:jc w:val="center"/>
              <w:rPr>
                <w:rFonts w:ascii="Arial" w:hAnsi="Arial" w:cs="Arial"/>
                <w:b/>
              </w:rPr>
            </w:pPr>
            <w:r>
              <w:rPr>
                <w:rFonts w:ascii="Arial" w:hAnsi="Arial" w:cs="Arial"/>
                <w:b/>
              </w:rPr>
              <w:t>SIGNATURE</w:t>
            </w:r>
          </w:p>
        </w:tc>
      </w:tr>
      <w:tr w:rsidR="004D3CE8" w14:paraId="6CF172EA" w14:textId="77777777" w:rsidTr="00942C4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1367075D" w14:textId="77777777" w:rsidR="004D3CE8" w:rsidRDefault="004D3CE8" w:rsidP="00942C4F">
            <w:pPr>
              <w:rPr>
                <w:rFonts w:ascii="Arial" w:hAnsi="Arial" w:cs="Arial"/>
              </w:rPr>
            </w:pPr>
            <w:r>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2922DBC" w14:textId="77777777" w:rsidR="004D3CE8" w:rsidRDefault="004D3CE8" w:rsidP="00942C4F">
            <w:pPr>
              <w:jc w:val="center"/>
              <w:rPr>
                <w:rFonts w:ascii="Arial" w:hAnsi="Arial" w:cs="Arial"/>
              </w:rPr>
            </w:pPr>
          </w:p>
        </w:tc>
      </w:tr>
      <w:tr w:rsidR="004D3CE8" w14:paraId="6C0C6E93" w14:textId="77777777" w:rsidTr="00942C4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05D27153" w14:textId="77777777" w:rsidR="004D3CE8" w:rsidRDefault="004D3CE8" w:rsidP="00942C4F">
            <w:pPr>
              <w:rPr>
                <w:rFonts w:ascii="Arial" w:hAnsi="Arial" w:cs="Arial"/>
              </w:rPr>
            </w:pPr>
            <w:r>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552296F" w14:textId="77777777" w:rsidR="004D3CE8" w:rsidRDefault="004D3CE8" w:rsidP="00942C4F">
            <w:pPr>
              <w:jc w:val="center"/>
              <w:rPr>
                <w:rFonts w:ascii="Arial" w:hAnsi="Arial" w:cs="Arial"/>
              </w:rPr>
            </w:pPr>
          </w:p>
        </w:tc>
      </w:tr>
      <w:tr w:rsidR="004D3CE8" w14:paraId="56DDB95E" w14:textId="77777777" w:rsidTr="00942C4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33FAE2EE" w14:textId="77777777" w:rsidR="004D3CE8" w:rsidRDefault="004D3CE8" w:rsidP="00942C4F">
            <w:pPr>
              <w:rPr>
                <w:rFonts w:ascii="Arial" w:hAnsi="Arial" w:cs="Arial"/>
                <w:i/>
              </w:rPr>
            </w:pPr>
            <w:r>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3AE0A319" w14:textId="77777777" w:rsidR="004D3CE8" w:rsidRDefault="004D3CE8" w:rsidP="00942C4F">
            <w:pPr>
              <w:jc w:val="center"/>
              <w:rPr>
                <w:rFonts w:ascii="Arial" w:hAnsi="Arial" w:cs="Arial"/>
              </w:rPr>
            </w:pPr>
          </w:p>
        </w:tc>
      </w:tr>
      <w:tr w:rsidR="004D3CE8" w14:paraId="61BC5E2D" w14:textId="77777777" w:rsidTr="00942C4F">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131D2956" w14:textId="77777777" w:rsidR="004D3CE8" w:rsidRDefault="004D3CE8" w:rsidP="00942C4F">
            <w:pPr>
              <w:rPr>
                <w:rFonts w:ascii="Arial" w:hAnsi="Arial" w:cs="Arial"/>
                <w:b/>
              </w:rPr>
            </w:pPr>
          </w:p>
          <w:p w14:paraId="60C78814" w14:textId="77777777" w:rsidR="004D3CE8" w:rsidRDefault="004D3CE8" w:rsidP="00942C4F">
            <w:pPr>
              <w:rPr>
                <w:rFonts w:ascii="Arial" w:hAnsi="Arial" w:cs="Arial"/>
                <w:b/>
              </w:rPr>
            </w:pPr>
            <w:r>
              <w:rPr>
                <w:rFonts w:ascii="Arial" w:hAnsi="Arial" w:cs="Arial"/>
                <w:b/>
              </w:rPr>
              <w:t>REVIEW COMMENTS:</w:t>
            </w:r>
          </w:p>
        </w:tc>
      </w:tr>
      <w:tr w:rsidR="004D3CE8" w14:paraId="6D1D7B9D" w14:textId="77777777" w:rsidTr="00942C4F">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1275C84E" w14:textId="77777777" w:rsidR="004D3CE8" w:rsidRDefault="004D3CE8" w:rsidP="00942C4F">
            <w:pPr>
              <w:rPr>
                <w:rFonts w:ascii="Arial" w:hAnsi="Arial" w:cs="Arial"/>
                <w:sz w:val="20"/>
              </w:rPr>
            </w:pPr>
            <w:r>
              <w:rPr>
                <w:rFonts w:ascii="Arial" w:hAnsi="Arial" w:cs="Arial"/>
                <w:sz w:val="20"/>
              </w:rPr>
              <w:t xml:space="preserve">ACCEPTED          : </w:t>
            </w:r>
          </w:p>
          <w:p w14:paraId="4B9217A6" w14:textId="77777777" w:rsidR="004D3CE8" w:rsidRDefault="004D3CE8" w:rsidP="00942C4F">
            <w:pPr>
              <w:rPr>
                <w:rFonts w:ascii="Arial" w:hAnsi="Arial" w:cs="Arial"/>
                <w:sz w:val="20"/>
              </w:rPr>
            </w:pPr>
            <w:r>
              <w:rPr>
                <w:rFonts w:ascii="Arial" w:hAnsi="Arial" w:cs="Arial"/>
                <w:sz w:val="20"/>
              </w:rPr>
              <w:t xml:space="preserve">NOT ACCEPTED : </w:t>
            </w:r>
          </w:p>
          <w:p w14:paraId="3EA227CD" w14:textId="77777777" w:rsidR="004D3CE8" w:rsidRDefault="004D3CE8" w:rsidP="00942C4F">
            <w:pPr>
              <w:rPr>
                <w:rFonts w:ascii="Arial" w:hAnsi="Arial" w:cs="Arial"/>
                <w:sz w:val="20"/>
              </w:rPr>
            </w:pPr>
            <w:r>
              <w:rPr>
                <w:rFonts w:ascii="Arial" w:hAnsi="Arial" w:cs="Arial"/>
                <w:sz w:val="20"/>
              </w:rPr>
              <w:t>REVIEW NOT COMPLETED :</w:t>
            </w:r>
          </w:p>
          <w:p w14:paraId="6DDDBDE9" w14:textId="77777777" w:rsidR="004D3CE8" w:rsidRDefault="004D3CE8" w:rsidP="00942C4F">
            <w:pPr>
              <w:rPr>
                <w:rFonts w:ascii="Arial" w:hAnsi="Arial" w:cs="Arial"/>
                <w:i/>
                <w:sz w:val="20"/>
              </w:rPr>
            </w:pPr>
            <w:r>
              <w:rPr>
                <w:rFonts w:ascii="Arial" w:hAnsi="Arial" w:cs="Arial"/>
                <w:i/>
                <w:sz w:val="20"/>
              </w:rPr>
              <w:t>(Explanation)</w:t>
            </w:r>
          </w:p>
          <w:p w14:paraId="6ECB76B2" w14:textId="77777777" w:rsidR="004D3CE8" w:rsidRDefault="004D3CE8" w:rsidP="00942C4F">
            <w:pPr>
              <w:rPr>
                <w:i/>
              </w:rPr>
            </w:pPr>
          </w:p>
          <w:p w14:paraId="0E958FF7" w14:textId="77777777" w:rsidR="004D3CE8" w:rsidRDefault="004D3CE8" w:rsidP="00942C4F"/>
          <w:p w14:paraId="1AC0AF9B" w14:textId="77777777" w:rsidR="004D3CE8" w:rsidRDefault="004D3CE8" w:rsidP="00942C4F"/>
        </w:tc>
      </w:tr>
    </w:tbl>
    <w:p w14:paraId="1F1C199E" w14:textId="77777777" w:rsidR="004D3CE8" w:rsidRDefault="004D3CE8"/>
    <w:p w14:paraId="140F8550" w14:textId="77777777" w:rsidR="004D3CE8" w:rsidRDefault="004D3CE8"/>
    <w:p w14:paraId="327A0968" w14:textId="77777777" w:rsidR="004D3CE8" w:rsidRDefault="004D3CE8"/>
    <w:p w14:paraId="0EC7AF3B" w14:textId="77777777" w:rsidR="004D3CE8" w:rsidRDefault="004D3CE8"/>
    <w:p w14:paraId="1D9A12BF" w14:textId="77777777" w:rsidR="004D3CE8" w:rsidRDefault="004D3CE8"/>
    <w:p w14:paraId="3ACDF896" w14:textId="70AD9C22" w:rsidR="004D3CE8" w:rsidRDefault="004D3CE8"/>
    <w:p w14:paraId="4F4BAEE6" w14:textId="258192C9" w:rsidR="009A3121" w:rsidRDefault="009A3121"/>
    <w:p w14:paraId="76E8EBB4" w14:textId="77777777" w:rsidR="009A3121" w:rsidRDefault="009A3121"/>
    <w:p w14:paraId="0AC66C1C" w14:textId="77777777" w:rsidR="004D3CE8" w:rsidRDefault="004D3CE8" w:rsidP="004D3CE8">
      <w:pPr>
        <w:ind w:left="180"/>
        <w:jc w:val="center"/>
        <w:rPr>
          <w:rFonts w:ascii="Verdana" w:hAnsi="Verdana" w:cs="Arial"/>
          <w:b/>
          <w:bCs/>
        </w:rPr>
      </w:pPr>
      <w:r>
        <w:rPr>
          <w:rFonts w:ascii="Verdana" w:hAnsi="Verdana" w:cs="Arial"/>
          <w:b/>
          <w:bCs/>
        </w:rPr>
        <w:lastRenderedPageBreak/>
        <w:t>Revision History</w:t>
      </w:r>
    </w:p>
    <w:tbl>
      <w:tblPr>
        <w:tblW w:w="10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435"/>
        <w:gridCol w:w="904"/>
        <w:gridCol w:w="5007"/>
        <w:gridCol w:w="1199"/>
        <w:gridCol w:w="835"/>
        <w:gridCol w:w="1136"/>
      </w:tblGrid>
      <w:tr w:rsidR="000F166C" w14:paraId="0F4F3FAB" w14:textId="77777777" w:rsidTr="0012137E">
        <w:trPr>
          <w:cantSplit/>
          <w:trHeight w:val="2114"/>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92E2AF0" w14:textId="77777777" w:rsidR="004D3CE8" w:rsidRDefault="004D3CE8" w:rsidP="00942C4F">
            <w:pPr>
              <w:jc w:val="center"/>
              <w:rPr>
                <w:rFonts w:ascii="Verdana" w:hAnsi="Verdana" w:cs="Arial"/>
                <w:b/>
                <w:bCs/>
                <w:sz w:val="20"/>
              </w:rPr>
            </w:pPr>
            <w:r>
              <w:rPr>
                <w:rFonts w:ascii="Verdana" w:hAnsi="Verdana" w:cs="Arial"/>
                <w:b/>
                <w:bCs/>
                <w:sz w:val="20"/>
              </w:rPr>
              <w:t>Release</w:t>
            </w:r>
          </w:p>
          <w:p w14:paraId="7B321EF0" w14:textId="77777777" w:rsidR="004D3CE8" w:rsidRDefault="004D3CE8" w:rsidP="00942C4F">
            <w:pPr>
              <w:jc w:val="center"/>
              <w:rPr>
                <w:rFonts w:ascii="Verdana" w:hAnsi="Verdana" w:cs="Arial"/>
                <w:b/>
                <w:bCs/>
                <w:sz w:val="20"/>
              </w:rPr>
            </w:pPr>
            <w:r>
              <w:rPr>
                <w:rFonts w:ascii="Verdana" w:hAnsi="Verdana" w:cs="Arial"/>
                <w:b/>
                <w:bCs/>
                <w:sz w:val="20"/>
              </w:rPr>
              <w:t>Date</w:t>
            </w:r>
          </w:p>
          <w:p w14:paraId="4CD9D0CD" w14:textId="77777777" w:rsidR="004D3CE8" w:rsidRDefault="004D3CE8" w:rsidP="00942C4F">
            <w:pPr>
              <w:jc w:val="center"/>
              <w:rPr>
                <w:rFonts w:ascii="Verdana" w:hAnsi="Verdana" w:cs="Arial"/>
                <w:b/>
                <w:bCs/>
                <w:i/>
                <w:iCs/>
                <w:sz w:val="16"/>
              </w:rPr>
            </w:pPr>
            <w:r>
              <w:rPr>
                <w:rFonts w:ascii="Verdana" w:hAnsi="Verdana" w:cs="Arial"/>
                <w:i/>
                <w:iCs/>
                <w:sz w:val="16"/>
              </w:rPr>
              <w:t>DD-MM-YY</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5B2C2CCD" w14:textId="77777777" w:rsidR="004D3CE8" w:rsidRDefault="004D3CE8" w:rsidP="00942C4F">
            <w:pPr>
              <w:jc w:val="center"/>
              <w:rPr>
                <w:rFonts w:ascii="Verdana" w:hAnsi="Verdana" w:cs="Arial"/>
                <w:b/>
                <w:bCs/>
                <w:sz w:val="20"/>
              </w:rPr>
            </w:pPr>
            <w:r>
              <w:rPr>
                <w:rFonts w:ascii="Verdana" w:hAnsi="Verdana" w:cs="Arial"/>
                <w:b/>
                <w:bCs/>
                <w:sz w:val="20"/>
              </w:rPr>
              <w:t>Revision Number</w:t>
            </w:r>
          </w:p>
          <w:p w14:paraId="48BF96A1" w14:textId="77777777" w:rsidR="004D3CE8" w:rsidRDefault="004D3CE8" w:rsidP="00942C4F">
            <w:pPr>
              <w:jc w:val="center"/>
              <w:rPr>
                <w:rFonts w:ascii="Verdana" w:hAnsi="Verdana" w:cs="Arial"/>
                <w:b/>
                <w:bCs/>
                <w:i/>
                <w:iCs/>
                <w:sz w:val="16"/>
              </w:rPr>
            </w:pPr>
            <w:r>
              <w:rPr>
                <w:rFonts w:ascii="Verdana" w:hAnsi="Verdana" w:cs="Arial"/>
                <w:i/>
                <w:iCs/>
                <w:sz w:val="16"/>
              </w:rPr>
              <w:t>x.y</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79027660" w14:textId="77777777" w:rsidR="004D3CE8" w:rsidRDefault="004D3CE8" w:rsidP="00942C4F">
            <w:pPr>
              <w:ind w:left="79"/>
              <w:jc w:val="center"/>
              <w:rPr>
                <w:rFonts w:ascii="Verdana" w:hAnsi="Verdana" w:cs="Arial"/>
                <w:b/>
                <w:bCs/>
                <w:sz w:val="20"/>
              </w:rPr>
            </w:pPr>
            <w:r>
              <w:rPr>
                <w:rFonts w:ascii="Verdana" w:hAnsi="Verdana" w:cs="Arial"/>
                <w:b/>
                <w:bCs/>
                <w:sz w:val="20"/>
              </w:rPr>
              <w:t>Changes Made (Mention Sections Affected)</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6E84438C" w14:textId="77777777" w:rsidR="004D3CE8" w:rsidRDefault="004D3CE8" w:rsidP="00942C4F">
            <w:pPr>
              <w:ind w:left="72"/>
              <w:jc w:val="center"/>
              <w:rPr>
                <w:rFonts w:ascii="Verdana" w:hAnsi="Verdana" w:cs="Arial"/>
                <w:b/>
                <w:bCs/>
                <w:sz w:val="20"/>
              </w:rPr>
            </w:pPr>
            <w:r>
              <w:rPr>
                <w:rFonts w:ascii="Verdana" w:hAnsi="Verdana" w:cs="Arial"/>
                <w:b/>
                <w:bCs/>
                <w:sz w:val="20"/>
              </w:rPr>
              <w:t>Author</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632049AB" w14:textId="77777777" w:rsidR="004D3CE8" w:rsidRDefault="004D3CE8" w:rsidP="00942C4F">
            <w:pPr>
              <w:ind w:left="72"/>
              <w:jc w:val="center"/>
              <w:rPr>
                <w:rFonts w:ascii="Verdana" w:hAnsi="Verdana" w:cs="Arial"/>
                <w:b/>
                <w:bCs/>
                <w:sz w:val="20"/>
              </w:rPr>
            </w:pPr>
            <w:r>
              <w:rPr>
                <w:rFonts w:ascii="Verdana" w:hAnsi="Verdana" w:cs="Arial"/>
                <w:b/>
                <w:bCs/>
                <w:sz w:val="20"/>
              </w:rPr>
              <w:t>Reviewed</w:t>
            </w:r>
          </w:p>
          <w:p w14:paraId="68B7100B" w14:textId="77777777" w:rsidR="004D3CE8" w:rsidRDefault="004D3CE8" w:rsidP="00942C4F">
            <w:pPr>
              <w:ind w:left="72"/>
              <w:jc w:val="center"/>
              <w:rPr>
                <w:rFonts w:ascii="Verdana" w:hAnsi="Verdana" w:cs="Arial"/>
                <w:b/>
                <w:bCs/>
                <w:sz w:val="20"/>
              </w:rPr>
            </w:pPr>
            <w:r>
              <w:rPr>
                <w:rFonts w:ascii="Verdana" w:hAnsi="Verdana" w:cs="Arial"/>
                <w:b/>
                <w:bCs/>
                <w:sz w:val="20"/>
              </w:rPr>
              <w:t>By</w:t>
            </w:r>
          </w:p>
          <w:p w14:paraId="51EF578D" w14:textId="77777777" w:rsidR="004D3CE8" w:rsidRDefault="004D3CE8" w:rsidP="00942C4F">
            <w:pPr>
              <w:ind w:left="72"/>
              <w:jc w:val="center"/>
              <w:rPr>
                <w:rFonts w:ascii="Verdana" w:hAnsi="Verdana" w:cs="Arial"/>
                <w:b/>
                <w:bCs/>
                <w:sz w:val="20"/>
              </w:rPr>
            </w:pPr>
            <w:r>
              <w:rPr>
                <w:rFonts w:ascii="Verdana" w:hAnsi="Verdana" w:cs="Arial"/>
                <w:i/>
                <w:iCs/>
                <w:sz w:val="16"/>
              </w:rPr>
              <w:t>[Name and org Role]</w:t>
            </w: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65FEA917" w14:textId="77777777" w:rsidR="004D3CE8" w:rsidRDefault="004D3CE8" w:rsidP="00942C4F">
            <w:pPr>
              <w:ind w:left="72"/>
              <w:jc w:val="center"/>
              <w:rPr>
                <w:rFonts w:ascii="Verdana" w:hAnsi="Verdana" w:cs="Arial"/>
                <w:b/>
                <w:bCs/>
                <w:sz w:val="20"/>
              </w:rPr>
            </w:pPr>
            <w:r>
              <w:rPr>
                <w:rFonts w:ascii="Verdana" w:hAnsi="Verdana" w:cs="Arial"/>
                <w:b/>
                <w:bCs/>
                <w:sz w:val="20"/>
              </w:rPr>
              <w:t>Approved By</w:t>
            </w:r>
          </w:p>
          <w:p w14:paraId="75A9D4A2" w14:textId="77777777" w:rsidR="004D3CE8" w:rsidRDefault="004D3CE8" w:rsidP="00942C4F">
            <w:pPr>
              <w:jc w:val="center"/>
              <w:rPr>
                <w:rFonts w:ascii="Verdana" w:hAnsi="Verdana" w:cs="Arial"/>
                <w:b/>
                <w:bCs/>
                <w:sz w:val="20"/>
              </w:rPr>
            </w:pPr>
            <w:r>
              <w:rPr>
                <w:rFonts w:ascii="Verdana" w:hAnsi="Verdana" w:cs="Arial"/>
                <w:i/>
                <w:iCs/>
                <w:sz w:val="16"/>
              </w:rPr>
              <w:t>[Name and org Role]</w:t>
            </w:r>
          </w:p>
        </w:tc>
      </w:tr>
      <w:tr w:rsidR="000F166C" w14:paraId="4FA26A22" w14:textId="77777777" w:rsidTr="0012137E">
        <w:trPr>
          <w:cantSplit/>
          <w:trHeight w:val="528"/>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6E4A3D7D" w14:textId="1693A15A" w:rsidR="004D3CE8" w:rsidRDefault="00307AB5" w:rsidP="00942C4F">
            <w:pPr>
              <w:widowControl w:val="0"/>
              <w:spacing w:after="0" w:line="232" w:lineRule="exact"/>
              <w:jc w:val="center"/>
              <w:rPr>
                <w:rFonts w:ascii="Arial" w:hAnsi="Arial" w:cs="Arial"/>
                <w:sz w:val="20"/>
              </w:rPr>
            </w:pPr>
            <w:r>
              <w:rPr>
                <w:rFonts w:ascii="Arial" w:hAnsi="Arial" w:cs="Arial"/>
                <w:sz w:val="20"/>
              </w:rPr>
              <w:t>02</w:t>
            </w:r>
            <w:r w:rsidR="00734091">
              <w:rPr>
                <w:rFonts w:ascii="Arial" w:hAnsi="Arial" w:cs="Arial"/>
                <w:sz w:val="20"/>
              </w:rPr>
              <w:t>-</w:t>
            </w:r>
            <w:r>
              <w:rPr>
                <w:rFonts w:ascii="Arial" w:hAnsi="Arial" w:cs="Arial"/>
                <w:sz w:val="20"/>
              </w:rPr>
              <w:t>3</w:t>
            </w:r>
            <w:r w:rsidR="00734091">
              <w:rPr>
                <w:rFonts w:ascii="Arial" w:hAnsi="Arial" w:cs="Arial"/>
                <w:sz w:val="20"/>
              </w:rPr>
              <w:t>-202</w:t>
            </w:r>
            <w:r w:rsidR="00DF150A">
              <w:rPr>
                <w:rFonts w:ascii="Arial" w:hAnsi="Arial" w:cs="Arial"/>
                <w:sz w:val="20"/>
              </w:rPr>
              <w:t>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3125D15B" w14:textId="7AAD7844" w:rsidR="004D3CE8" w:rsidRDefault="00FA7CDD" w:rsidP="00942C4F">
            <w:pPr>
              <w:widowControl w:val="0"/>
              <w:spacing w:after="0" w:line="226" w:lineRule="exact"/>
              <w:ind w:left="80"/>
              <w:jc w:val="center"/>
              <w:rPr>
                <w:rFonts w:ascii="Arial" w:hAnsi="Arial" w:cs="Arial"/>
                <w:sz w:val="20"/>
              </w:rPr>
            </w:pPr>
            <w:r>
              <w:rPr>
                <w:rFonts w:ascii="Arial" w:hAnsi="Arial" w:cs="Arial"/>
                <w:sz w:val="20"/>
              </w:rPr>
              <w:t>1.0</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12DD6E19" w14:textId="40895D7A" w:rsidR="004D3CE8" w:rsidRDefault="00FA7CDD" w:rsidP="00FA7CDD">
            <w:pPr>
              <w:widowControl w:val="0"/>
              <w:spacing w:after="0" w:line="226" w:lineRule="exact"/>
              <w:rPr>
                <w:rFonts w:ascii="Arial" w:hAnsi="Arial" w:cs="Arial"/>
                <w:b/>
                <w:bCs/>
                <w:i/>
                <w:iCs/>
                <w:sz w:val="20"/>
              </w:rPr>
            </w:pPr>
            <w:r>
              <w:rPr>
                <w:rFonts w:ascii="Arial" w:hAnsi="Arial" w:cs="Arial"/>
                <w:b/>
                <w:bCs/>
                <w:i/>
                <w:iCs/>
                <w:sz w:val="20"/>
              </w:rPr>
              <w:t>First Draft</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53D566FC" w14:textId="455F01CE" w:rsidR="004D3CE8" w:rsidRDefault="00AA18CC" w:rsidP="00942C4F">
            <w:pPr>
              <w:widowControl w:val="0"/>
              <w:spacing w:after="0"/>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3CDCAA56" w14:textId="77777777" w:rsidR="004D3CE8" w:rsidRDefault="004D3CE8" w:rsidP="00942C4F">
            <w:pPr>
              <w:ind w:left="72"/>
              <w:jc w:val="center"/>
              <w:rPr>
                <w:rFonts w:ascii="Verdana" w:hAnsi="Verdana"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787F8872" w14:textId="77777777" w:rsidR="004D3CE8" w:rsidRDefault="004D3CE8" w:rsidP="00942C4F">
            <w:pPr>
              <w:ind w:left="72"/>
              <w:jc w:val="center"/>
              <w:rPr>
                <w:rFonts w:ascii="Verdana" w:hAnsi="Verdana" w:cs="Arial"/>
                <w:sz w:val="20"/>
              </w:rPr>
            </w:pPr>
          </w:p>
        </w:tc>
      </w:tr>
      <w:tr w:rsidR="000F166C" w14:paraId="63315D83" w14:textId="77777777" w:rsidTr="0012137E">
        <w:trPr>
          <w:cantSplit/>
          <w:trHeight w:val="483"/>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24CE89C6" w14:textId="68D60FAA" w:rsidR="004D3CE8" w:rsidRDefault="00DC15F1" w:rsidP="00942C4F">
            <w:pPr>
              <w:widowControl w:val="0"/>
              <w:spacing w:after="0" w:line="232" w:lineRule="exact"/>
              <w:jc w:val="center"/>
              <w:rPr>
                <w:rFonts w:ascii="Arial" w:hAnsi="Arial" w:cs="Arial"/>
                <w:sz w:val="20"/>
              </w:rPr>
            </w:pPr>
            <w:r>
              <w:rPr>
                <w:rFonts w:ascii="Arial" w:hAnsi="Arial" w:cs="Arial"/>
                <w:sz w:val="20"/>
              </w:rPr>
              <w:t>0</w:t>
            </w:r>
            <w:r w:rsidR="00F82612">
              <w:rPr>
                <w:rFonts w:ascii="Arial" w:hAnsi="Arial" w:cs="Arial"/>
                <w:sz w:val="20"/>
              </w:rPr>
              <w:t>7-03-2022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2288283B" w14:textId="6D9F6C90" w:rsidR="004D3CE8" w:rsidRDefault="00F82612" w:rsidP="00942C4F">
            <w:pPr>
              <w:widowControl w:val="0"/>
              <w:spacing w:after="0" w:line="232" w:lineRule="exact"/>
              <w:ind w:left="80"/>
              <w:jc w:val="center"/>
              <w:rPr>
                <w:rFonts w:ascii="Arial" w:hAnsi="Arial" w:cs="Arial"/>
                <w:sz w:val="20"/>
              </w:rPr>
            </w:pPr>
            <w:r>
              <w:rPr>
                <w:rFonts w:ascii="Arial" w:hAnsi="Arial" w:cs="Arial"/>
                <w:sz w:val="20"/>
              </w:rPr>
              <w:t>1.1</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5C7C14DB" w14:textId="7EF12973" w:rsidR="004D3CE8" w:rsidRDefault="00F82612" w:rsidP="00942C4F">
            <w:pPr>
              <w:ind w:left="79"/>
              <w:rPr>
                <w:rFonts w:ascii="Arial" w:hAnsi="Arial" w:cs="Arial"/>
                <w:sz w:val="20"/>
              </w:rPr>
            </w:pPr>
            <w:r>
              <w:rPr>
                <w:rFonts w:ascii="Arial" w:hAnsi="Arial" w:cs="Arial"/>
                <w:sz w:val="20"/>
              </w:rPr>
              <w:t>GR Attribute Changes</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1F3902F5" w14:textId="0AB8AED2" w:rsidR="004D3CE8" w:rsidRDefault="00F82612" w:rsidP="00942C4F">
            <w:pPr>
              <w:widowControl w:val="0"/>
              <w:spacing w:after="0" w:line="232" w:lineRule="exact"/>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69332BF8" w14:textId="77777777" w:rsidR="004D3CE8" w:rsidRDefault="004D3CE8" w:rsidP="00942C4F">
            <w:pPr>
              <w:ind w:left="72"/>
              <w:jc w:val="center"/>
              <w:rPr>
                <w:rFonts w:ascii="Verdana" w:hAnsi="Verdana"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6B2AC76C" w14:textId="77777777" w:rsidR="004D3CE8" w:rsidRDefault="004D3CE8" w:rsidP="00942C4F">
            <w:pPr>
              <w:ind w:left="72"/>
              <w:jc w:val="center"/>
              <w:rPr>
                <w:rFonts w:ascii="Verdana" w:hAnsi="Verdana" w:cs="Arial"/>
                <w:sz w:val="20"/>
              </w:rPr>
            </w:pPr>
          </w:p>
        </w:tc>
      </w:tr>
      <w:tr w:rsidR="000F166C" w14:paraId="67E2579C" w14:textId="77777777" w:rsidTr="0012137E">
        <w:trPr>
          <w:cantSplit/>
          <w:trHeight w:val="724"/>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7DD5E5A" w14:textId="6DBEE6FE" w:rsidR="004D3CE8" w:rsidRDefault="00E676DF" w:rsidP="00942C4F">
            <w:pPr>
              <w:widowControl w:val="0"/>
              <w:spacing w:after="0" w:line="232" w:lineRule="exact"/>
              <w:jc w:val="center"/>
              <w:rPr>
                <w:rFonts w:ascii="Arial" w:hAnsi="Arial" w:cs="Arial"/>
                <w:sz w:val="20"/>
              </w:rPr>
            </w:pPr>
            <w:r>
              <w:rPr>
                <w:rFonts w:ascii="Arial" w:hAnsi="Arial" w:cs="Arial"/>
                <w:sz w:val="20"/>
              </w:rPr>
              <w:t>07-03-2022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027994E4" w14:textId="2E807FDE" w:rsidR="004D3CE8" w:rsidRDefault="00E676DF" w:rsidP="00942C4F">
            <w:pPr>
              <w:jc w:val="center"/>
              <w:rPr>
                <w:rFonts w:ascii="Arial" w:hAnsi="Arial" w:cs="Arial"/>
                <w:sz w:val="20"/>
              </w:rPr>
            </w:pPr>
            <w:r>
              <w:rPr>
                <w:rFonts w:ascii="Arial" w:hAnsi="Arial" w:cs="Arial"/>
                <w:sz w:val="20"/>
              </w:rPr>
              <w:t>1.2</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0D519B6A" w14:textId="14636199" w:rsidR="004D3CE8" w:rsidRDefault="00357B78" w:rsidP="00942C4F">
            <w:pPr>
              <w:ind w:left="79"/>
              <w:rPr>
                <w:rFonts w:ascii="Arial" w:hAnsi="Arial" w:cs="Arial"/>
                <w:sz w:val="20"/>
              </w:rPr>
            </w:pPr>
            <w:r>
              <w:rPr>
                <w:rFonts w:ascii="Arial" w:hAnsi="Arial" w:cs="Arial"/>
                <w:sz w:val="20"/>
              </w:rPr>
              <w:t>GR Attribute changes</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0EC3E7E9" w14:textId="19F9FC96" w:rsidR="004D3CE8" w:rsidRDefault="00E676DF"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0CA49B2C"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21E1A0CB" w14:textId="77777777" w:rsidR="004D3CE8" w:rsidRDefault="004D3CE8" w:rsidP="00942C4F">
            <w:pPr>
              <w:ind w:left="72"/>
              <w:jc w:val="center"/>
              <w:rPr>
                <w:rFonts w:ascii="Arial" w:hAnsi="Arial" w:cs="Arial"/>
                <w:sz w:val="20"/>
              </w:rPr>
            </w:pPr>
          </w:p>
        </w:tc>
      </w:tr>
      <w:tr w:rsidR="000F166C" w14:paraId="0B4B300B" w14:textId="77777777" w:rsidTr="0012137E">
        <w:trPr>
          <w:cantSplit/>
          <w:trHeight w:val="724"/>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147E548" w14:textId="1E3C2FC4" w:rsidR="004D3CE8" w:rsidRDefault="00E676DF" w:rsidP="00942C4F">
            <w:pPr>
              <w:widowControl w:val="0"/>
              <w:spacing w:after="0" w:line="232" w:lineRule="exact"/>
              <w:jc w:val="center"/>
              <w:rPr>
                <w:rFonts w:ascii="Arial" w:hAnsi="Arial" w:cs="Arial"/>
                <w:sz w:val="20"/>
              </w:rPr>
            </w:pPr>
            <w:r>
              <w:rPr>
                <w:rFonts w:ascii="Arial" w:hAnsi="Arial" w:cs="Arial"/>
                <w:sz w:val="20"/>
              </w:rPr>
              <w:t>0</w:t>
            </w:r>
            <w:r w:rsidR="009B1D24">
              <w:rPr>
                <w:rFonts w:ascii="Arial" w:hAnsi="Arial" w:cs="Arial"/>
                <w:sz w:val="20"/>
              </w:rPr>
              <w:t>8</w:t>
            </w:r>
            <w:r>
              <w:rPr>
                <w:rFonts w:ascii="Arial" w:hAnsi="Arial" w:cs="Arial"/>
                <w:sz w:val="20"/>
              </w:rPr>
              <w:t>-0</w:t>
            </w:r>
            <w:r w:rsidR="009B1D24">
              <w:rPr>
                <w:rFonts w:ascii="Arial" w:hAnsi="Arial" w:cs="Arial"/>
                <w:sz w:val="20"/>
              </w:rPr>
              <w:t>3</w:t>
            </w:r>
            <w:r>
              <w:rPr>
                <w:rFonts w:ascii="Arial" w:hAnsi="Arial" w:cs="Arial"/>
                <w:sz w:val="20"/>
              </w:rPr>
              <w:t>-2022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6E33E900" w14:textId="5D6EE2C7" w:rsidR="004D3CE8" w:rsidRDefault="00E676DF" w:rsidP="00942C4F">
            <w:pPr>
              <w:jc w:val="center"/>
              <w:rPr>
                <w:rFonts w:ascii="Arial" w:hAnsi="Arial" w:cs="Arial"/>
                <w:sz w:val="20"/>
              </w:rPr>
            </w:pPr>
            <w:r>
              <w:rPr>
                <w:rFonts w:ascii="Arial" w:hAnsi="Arial" w:cs="Arial"/>
                <w:sz w:val="20"/>
              </w:rPr>
              <w:t>1.3</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587E89ED" w14:textId="2C5F6BED" w:rsidR="004D3CE8" w:rsidRDefault="00357B78" w:rsidP="00942C4F">
            <w:pPr>
              <w:ind w:left="79"/>
              <w:rPr>
                <w:rFonts w:ascii="Arial" w:hAnsi="Arial" w:cs="Arial"/>
                <w:sz w:val="20"/>
              </w:rPr>
            </w:pPr>
            <w:r>
              <w:rPr>
                <w:rFonts w:ascii="Arial" w:hAnsi="Arial" w:cs="Arial"/>
                <w:sz w:val="20"/>
              </w:rPr>
              <w:t>Field</w:t>
            </w:r>
            <w:r w:rsidR="00FE3340">
              <w:rPr>
                <w:rFonts w:ascii="Arial" w:hAnsi="Arial" w:cs="Arial"/>
                <w:sz w:val="20"/>
              </w:rPr>
              <w:t xml:space="preserve"> details modified</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097E3CB7" w14:textId="3671885F" w:rsidR="004D3CE8" w:rsidRDefault="00357B78"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4AEBF65F"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595775B3" w14:textId="77777777" w:rsidR="004D3CE8" w:rsidRDefault="004D3CE8" w:rsidP="00942C4F">
            <w:pPr>
              <w:ind w:left="72"/>
              <w:jc w:val="center"/>
              <w:rPr>
                <w:rFonts w:ascii="Arial" w:hAnsi="Arial" w:cs="Arial"/>
                <w:sz w:val="20"/>
              </w:rPr>
            </w:pPr>
          </w:p>
        </w:tc>
      </w:tr>
      <w:tr w:rsidR="000F166C" w14:paraId="78090962" w14:textId="77777777" w:rsidTr="0012137E">
        <w:trPr>
          <w:cantSplit/>
          <w:trHeight w:val="740"/>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5E7ECB91" w14:textId="40048314" w:rsidR="004D3CE8" w:rsidRDefault="009B1D24" w:rsidP="00942C4F">
            <w:pPr>
              <w:widowControl w:val="0"/>
              <w:spacing w:after="0" w:line="232" w:lineRule="exact"/>
              <w:jc w:val="center"/>
              <w:rPr>
                <w:rFonts w:ascii="Arial" w:hAnsi="Arial" w:cs="Arial"/>
                <w:sz w:val="20"/>
              </w:rPr>
            </w:pPr>
            <w:r>
              <w:rPr>
                <w:rFonts w:ascii="Arial" w:hAnsi="Arial" w:cs="Arial"/>
                <w:sz w:val="20"/>
              </w:rPr>
              <w:t>08</w:t>
            </w:r>
            <w:r w:rsidR="00FE3340">
              <w:rPr>
                <w:rFonts w:ascii="Arial" w:hAnsi="Arial" w:cs="Arial"/>
                <w:sz w:val="20"/>
              </w:rPr>
              <w:t>-0</w:t>
            </w:r>
            <w:r>
              <w:rPr>
                <w:rFonts w:ascii="Arial" w:hAnsi="Arial" w:cs="Arial"/>
                <w:sz w:val="20"/>
              </w:rPr>
              <w:t>4</w:t>
            </w:r>
            <w:r w:rsidR="00FE3340">
              <w:rPr>
                <w:rFonts w:ascii="Arial" w:hAnsi="Arial" w:cs="Arial"/>
                <w:sz w:val="20"/>
              </w:rPr>
              <w:t>-2022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41547502" w14:textId="68763ECC" w:rsidR="004D3CE8" w:rsidRDefault="00FE3340" w:rsidP="00942C4F">
            <w:pPr>
              <w:jc w:val="center"/>
              <w:rPr>
                <w:rFonts w:ascii="Arial" w:hAnsi="Arial" w:cs="Arial"/>
                <w:sz w:val="20"/>
              </w:rPr>
            </w:pPr>
            <w:r>
              <w:rPr>
                <w:rFonts w:ascii="Arial" w:hAnsi="Arial" w:cs="Arial"/>
                <w:sz w:val="20"/>
              </w:rPr>
              <w:t>1.5</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6019A6D1" w14:textId="1A1714A9" w:rsidR="004D3CE8" w:rsidRDefault="00A54492" w:rsidP="00942C4F">
            <w:pPr>
              <w:ind w:left="79"/>
              <w:rPr>
                <w:rFonts w:ascii="Arial" w:hAnsi="Arial" w:cs="Arial"/>
                <w:sz w:val="20"/>
              </w:rPr>
            </w:pPr>
            <w:r>
              <w:rPr>
                <w:rFonts w:ascii="Arial" w:hAnsi="Arial" w:cs="Arial"/>
                <w:sz w:val="20"/>
              </w:rPr>
              <w:t>KYC details modified, FATCA grid</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532178A4" w14:textId="79A10635" w:rsidR="004D3CE8" w:rsidRDefault="00A54492"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461E07D1"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091EA768" w14:textId="77777777" w:rsidR="004D3CE8" w:rsidRDefault="004D3CE8" w:rsidP="00942C4F">
            <w:pPr>
              <w:ind w:left="72"/>
              <w:jc w:val="center"/>
              <w:rPr>
                <w:rFonts w:ascii="Arial" w:hAnsi="Arial" w:cs="Arial"/>
                <w:sz w:val="20"/>
              </w:rPr>
            </w:pPr>
          </w:p>
        </w:tc>
      </w:tr>
      <w:tr w:rsidR="000F166C" w14:paraId="58511122" w14:textId="77777777" w:rsidTr="0012137E">
        <w:trPr>
          <w:cantSplit/>
          <w:trHeight w:val="724"/>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0DB9F52F" w14:textId="70196DB1" w:rsidR="004D3CE8" w:rsidRDefault="009B1D24" w:rsidP="00942C4F">
            <w:pPr>
              <w:ind w:left="180"/>
              <w:jc w:val="center"/>
              <w:rPr>
                <w:rFonts w:ascii="Arial" w:hAnsi="Arial" w:cs="Arial"/>
                <w:sz w:val="20"/>
              </w:rPr>
            </w:pPr>
            <w:r>
              <w:rPr>
                <w:rFonts w:ascii="Arial" w:hAnsi="Arial" w:cs="Arial"/>
                <w:sz w:val="20"/>
              </w:rPr>
              <w:t>14-04-2022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31FFB3DD" w14:textId="0292A1A9" w:rsidR="004D3CE8" w:rsidRDefault="009B1D24" w:rsidP="00942C4F">
            <w:pPr>
              <w:jc w:val="center"/>
              <w:rPr>
                <w:rFonts w:ascii="Arial" w:hAnsi="Arial" w:cs="Arial"/>
                <w:sz w:val="20"/>
              </w:rPr>
            </w:pPr>
            <w:r>
              <w:rPr>
                <w:rFonts w:ascii="Arial" w:hAnsi="Arial" w:cs="Arial"/>
                <w:sz w:val="20"/>
              </w:rPr>
              <w:t>1.6</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39A3EA12" w14:textId="60D314BA" w:rsidR="004D3CE8" w:rsidRDefault="009B1D24" w:rsidP="00942C4F">
            <w:pPr>
              <w:ind w:left="79"/>
              <w:rPr>
                <w:rFonts w:ascii="Arial" w:hAnsi="Arial" w:cs="Arial"/>
                <w:sz w:val="20"/>
              </w:rPr>
            </w:pPr>
            <w:r>
              <w:rPr>
                <w:rFonts w:ascii="Arial" w:hAnsi="Arial" w:cs="Arial"/>
                <w:sz w:val="20"/>
              </w:rPr>
              <w:t>Company Details grid and Agent code tags</w:t>
            </w:r>
            <w:ins w:id="0" w:author="Shashank Taneja" w:date="2022-04-14T17:15:00Z">
              <w:r>
                <w:rPr>
                  <w:rFonts w:ascii="Arial" w:hAnsi="Arial" w:cs="Arial"/>
                  <w:sz w:val="20"/>
                </w:rPr>
                <w:t xml:space="preserve"> </w:t>
              </w:r>
            </w:ins>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605784A3" w14:textId="1274365C" w:rsidR="004D3CE8" w:rsidRDefault="009B1D24"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188841BA"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3E4E2E40" w14:textId="77777777" w:rsidR="004D3CE8" w:rsidRDefault="004D3CE8" w:rsidP="00942C4F">
            <w:pPr>
              <w:ind w:left="72"/>
              <w:jc w:val="center"/>
              <w:rPr>
                <w:rFonts w:ascii="Arial" w:hAnsi="Arial" w:cs="Arial"/>
                <w:sz w:val="20"/>
              </w:rPr>
            </w:pPr>
          </w:p>
        </w:tc>
      </w:tr>
      <w:tr w:rsidR="000F166C" w14:paraId="66CA4AEA"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390B34EC" w14:textId="51250F1B" w:rsidR="004D3CE8" w:rsidRDefault="007C1A15" w:rsidP="00942C4F">
            <w:pPr>
              <w:ind w:left="180"/>
              <w:jc w:val="center"/>
              <w:rPr>
                <w:rFonts w:ascii="Arial" w:hAnsi="Arial" w:cs="Arial"/>
                <w:sz w:val="20"/>
              </w:rPr>
            </w:pPr>
            <w:r>
              <w:rPr>
                <w:rFonts w:ascii="Arial" w:hAnsi="Arial" w:cs="Arial"/>
                <w:sz w:val="20"/>
              </w:rPr>
              <w:t>14-06-22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7DFA06F7" w14:textId="15C15940" w:rsidR="004D3CE8" w:rsidRDefault="007C1A15" w:rsidP="00942C4F">
            <w:pPr>
              <w:jc w:val="center"/>
              <w:rPr>
                <w:rFonts w:ascii="Arial" w:hAnsi="Arial" w:cs="Arial"/>
                <w:sz w:val="20"/>
              </w:rPr>
            </w:pPr>
            <w:r>
              <w:rPr>
                <w:rFonts w:ascii="Arial" w:hAnsi="Arial" w:cs="Arial"/>
                <w:sz w:val="20"/>
              </w:rPr>
              <w:t>1.7</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7BEA2BA3" w14:textId="07377579" w:rsidR="004D3CE8" w:rsidRDefault="007C1A15" w:rsidP="00942C4F">
            <w:pPr>
              <w:ind w:left="79"/>
              <w:rPr>
                <w:rFonts w:ascii="Arial" w:hAnsi="Arial" w:cs="Arial"/>
                <w:sz w:val="20"/>
              </w:rPr>
            </w:pPr>
            <w:r>
              <w:rPr>
                <w:rFonts w:ascii="Arial" w:hAnsi="Arial" w:cs="Arial"/>
                <w:sz w:val="20"/>
              </w:rPr>
              <w:t>ETB_NTB, Background</w:t>
            </w:r>
            <w:r w:rsidR="007923D8">
              <w:rPr>
                <w:rFonts w:ascii="Arial" w:hAnsi="Arial" w:cs="Arial"/>
                <w:sz w:val="20"/>
              </w:rPr>
              <w:t>_I</w:t>
            </w:r>
            <w:r>
              <w:rPr>
                <w:rFonts w:ascii="Arial" w:hAnsi="Arial" w:cs="Arial"/>
                <w:sz w:val="20"/>
              </w:rPr>
              <w:t>nfo changes</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6198FA6F" w14:textId="129F91B2" w:rsidR="004D3CE8" w:rsidRDefault="007C1A15"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44CC55A8"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6DFEE5FF" w14:textId="77777777" w:rsidR="004D3CE8" w:rsidRDefault="004D3CE8" w:rsidP="00942C4F">
            <w:pPr>
              <w:ind w:left="72"/>
              <w:jc w:val="center"/>
              <w:rPr>
                <w:rFonts w:ascii="Arial" w:hAnsi="Arial" w:cs="Arial"/>
                <w:sz w:val="20"/>
              </w:rPr>
            </w:pPr>
          </w:p>
        </w:tc>
      </w:tr>
      <w:tr w:rsidR="000F166C" w14:paraId="66880EE1"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9A8E6C5" w14:textId="7855BEEB" w:rsidR="004D3CE8" w:rsidRDefault="00F00CE9" w:rsidP="00942C4F">
            <w:pPr>
              <w:ind w:left="180"/>
              <w:jc w:val="center"/>
              <w:rPr>
                <w:rFonts w:ascii="Arial" w:hAnsi="Arial" w:cs="Arial"/>
                <w:sz w:val="20"/>
              </w:rPr>
            </w:pPr>
            <w:r>
              <w:rPr>
                <w:rFonts w:ascii="Arial" w:hAnsi="Arial" w:cs="Arial"/>
                <w:sz w:val="20"/>
              </w:rPr>
              <w:t>06-07-22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5FAA05C1" w14:textId="024DA8EA" w:rsidR="004D3CE8" w:rsidRDefault="00F00CE9" w:rsidP="00942C4F">
            <w:pPr>
              <w:jc w:val="center"/>
              <w:rPr>
                <w:rFonts w:ascii="Arial" w:hAnsi="Arial" w:cs="Arial"/>
                <w:sz w:val="20"/>
              </w:rPr>
            </w:pPr>
            <w:r>
              <w:rPr>
                <w:rFonts w:ascii="Arial" w:hAnsi="Arial" w:cs="Arial"/>
                <w:sz w:val="20"/>
              </w:rPr>
              <w:t>1.8</w:t>
            </w:r>
          </w:p>
        </w:tc>
        <w:tc>
          <w:tcPr>
            <w:tcW w:w="5007" w:type="dxa"/>
            <w:tcBorders>
              <w:top w:val="single" w:sz="4" w:space="0" w:color="00000A"/>
              <w:left w:val="single" w:sz="4" w:space="0" w:color="00000A"/>
              <w:bottom w:val="single" w:sz="4" w:space="0" w:color="00000A"/>
              <w:right w:val="single" w:sz="4" w:space="0" w:color="00000A"/>
            </w:tcBorders>
            <w:shd w:val="clear" w:color="auto" w:fill="auto"/>
          </w:tcPr>
          <w:p w14:paraId="18ABB66D" w14:textId="34CEF304" w:rsidR="004D3CE8" w:rsidRDefault="00F00CE9" w:rsidP="00942C4F">
            <w:pPr>
              <w:ind w:left="79"/>
              <w:rPr>
                <w:rFonts w:ascii="Arial" w:hAnsi="Arial" w:cs="Arial"/>
                <w:sz w:val="20"/>
              </w:rPr>
            </w:pPr>
            <w:r>
              <w:rPr>
                <w:rFonts w:ascii="Arial" w:hAnsi="Arial" w:cs="Arial"/>
                <w:sz w:val="20"/>
              </w:rPr>
              <w:t>Background info: Inheritance</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0E822A00" w14:textId="5F1AAC19" w:rsidR="004D3CE8" w:rsidRDefault="00161E45" w:rsidP="00942C4F">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3291F088" w14:textId="77777777" w:rsidR="004D3CE8" w:rsidRDefault="004D3CE8" w:rsidP="00942C4F">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23C56388" w14:textId="77777777" w:rsidR="004D3CE8" w:rsidRDefault="004D3CE8" w:rsidP="00942C4F">
            <w:pPr>
              <w:ind w:left="72"/>
              <w:jc w:val="center"/>
              <w:rPr>
                <w:rFonts w:ascii="Arial" w:hAnsi="Arial" w:cs="Arial"/>
                <w:sz w:val="20"/>
              </w:rPr>
            </w:pPr>
          </w:p>
        </w:tc>
      </w:tr>
      <w:tr w:rsidR="000F166C" w14:paraId="3F9E4E07"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5DB37BD8" w14:textId="3724302B" w:rsidR="00454873" w:rsidRPr="004C3935" w:rsidRDefault="00454873" w:rsidP="00454873">
            <w:pPr>
              <w:ind w:left="180"/>
              <w:jc w:val="center"/>
              <w:rPr>
                <w:rFonts w:ascii="Arial" w:hAnsi="Arial" w:cs="Arial"/>
                <w:sz w:val="20"/>
              </w:rPr>
            </w:pPr>
            <w:r w:rsidRPr="004C3935">
              <w:rPr>
                <w:rFonts w:ascii="Arial" w:hAnsi="Arial" w:cs="Arial"/>
                <w:sz w:val="20"/>
              </w:rPr>
              <w:t>26-07-22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49A2F76B" w14:textId="0258C25C" w:rsidR="00454873" w:rsidRPr="004C3935" w:rsidRDefault="00454873" w:rsidP="00454873">
            <w:pPr>
              <w:jc w:val="center"/>
              <w:rPr>
                <w:rFonts w:ascii="Arial" w:hAnsi="Arial" w:cs="Arial"/>
                <w:sz w:val="20"/>
              </w:rPr>
            </w:pPr>
            <w:r w:rsidRPr="004C3935">
              <w:rPr>
                <w:rFonts w:ascii="Arial" w:hAnsi="Arial" w:cs="Arial"/>
                <w:sz w:val="20"/>
              </w:rPr>
              <w:t>1.9</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FA9792" w14:textId="4F80AD8E" w:rsidR="00454873" w:rsidRPr="004C3935" w:rsidRDefault="00454873" w:rsidP="00454873">
            <w:pPr>
              <w:ind w:left="79"/>
              <w:rPr>
                <w:rFonts w:ascii="Arial" w:hAnsi="Arial" w:cs="Arial"/>
                <w:sz w:val="20"/>
              </w:rPr>
            </w:pPr>
            <w:r w:rsidRPr="004C3935">
              <w:rPr>
                <w:rFonts w:ascii="Calibri" w:eastAsia="Times New Roman" w:hAnsi="Calibri" w:cs="Calibri"/>
                <w:color w:val="000000"/>
                <w:lang w:val="en-US"/>
              </w:rPr>
              <w:t>City_of_Birth,</w:t>
            </w:r>
            <w:r w:rsidR="004C3935">
              <w:rPr>
                <w:rFonts w:ascii="Calibri" w:eastAsia="Times New Roman" w:hAnsi="Calibri" w:cs="Calibri"/>
                <w:color w:val="000000"/>
                <w:lang w:val="en-US"/>
              </w:rPr>
              <w:t xml:space="preserve"> </w:t>
            </w:r>
            <w:r w:rsidRPr="004C3935">
              <w:rPr>
                <w:rFonts w:ascii="Calibri" w:eastAsia="Times New Roman" w:hAnsi="Calibri" w:cs="Calibri"/>
                <w:color w:val="000000"/>
                <w:lang w:val="en-US"/>
              </w:rPr>
              <w:t>is_prime_req,</w:t>
            </w:r>
            <w:r w:rsidR="004C3935">
              <w:rPr>
                <w:rFonts w:ascii="Calibri" w:eastAsia="Times New Roman" w:hAnsi="Calibri" w:cs="Calibri"/>
                <w:color w:val="000000"/>
                <w:lang w:val="en-US"/>
              </w:rPr>
              <w:t xml:space="preserve"> </w:t>
            </w:r>
            <w:r w:rsidRPr="004C3935">
              <w:rPr>
                <w:rFonts w:ascii="Calibri" w:eastAsia="Times New Roman" w:hAnsi="Calibri" w:cs="Calibri"/>
                <w:color w:val="000000"/>
                <w:lang w:val="en-US"/>
              </w:rPr>
              <w:t>is_cbs_req</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27956B65" w14:textId="1D491EBD" w:rsidR="00454873" w:rsidRDefault="00161E45"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2A45D3BD" w14:textId="77777777" w:rsidR="00454873" w:rsidRDefault="00454873"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53D8CF87" w14:textId="77777777" w:rsidR="00454873" w:rsidRDefault="00454873" w:rsidP="00454873">
            <w:pPr>
              <w:ind w:left="72"/>
              <w:jc w:val="center"/>
              <w:rPr>
                <w:rFonts w:ascii="Arial" w:hAnsi="Arial" w:cs="Arial"/>
                <w:sz w:val="20"/>
              </w:rPr>
            </w:pPr>
          </w:p>
        </w:tc>
      </w:tr>
      <w:tr w:rsidR="000F166C" w14:paraId="51B1C484"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255001D0" w14:textId="2BCCCE00" w:rsidR="00161E45" w:rsidRPr="004C3935" w:rsidRDefault="00161E45" w:rsidP="00454873">
            <w:pPr>
              <w:ind w:left="180"/>
              <w:jc w:val="center"/>
              <w:rPr>
                <w:rFonts w:ascii="Arial" w:hAnsi="Arial" w:cs="Arial"/>
                <w:sz w:val="20"/>
              </w:rPr>
            </w:pPr>
            <w:r>
              <w:rPr>
                <w:rFonts w:ascii="Arial" w:hAnsi="Arial" w:cs="Arial"/>
                <w:sz w:val="20"/>
              </w:rPr>
              <w:t>22-08-2022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09624AF4" w14:textId="6B07ABDE" w:rsidR="00161E45" w:rsidRPr="004C3935" w:rsidRDefault="00161E45" w:rsidP="00454873">
            <w:pPr>
              <w:jc w:val="center"/>
              <w:rPr>
                <w:rFonts w:ascii="Arial" w:hAnsi="Arial" w:cs="Arial"/>
                <w:sz w:val="20"/>
              </w:rPr>
            </w:pPr>
            <w:r>
              <w:rPr>
                <w:rFonts w:ascii="Arial" w:hAnsi="Arial" w:cs="Arial"/>
                <w:sz w:val="20"/>
              </w:rPr>
              <w:t>2.0</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AE22392" w14:textId="205943A2" w:rsidR="00161E45" w:rsidRPr="00161E45" w:rsidRDefault="00161E45" w:rsidP="00454873">
            <w:pPr>
              <w:ind w:left="79"/>
              <w:rPr>
                <w:rFonts w:ascii="Calibri" w:eastAsia="Times New Roman" w:hAnsi="Calibri" w:cs="Calibri"/>
                <w:color w:val="000000"/>
                <w:lang w:val="en-US"/>
              </w:rPr>
            </w:pPr>
            <w:r w:rsidRPr="00161E45">
              <w:rPr>
                <w:rFonts w:ascii="Calibri" w:eastAsia="Times New Roman" w:hAnsi="Calibri" w:cs="Calibri"/>
                <w:lang w:val="en-US"/>
              </w:rPr>
              <w:t>Network_ID</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707B62F7" w14:textId="1B846B8E" w:rsidR="00161E45" w:rsidRDefault="00161E45"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48909025" w14:textId="77777777" w:rsidR="00161E45" w:rsidRDefault="00161E45"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6CF6C35D" w14:textId="77777777" w:rsidR="00161E45" w:rsidRDefault="00161E45" w:rsidP="00454873">
            <w:pPr>
              <w:ind w:left="72"/>
              <w:jc w:val="center"/>
              <w:rPr>
                <w:rFonts w:ascii="Arial" w:hAnsi="Arial" w:cs="Arial"/>
                <w:sz w:val="20"/>
              </w:rPr>
            </w:pPr>
          </w:p>
        </w:tc>
      </w:tr>
      <w:tr w:rsidR="000F166C" w14:paraId="34F77CC1"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6E81B87A" w14:textId="1BC9E065" w:rsidR="00C0339A" w:rsidRDefault="00C0339A" w:rsidP="00454873">
            <w:pPr>
              <w:ind w:left="180"/>
              <w:jc w:val="center"/>
              <w:rPr>
                <w:rFonts w:ascii="Arial" w:hAnsi="Arial" w:cs="Arial"/>
                <w:sz w:val="20"/>
              </w:rPr>
            </w:pPr>
            <w:r>
              <w:rPr>
                <w:rFonts w:ascii="Arial" w:hAnsi="Arial" w:cs="Arial"/>
                <w:sz w:val="20"/>
              </w:rPr>
              <w:t>30-11-2022</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018F1C7B" w14:textId="2AB230B3" w:rsidR="00C0339A" w:rsidRDefault="00C0339A" w:rsidP="00454873">
            <w:pPr>
              <w:jc w:val="center"/>
              <w:rPr>
                <w:rFonts w:ascii="Arial" w:hAnsi="Arial" w:cs="Arial"/>
                <w:sz w:val="20"/>
              </w:rPr>
            </w:pPr>
            <w:r>
              <w:rPr>
                <w:rFonts w:ascii="Arial" w:hAnsi="Arial" w:cs="Arial"/>
                <w:sz w:val="20"/>
              </w:rPr>
              <w:t>2.1</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4D948B" w14:textId="77777777" w:rsidR="00C0339A" w:rsidRPr="00C0339A" w:rsidRDefault="00C0339A" w:rsidP="00C0339A">
            <w:pPr>
              <w:ind w:left="79"/>
              <w:rPr>
                <w:rFonts w:ascii="Calibri" w:eastAsia="Times New Roman" w:hAnsi="Calibri" w:cs="Calibri"/>
                <w:lang w:val="en-US"/>
              </w:rPr>
            </w:pPr>
            <w:r w:rsidRPr="00C0339A">
              <w:rPr>
                <w:rFonts w:ascii="Calibri" w:eastAsia="Times New Roman" w:hAnsi="Calibri" w:cs="Calibri"/>
                <w:lang w:val="en-US"/>
              </w:rPr>
              <w:t>Name_modify</w:t>
            </w:r>
          </w:p>
          <w:p w14:paraId="3D48964D" w14:textId="77777777" w:rsidR="00C0339A" w:rsidRPr="00C0339A" w:rsidRDefault="00C0339A" w:rsidP="00C0339A">
            <w:pPr>
              <w:rPr>
                <w:rFonts w:ascii="Calibri" w:eastAsia="Times New Roman" w:hAnsi="Calibri" w:cs="Calibri"/>
                <w:lang w:val="en-US"/>
              </w:rPr>
            </w:pPr>
            <w:r w:rsidRPr="00C0339A">
              <w:rPr>
                <w:rFonts w:ascii="Calibri" w:eastAsia="Times New Roman" w:hAnsi="Calibri" w:cs="Calibri"/>
                <w:lang w:val="en-US"/>
              </w:rPr>
              <w:t>Middle_Name</w:t>
            </w:r>
          </w:p>
          <w:p w14:paraId="24BAE0D7" w14:textId="77777777" w:rsidR="00C0339A" w:rsidRPr="00C0339A" w:rsidRDefault="00C0339A" w:rsidP="00C0339A">
            <w:pPr>
              <w:ind w:left="79"/>
              <w:rPr>
                <w:rFonts w:ascii="Calibri" w:eastAsia="Times New Roman" w:hAnsi="Calibri" w:cs="Calibri"/>
                <w:lang w:val="en-US"/>
              </w:rPr>
            </w:pPr>
            <w:r w:rsidRPr="00C0339A">
              <w:rPr>
                <w:rFonts w:ascii="Calibri" w:eastAsia="Times New Roman" w:hAnsi="Calibri" w:cs="Calibri"/>
                <w:lang w:val="en-US"/>
              </w:rPr>
              <w:t>ETB_document_flag</w:t>
            </w:r>
          </w:p>
          <w:p w14:paraId="30505BEB" w14:textId="77777777" w:rsidR="00C0339A" w:rsidRPr="00C0339A" w:rsidRDefault="00C0339A" w:rsidP="00C0339A">
            <w:pPr>
              <w:ind w:left="79"/>
              <w:rPr>
                <w:rFonts w:ascii="Calibri" w:eastAsia="Times New Roman" w:hAnsi="Calibri" w:cs="Calibri"/>
                <w:lang w:val="en-US"/>
              </w:rPr>
            </w:pPr>
            <w:r w:rsidRPr="00C0339A">
              <w:rPr>
                <w:rFonts w:ascii="Calibri" w:eastAsia="Times New Roman" w:hAnsi="Calibri" w:cs="Calibri"/>
                <w:lang w:val="en-US"/>
              </w:rPr>
              <w:t>CIF_verification_flag</w:t>
            </w:r>
          </w:p>
          <w:p w14:paraId="6A444D68" w14:textId="15E3089C" w:rsidR="00C0339A" w:rsidRPr="00161E45" w:rsidRDefault="00C0339A" w:rsidP="00C0339A">
            <w:pPr>
              <w:ind w:left="79"/>
              <w:rPr>
                <w:rFonts w:ascii="Calibri" w:eastAsia="Times New Roman" w:hAnsi="Calibri" w:cs="Calibri"/>
                <w:lang w:val="en-US"/>
              </w:rPr>
            </w:pPr>
            <w:r w:rsidRPr="00C0339A">
              <w:rPr>
                <w:rFonts w:ascii="Calibri" w:eastAsia="Times New Roman" w:hAnsi="Calibri" w:cs="Calibri"/>
                <w:lang w:val="en-US"/>
              </w:rPr>
              <w:t>Employer_name_as_per_visa</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595A8DDC" w14:textId="03545A30" w:rsidR="00C0339A" w:rsidRDefault="009E0508"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020118A0" w14:textId="77777777" w:rsidR="00C0339A" w:rsidRDefault="00C0339A"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7F1A7495" w14:textId="77777777" w:rsidR="00C0339A" w:rsidRDefault="00C0339A" w:rsidP="00454873">
            <w:pPr>
              <w:ind w:left="72"/>
              <w:jc w:val="center"/>
              <w:rPr>
                <w:rFonts w:ascii="Arial" w:hAnsi="Arial" w:cs="Arial"/>
                <w:sz w:val="20"/>
              </w:rPr>
            </w:pPr>
          </w:p>
        </w:tc>
      </w:tr>
      <w:tr w:rsidR="000F166C" w14:paraId="6885D9B3"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320743F2" w14:textId="30CDF138" w:rsidR="00CB0141" w:rsidRDefault="00CB0141" w:rsidP="00454873">
            <w:pPr>
              <w:ind w:left="180"/>
              <w:jc w:val="center"/>
              <w:rPr>
                <w:rFonts w:ascii="Arial" w:hAnsi="Arial" w:cs="Arial"/>
                <w:sz w:val="20"/>
              </w:rPr>
            </w:pPr>
            <w:r>
              <w:rPr>
                <w:rFonts w:ascii="Arial" w:hAnsi="Arial" w:cs="Arial"/>
                <w:sz w:val="20"/>
              </w:rPr>
              <w:t>24-01-2023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5BC664B8" w14:textId="67ABC0EA" w:rsidR="00CB0141" w:rsidRPr="000F166C" w:rsidRDefault="00CB0141" w:rsidP="00454873">
            <w:pPr>
              <w:jc w:val="center"/>
              <w:rPr>
                <w:rFonts w:ascii="Arial" w:hAnsi="Arial" w:cs="Arial"/>
                <w:sz w:val="20"/>
              </w:rPr>
            </w:pPr>
            <w:r w:rsidRPr="000F166C">
              <w:rPr>
                <w:rFonts w:ascii="Arial" w:hAnsi="Arial" w:cs="Arial"/>
                <w:sz w:val="20"/>
              </w:rPr>
              <w:t>2.2</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12BD75" w14:textId="2E64A294" w:rsidR="00CB0141" w:rsidRPr="000F166C" w:rsidRDefault="00CB0141" w:rsidP="00C0339A">
            <w:pPr>
              <w:ind w:left="79"/>
              <w:rPr>
                <w:rFonts w:ascii="Calibri" w:eastAsia="Times New Roman" w:hAnsi="Calibri" w:cs="Calibri"/>
                <w:lang w:val="en-US"/>
              </w:rPr>
            </w:pPr>
            <w:r w:rsidRPr="000F166C">
              <w:rPr>
                <w:rFonts w:ascii="Calibri" w:eastAsia="Times New Roman" w:hAnsi="Calibri" w:cs="Calibri"/>
                <w:lang w:val="en-US"/>
              </w:rPr>
              <w:t>Duplicate WI error code</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1AFB30CF" w14:textId="3F8AB43B" w:rsidR="00CB0141" w:rsidRDefault="00CB0141"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318C3FFB" w14:textId="77777777" w:rsidR="00CB0141" w:rsidRDefault="00CB0141"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6C7F3E4C" w14:textId="77777777" w:rsidR="00CB0141" w:rsidRDefault="00CB0141" w:rsidP="00454873">
            <w:pPr>
              <w:ind w:left="72"/>
              <w:jc w:val="center"/>
              <w:rPr>
                <w:rFonts w:ascii="Arial" w:hAnsi="Arial" w:cs="Arial"/>
                <w:sz w:val="20"/>
              </w:rPr>
            </w:pPr>
          </w:p>
        </w:tc>
      </w:tr>
      <w:tr w:rsidR="000F166C" w14:paraId="629AA1D4"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009AF658" w14:textId="481CA75F" w:rsidR="000F166C" w:rsidRDefault="000F166C" w:rsidP="000F166C">
            <w:pPr>
              <w:ind w:left="180"/>
              <w:jc w:val="center"/>
              <w:rPr>
                <w:rFonts w:ascii="Arial" w:hAnsi="Arial" w:cs="Arial"/>
                <w:sz w:val="20"/>
              </w:rPr>
            </w:pPr>
            <w:r>
              <w:rPr>
                <w:rFonts w:ascii="Arial" w:hAnsi="Arial" w:cs="Arial"/>
                <w:sz w:val="20"/>
              </w:rPr>
              <w:t>02-02-2023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53E92D37" w14:textId="0E4DD2E3" w:rsidR="000F166C" w:rsidRPr="0012137E" w:rsidRDefault="000F166C" w:rsidP="00454873">
            <w:pPr>
              <w:jc w:val="center"/>
              <w:rPr>
                <w:rFonts w:ascii="Arial" w:hAnsi="Arial" w:cs="Arial"/>
                <w:sz w:val="20"/>
              </w:rPr>
            </w:pPr>
            <w:r w:rsidRPr="0012137E">
              <w:rPr>
                <w:rFonts w:ascii="Arial" w:hAnsi="Arial" w:cs="Arial"/>
                <w:sz w:val="20"/>
              </w:rPr>
              <w:t>2.3</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786702" w14:textId="6A57F13B" w:rsidR="000F166C" w:rsidRPr="0012137E" w:rsidRDefault="000F166C" w:rsidP="00C0339A">
            <w:pPr>
              <w:ind w:left="79"/>
              <w:rPr>
                <w:rFonts w:ascii="Calibri" w:eastAsia="Times New Roman" w:hAnsi="Calibri" w:cs="Calibri"/>
                <w:lang w:val="en-US"/>
              </w:rPr>
            </w:pPr>
            <w:r w:rsidRPr="0012137E">
              <w:rPr>
                <w:rFonts w:ascii="Calibri" w:eastAsia="Times New Roman" w:hAnsi="Calibri" w:cs="Calibri"/>
                <w:lang w:val="en-US"/>
              </w:rPr>
              <w:t>AECB_link,bureau_ref_no,firco_ref_no,customer_input_name</w:t>
            </w:r>
            <w:r w:rsidR="00A775A5" w:rsidRPr="0012137E">
              <w:rPr>
                <w:rFonts w:ascii="Calibri" w:eastAsia="Times New Roman" w:hAnsi="Calibri" w:cs="Calibri"/>
                <w:lang w:val="en-US"/>
              </w:rPr>
              <w:t>,Customer_input_salary</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2D14765E" w14:textId="50767C76" w:rsidR="000F166C" w:rsidRDefault="000F166C"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050DC84C" w14:textId="77777777" w:rsidR="000F166C" w:rsidRDefault="000F166C"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7CC9BE68" w14:textId="77777777" w:rsidR="000F166C" w:rsidRDefault="000F166C" w:rsidP="00454873">
            <w:pPr>
              <w:ind w:left="72"/>
              <w:jc w:val="center"/>
              <w:rPr>
                <w:rFonts w:ascii="Arial" w:hAnsi="Arial" w:cs="Arial"/>
                <w:sz w:val="20"/>
              </w:rPr>
            </w:pPr>
          </w:p>
        </w:tc>
      </w:tr>
      <w:tr w:rsidR="0012137E" w14:paraId="5B96070D"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69845FF" w14:textId="637E0DD0" w:rsidR="0012137E" w:rsidRDefault="0012137E" w:rsidP="000F166C">
            <w:pPr>
              <w:ind w:left="180"/>
              <w:jc w:val="center"/>
              <w:rPr>
                <w:rFonts w:ascii="Arial" w:hAnsi="Arial" w:cs="Arial"/>
                <w:sz w:val="20"/>
              </w:rPr>
            </w:pPr>
            <w:r>
              <w:rPr>
                <w:rFonts w:ascii="Arial" w:hAnsi="Arial" w:cs="Arial"/>
                <w:sz w:val="20"/>
              </w:rPr>
              <w:lastRenderedPageBreak/>
              <w:t>02-03-2023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4AC23D6C" w14:textId="617F3A97" w:rsidR="0012137E" w:rsidRPr="00942816" w:rsidRDefault="0000308E" w:rsidP="00454873">
            <w:pPr>
              <w:jc w:val="center"/>
              <w:rPr>
                <w:rFonts w:ascii="Arial" w:hAnsi="Arial" w:cs="Arial"/>
                <w:sz w:val="20"/>
              </w:rPr>
            </w:pPr>
            <w:r w:rsidRPr="00942816">
              <w:rPr>
                <w:rFonts w:ascii="Arial" w:hAnsi="Arial" w:cs="Arial"/>
                <w:sz w:val="20"/>
              </w:rPr>
              <w:t>2.4</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BB46C2" w14:textId="317F5E81" w:rsidR="0012137E" w:rsidRPr="00942816" w:rsidRDefault="0012137E" w:rsidP="0012137E">
            <w:pPr>
              <w:ind w:left="79"/>
              <w:rPr>
                <w:rFonts w:ascii="Calibri" w:eastAsia="Times New Roman" w:hAnsi="Calibri" w:cs="Calibri"/>
                <w:lang w:val="en-US"/>
              </w:rPr>
            </w:pPr>
            <w:r w:rsidRPr="00942816">
              <w:rPr>
                <w:rFonts w:ascii="Calibri" w:eastAsia="Times New Roman" w:hAnsi="Calibri" w:cs="Calibri"/>
                <w:lang w:val="en-US"/>
              </w:rPr>
              <w:t>Income from AECB,  Final Monthly income</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639630E1" w14:textId="2A47ECE1" w:rsidR="0012137E" w:rsidRDefault="0012137E"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13DE0E9E" w14:textId="77777777" w:rsidR="0012137E" w:rsidRDefault="0012137E"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48E385EF" w14:textId="77777777" w:rsidR="0012137E" w:rsidRDefault="0012137E" w:rsidP="00454873">
            <w:pPr>
              <w:ind w:left="72"/>
              <w:jc w:val="center"/>
              <w:rPr>
                <w:rFonts w:ascii="Arial" w:hAnsi="Arial" w:cs="Arial"/>
                <w:sz w:val="20"/>
              </w:rPr>
            </w:pPr>
          </w:p>
        </w:tc>
      </w:tr>
      <w:tr w:rsidR="00942816" w14:paraId="200E6D0B"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1F3203ED" w14:textId="3F9A931F" w:rsidR="00942816" w:rsidRDefault="00942816" w:rsidP="000F166C">
            <w:pPr>
              <w:ind w:left="180"/>
              <w:jc w:val="center"/>
              <w:rPr>
                <w:rFonts w:ascii="Arial" w:hAnsi="Arial" w:cs="Arial"/>
                <w:sz w:val="20"/>
              </w:rPr>
            </w:pPr>
            <w:r>
              <w:rPr>
                <w:rFonts w:ascii="Arial" w:hAnsi="Arial" w:cs="Arial"/>
                <w:sz w:val="20"/>
              </w:rPr>
              <w:t>11-04-2023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5CCD4D13" w14:textId="280AD851" w:rsidR="00942816" w:rsidRPr="00942816" w:rsidRDefault="00942816" w:rsidP="00454873">
            <w:pPr>
              <w:jc w:val="center"/>
              <w:rPr>
                <w:rFonts w:ascii="Arial" w:hAnsi="Arial" w:cs="Arial"/>
                <w:sz w:val="20"/>
              </w:rPr>
            </w:pPr>
            <w:r>
              <w:rPr>
                <w:rFonts w:ascii="Arial" w:hAnsi="Arial" w:cs="Arial"/>
                <w:sz w:val="20"/>
              </w:rPr>
              <w:t>2.5</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12B1A9" w14:textId="22BC64CD" w:rsidR="00942816" w:rsidRPr="00942816" w:rsidRDefault="00942816" w:rsidP="0012137E">
            <w:pPr>
              <w:ind w:left="79"/>
              <w:rPr>
                <w:rFonts w:ascii="Calibri" w:eastAsia="Times New Roman" w:hAnsi="Calibri" w:cs="Calibri"/>
                <w:lang w:val="en-US"/>
              </w:rPr>
            </w:pPr>
            <w:r w:rsidRPr="00C756E0">
              <w:rPr>
                <w:rFonts w:ascii="Calibri" w:eastAsia="Times New Roman" w:hAnsi="Calibri" w:cs="Calibri"/>
                <w:lang w:val="en-US"/>
              </w:rPr>
              <w:t>Dedupe changes</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27367F7B" w14:textId="70DC9DC9" w:rsidR="00942816" w:rsidRDefault="00DD2840"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70C5586A" w14:textId="77777777" w:rsidR="00942816" w:rsidRDefault="00942816"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5DDDC654" w14:textId="77777777" w:rsidR="00942816" w:rsidRDefault="00942816" w:rsidP="00454873">
            <w:pPr>
              <w:ind w:left="72"/>
              <w:jc w:val="center"/>
              <w:rPr>
                <w:rFonts w:ascii="Arial" w:hAnsi="Arial" w:cs="Arial"/>
                <w:sz w:val="20"/>
              </w:rPr>
            </w:pPr>
          </w:p>
        </w:tc>
      </w:tr>
      <w:tr w:rsidR="00886915" w14:paraId="78843157" w14:textId="77777777" w:rsidTr="004D3F7C">
        <w:trPr>
          <w:cantSplit/>
          <w:trHeight w:val="773"/>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38AEF49E" w14:textId="53A0BFB1" w:rsidR="00886915" w:rsidRDefault="00886915" w:rsidP="000F166C">
            <w:pPr>
              <w:ind w:left="180"/>
              <w:jc w:val="center"/>
              <w:rPr>
                <w:rFonts w:ascii="Arial" w:hAnsi="Arial" w:cs="Arial"/>
                <w:sz w:val="20"/>
              </w:rPr>
            </w:pPr>
            <w:r>
              <w:rPr>
                <w:rFonts w:ascii="Arial" w:hAnsi="Arial" w:cs="Arial"/>
                <w:sz w:val="20"/>
              </w:rPr>
              <w:t>11-05-</w:t>
            </w:r>
            <w:r w:rsidR="007C00CE">
              <w:rPr>
                <w:rFonts w:ascii="Arial" w:hAnsi="Arial" w:cs="Arial"/>
                <w:sz w:val="20"/>
              </w:rPr>
              <w:t>20</w:t>
            </w:r>
            <w:r>
              <w:rPr>
                <w:rFonts w:ascii="Arial" w:hAnsi="Arial" w:cs="Arial"/>
                <w:sz w:val="20"/>
              </w:rPr>
              <w:t>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2AEB2758" w14:textId="15E36C7C" w:rsidR="00886915" w:rsidRDefault="00886915" w:rsidP="00454873">
            <w:pPr>
              <w:jc w:val="center"/>
              <w:rPr>
                <w:rFonts w:ascii="Arial" w:hAnsi="Arial" w:cs="Arial"/>
                <w:sz w:val="20"/>
              </w:rPr>
            </w:pPr>
            <w:r>
              <w:rPr>
                <w:rFonts w:ascii="Arial" w:hAnsi="Arial" w:cs="Arial"/>
                <w:sz w:val="20"/>
              </w:rPr>
              <w:t>2.6</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A511B8F" w14:textId="0265C92D" w:rsidR="00886915" w:rsidRPr="00C756E0" w:rsidRDefault="00886915" w:rsidP="0012137E">
            <w:pPr>
              <w:ind w:left="79"/>
              <w:rPr>
                <w:rFonts w:ascii="Calibri" w:eastAsia="Times New Roman" w:hAnsi="Calibri" w:cs="Calibri"/>
                <w:lang w:val="en-US"/>
              </w:rPr>
            </w:pPr>
            <w:r w:rsidRPr="005A492F">
              <w:rPr>
                <w:rFonts w:ascii="Calibri" w:eastAsia="Times New Roman" w:hAnsi="Calibri" w:cs="Calibri"/>
                <w:color w:val="000000"/>
                <w:lang w:val="en-US"/>
              </w:rPr>
              <w:t>Source_unit</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349B0674" w14:textId="5A9E1FFA" w:rsidR="00886915" w:rsidRDefault="00DD2840"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3A537140" w14:textId="77777777" w:rsidR="00886915" w:rsidRDefault="00886915"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2E2C6750" w14:textId="77777777" w:rsidR="00886915" w:rsidRDefault="00886915" w:rsidP="00454873">
            <w:pPr>
              <w:ind w:left="72"/>
              <w:jc w:val="center"/>
              <w:rPr>
                <w:rFonts w:ascii="Arial" w:hAnsi="Arial" w:cs="Arial"/>
                <w:sz w:val="20"/>
              </w:rPr>
            </w:pPr>
          </w:p>
        </w:tc>
      </w:tr>
      <w:tr w:rsidR="001776C1" w14:paraId="5ADE571C"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76428FAB" w14:textId="0E6D3D2C" w:rsidR="001776C1" w:rsidRDefault="001776C1" w:rsidP="000F166C">
            <w:pPr>
              <w:ind w:left="180"/>
              <w:jc w:val="center"/>
              <w:rPr>
                <w:rFonts w:ascii="Arial" w:hAnsi="Arial" w:cs="Arial"/>
                <w:sz w:val="20"/>
              </w:rPr>
            </w:pPr>
            <w:r>
              <w:rPr>
                <w:rFonts w:ascii="Arial" w:hAnsi="Arial" w:cs="Arial"/>
                <w:sz w:val="20"/>
              </w:rPr>
              <w:t>09-06-2023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728E9592" w14:textId="1EC0B669" w:rsidR="001776C1" w:rsidRDefault="001776C1" w:rsidP="00454873">
            <w:pPr>
              <w:jc w:val="center"/>
              <w:rPr>
                <w:rFonts w:ascii="Arial" w:hAnsi="Arial" w:cs="Arial"/>
                <w:sz w:val="20"/>
              </w:rPr>
            </w:pPr>
            <w:r>
              <w:rPr>
                <w:rFonts w:ascii="Arial" w:hAnsi="Arial" w:cs="Arial"/>
                <w:sz w:val="20"/>
              </w:rPr>
              <w:t>2.7</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0CE504" w14:textId="64751F75" w:rsidR="001776C1" w:rsidRPr="00B944EA" w:rsidRDefault="002D4374" w:rsidP="0012137E">
            <w:pPr>
              <w:ind w:left="79"/>
              <w:rPr>
                <w:rFonts w:ascii="Calibri" w:eastAsia="Times New Roman" w:hAnsi="Calibri" w:cs="Calibri"/>
                <w:color w:val="000000"/>
                <w:highlight w:val="yellow"/>
                <w:lang w:val="en-US"/>
              </w:rPr>
            </w:pPr>
            <w:r w:rsidRPr="00B944EA">
              <w:rPr>
                <w:color w:val="000000" w:themeColor="text1"/>
              </w:rPr>
              <w:t>Product_Category</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00BAC8B6" w14:textId="7DDF2BCD" w:rsidR="001776C1" w:rsidRDefault="001776C1"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18B2A411" w14:textId="77777777" w:rsidR="001776C1" w:rsidRDefault="001776C1"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184CF1A0" w14:textId="77777777" w:rsidR="001776C1" w:rsidRDefault="001776C1" w:rsidP="00454873">
            <w:pPr>
              <w:ind w:left="72"/>
              <w:jc w:val="center"/>
              <w:rPr>
                <w:rFonts w:ascii="Arial" w:hAnsi="Arial" w:cs="Arial"/>
                <w:sz w:val="20"/>
              </w:rPr>
            </w:pPr>
          </w:p>
        </w:tc>
      </w:tr>
      <w:tr w:rsidR="00A63ADA" w14:paraId="6AD45134"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37110C95" w14:textId="111AB238" w:rsidR="00A63ADA" w:rsidRDefault="00A63ADA" w:rsidP="000F166C">
            <w:pPr>
              <w:ind w:left="180"/>
              <w:jc w:val="center"/>
              <w:rPr>
                <w:rFonts w:ascii="Arial" w:hAnsi="Arial" w:cs="Arial"/>
                <w:sz w:val="20"/>
              </w:rPr>
            </w:pPr>
            <w:r>
              <w:rPr>
                <w:rFonts w:ascii="Arial" w:hAnsi="Arial" w:cs="Arial"/>
                <w:sz w:val="20"/>
              </w:rPr>
              <w:t>26-06-2023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241C7D62" w14:textId="0BBDD4BB" w:rsidR="00A63ADA" w:rsidRDefault="00A63ADA" w:rsidP="00454873">
            <w:pPr>
              <w:jc w:val="center"/>
              <w:rPr>
                <w:rFonts w:ascii="Arial" w:hAnsi="Arial" w:cs="Arial"/>
                <w:sz w:val="20"/>
              </w:rPr>
            </w:pPr>
            <w:r>
              <w:rPr>
                <w:rFonts w:ascii="Arial" w:hAnsi="Arial" w:cs="Arial"/>
                <w:sz w:val="20"/>
              </w:rPr>
              <w:t>2.8</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02D67D" w14:textId="05F7F656" w:rsidR="00A63ADA" w:rsidRPr="00AA3125" w:rsidRDefault="00A63ADA" w:rsidP="0012137E">
            <w:pPr>
              <w:ind w:left="79"/>
              <w:rPr>
                <w:color w:val="1F497D"/>
              </w:rPr>
            </w:pPr>
            <w:r w:rsidRPr="00AA3125">
              <w:rPr>
                <w:rFonts w:ascii="Calibri" w:eastAsia="Times New Roman" w:hAnsi="Calibri" w:cs="Calibri"/>
                <w:color w:val="000000"/>
                <w:lang w:val="en-US"/>
              </w:rPr>
              <w:t>Account_creation_date</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2BEB7AF6" w14:textId="13D71F4C" w:rsidR="00A63ADA" w:rsidRDefault="004D3F7C" w:rsidP="00454873">
            <w:pPr>
              <w:ind w:left="72"/>
              <w:jc w:val="center"/>
              <w:rPr>
                <w:rFonts w:ascii="Arial" w:hAnsi="Arial" w:cs="Arial"/>
                <w:sz w:val="20"/>
              </w:rPr>
            </w:pPr>
            <w:r>
              <w:rPr>
                <w:rFonts w:ascii="Arial" w:hAnsi="Arial" w:cs="Arial"/>
                <w:sz w:val="20"/>
              </w:rPr>
              <w:t>Hritik Kounsal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03D90B75" w14:textId="77777777" w:rsidR="00A63ADA" w:rsidRDefault="00A63ADA"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3899440C" w14:textId="77777777" w:rsidR="00A63ADA" w:rsidRDefault="00A63ADA" w:rsidP="00454873">
            <w:pPr>
              <w:ind w:left="72"/>
              <w:jc w:val="center"/>
              <w:rPr>
                <w:rFonts w:ascii="Arial" w:hAnsi="Arial" w:cs="Arial"/>
                <w:sz w:val="20"/>
              </w:rPr>
            </w:pPr>
          </w:p>
        </w:tc>
      </w:tr>
      <w:tr w:rsidR="00114452" w14:paraId="2C1EAA77" w14:textId="77777777" w:rsidTr="0012137E">
        <w:trPr>
          <w:cantSplit/>
          <w:trHeight w:val="352"/>
        </w:trPr>
        <w:tc>
          <w:tcPr>
            <w:tcW w:w="1435" w:type="dxa"/>
            <w:tcBorders>
              <w:top w:val="single" w:sz="4" w:space="0" w:color="00000A"/>
              <w:left w:val="single" w:sz="4" w:space="0" w:color="00000A"/>
              <w:bottom w:val="single" w:sz="4" w:space="0" w:color="00000A"/>
              <w:right w:val="single" w:sz="4" w:space="0" w:color="00000A"/>
            </w:tcBorders>
            <w:shd w:val="clear" w:color="auto" w:fill="auto"/>
          </w:tcPr>
          <w:p w14:paraId="61DBDDD0" w14:textId="5F2AD6FD" w:rsidR="00114452" w:rsidRDefault="00114452" w:rsidP="000F166C">
            <w:pPr>
              <w:ind w:left="180"/>
              <w:jc w:val="center"/>
              <w:rPr>
                <w:rFonts w:ascii="Arial" w:hAnsi="Arial" w:cs="Arial"/>
                <w:sz w:val="20"/>
              </w:rPr>
            </w:pPr>
            <w:r>
              <w:rPr>
                <w:rFonts w:ascii="Arial" w:hAnsi="Arial" w:cs="Arial"/>
                <w:sz w:val="20"/>
              </w:rPr>
              <w:t>07-09-2023</w:t>
            </w: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14:paraId="4AD96A59" w14:textId="098684E6" w:rsidR="00114452" w:rsidRDefault="00114452" w:rsidP="00454873">
            <w:pPr>
              <w:jc w:val="center"/>
              <w:rPr>
                <w:rFonts w:ascii="Arial" w:hAnsi="Arial" w:cs="Arial"/>
                <w:sz w:val="20"/>
              </w:rPr>
            </w:pPr>
            <w:r>
              <w:rPr>
                <w:rFonts w:ascii="Arial" w:hAnsi="Arial" w:cs="Arial"/>
                <w:sz w:val="20"/>
              </w:rPr>
              <w:t>2.9</w:t>
            </w:r>
          </w:p>
        </w:tc>
        <w:tc>
          <w:tcPr>
            <w:tcW w:w="500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1D1C6DB" w14:textId="29BDCC5E" w:rsidR="00114452" w:rsidRPr="00114452" w:rsidRDefault="00114452" w:rsidP="00114452">
            <w:pPr>
              <w:ind w:left="79"/>
              <w:rPr>
                <w:rFonts w:ascii="Calibri" w:eastAsia="Times New Roman" w:hAnsi="Calibri" w:cs="Calibri"/>
                <w:color w:val="000000"/>
                <w:lang w:val="en-US"/>
              </w:rPr>
            </w:pPr>
            <w:r w:rsidRPr="00AA3125">
              <w:rPr>
                <w:rFonts w:ascii="Calibri" w:eastAsia="Times New Roman" w:hAnsi="Calibri" w:cs="Calibri"/>
                <w:color w:val="000000"/>
                <w:highlight w:val="yellow"/>
                <w:lang w:val="en-US"/>
              </w:rPr>
              <w:t>MOI_employer,AECB_employer,</w:t>
            </w:r>
            <w:r w:rsidRPr="00AA3125">
              <w:rPr>
                <w:rFonts w:ascii="Calibri" w:eastAsia="Times New Roman" w:hAnsi="Calibri" w:cs="Calibri"/>
                <w:color w:val="000000"/>
                <w:highlight w:val="yellow"/>
                <w:lang w:val="en-US"/>
              </w:rPr>
              <w:t>finacle_employer</w:t>
            </w:r>
            <w:r w:rsidRPr="00AA3125">
              <w:rPr>
                <w:rFonts w:ascii="Calibri" w:eastAsia="Times New Roman" w:hAnsi="Calibri" w:cs="Calibri"/>
                <w:color w:val="000000"/>
                <w:highlight w:val="yellow"/>
                <w:lang w:val="en-US"/>
              </w:rPr>
              <w:t>,NSTP_employer,other_employerName,</w:t>
            </w:r>
            <w:r w:rsidRPr="00AA3125">
              <w:rPr>
                <w:rFonts w:ascii="Calibri" w:eastAsia="Times New Roman" w:hAnsi="Calibri" w:cs="Calibri"/>
                <w:color w:val="000000"/>
                <w:highlight w:val="yellow"/>
                <w:lang w:val="en-US"/>
              </w:rPr>
              <w:t>employer_source</w:t>
            </w:r>
          </w:p>
        </w:tc>
        <w:tc>
          <w:tcPr>
            <w:tcW w:w="1199" w:type="dxa"/>
            <w:tcBorders>
              <w:top w:val="single" w:sz="4" w:space="0" w:color="00000A"/>
              <w:left w:val="single" w:sz="4" w:space="0" w:color="00000A"/>
              <w:bottom w:val="single" w:sz="4" w:space="0" w:color="00000A"/>
              <w:right w:val="single" w:sz="4" w:space="0" w:color="00000A"/>
            </w:tcBorders>
            <w:shd w:val="clear" w:color="auto" w:fill="auto"/>
          </w:tcPr>
          <w:p w14:paraId="37C66FF7" w14:textId="16F0ECDF" w:rsidR="00114452" w:rsidRDefault="00114452" w:rsidP="00454873">
            <w:pPr>
              <w:ind w:left="72"/>
              <w:jc w:val="center"/>
              <w:rPr>
                <w:rFonts w:ascii="Arial" w:hAnsi="Arial" w:cs="Arial"/>
                <w:sz w:val="20"/>
              </w:rPr>
            </w:pPr>
            <w:r>
              <w:rPr>
                <w:rFonts w:ascii="Arial" w:hAnsi="Arial" w:cs="Arial"/>
                <w:sz w:val="20"/>
              </w:rPr>
              <w:t>Vinayak Singhal</w:t>
            </w:r>
          </w:p>
        </w:tc>
        <w:tc>
          <w:tcPr>
            <w:tcW w:w="835" w:type="dxa"/>
            <w:tcBorders>
              <w:top w:val="single" w:sz="4" w:space="0" w:color="00000A"/>
              <w:left w:val="single" w:sz="4" w:space="0" w:color="00000A"/>
              <w:bottom w:val="single" w:sz="4" w:space="0" w:color="00000A"/>
              <w:right w:val="single" w:sz="4" w:space="0" w:color="00000A"/>
            </w:tcBorders>
            <w:shd w:val="clear" w:color="auto" w:fill="auto"/>
          </w:tcPr>
          <w:p w14:paraId="52C2173E" w14:textId="77777777" w:rsidR="00114452" w:rsidRDefault="00114452" w:rsidP="00454873">
            <w:pPr>
              <w:ind w:left="72"/>
              <w:jc w:val="center"/>
              <w:rPr>
                <w:rFonts w:ascii="Arial" w:hAnsi="Arial" w:cs="Arial"/>
                <w:sz w:val="20"/>
              </w:rPr>
            </w:pPr>
          </w:p>
        </w:tc>
        <w:tc>
          <w:tcPr>
            <w:tcW w:w="1136" w:type="dxa"/>
            <w:tcBorders>
              <w:top w:val="single" w:sz="4" w:space="0" w:color="00000A"/>
              <w:left w:val="single" w:sz="4" w:space="0" w:color="00000A"/>
              <w:bottom w:val="single" w:sz="4" w:space="0" w:color="00000A"/>
              <w:right w:val="single" w:sz="4" w:space="0" w:color="00000A"/>
            </w:tcBorders>
            <w:shd w:val="clear" w:color="auto" w:fill="auto"/>
          </w:tcPr>
          <w:p w14:paraId="7B028E6B" w14:textId="77777777" w:rsidR="00114452" w:rsidRDefault="00114452" w:rsidP="00454873">
            <w:pPr>
              <w:ind w:left="72"/>
              <w:jc w:val="center"/>
              <w:rPr>
                <w:rFonts w:ascii="Arial" w:hAnsi="Arial" w:cs="Arial"/>
                <w:sz w:val="20"/>
              </w:rPr>
            </w:pPr>
          </w:p>
        </w:tc>
      </w:tr>
    </w:tbl>
    <w:p w14:paraId="0CAFA99B" w14:textId="77777777" w:rsidR="004D3CE8" w:rsidRDefault="004D3CE8"/>
    <w:p w14:paraId="4A0A46F2" w14:textId="77777777" w:rsidR="004D3CE8" w:rsidRDefault="004D3CE8"/>
    <w:p w14:paraId="07508F21" w14:textId="77777777" w:rsidR="004D3CE8" w:rsidRDefault="004D3CE8" w:rsidP="004D3CE8">
      <w:pPr>
        <w:pStyle w:val="TOCEntry"/>
        <w:tabs>
          <w:tab w:val="left" w:pos="3233"/>
          <w:tab w:val="center" w:pos="4680"/>
        </w:tabs>
        <w:spacing w:after="120" w:line="240" w:lineRule="auto"/>
      </w:pPr>
      <w:r>
        <w:tab/>
      </w:r>
      <w:r>
        <w:tab/>
        <w:t>Table of Contents</w:t>
      </w:r>
    </w:p>
    <w:p w14:paraId="388F96F7" w14:textId="77777777" w:rsidR="004D3CE8" w:rsidRDefault="004D3CE8"/>
    <w:sdt>
      <w:sdtPr>
        <w:rPr>
          <w:rFonts w:asciiTheme="minorHAnsi" w:eastAsiaTheme="minorHAnsi" w:hAnsiTheme="minorHAnsi" w:cstheme="minorBidi"/>
          <w:b w:val="0"/>
          <w:bCs w:val="0"/>
          <w:color w:val="auto"/>
          <w:sz w:val="22"/>
          <w:szCs w:val="22"/>
          <w:lang w:val="en-IN"/>
        </w:rPr>
        <w:id w:val="20456366"/>
        <w:docPartObj>
          <w:docPartGallery w:val="Table of Contents"/>
          <w:docPartUnique/>
        </w:docPartObj>
      </w:sdtPr>
      <w:sdtEndPr/>
      <w:sdtContent>
        <w:p w14:paraId="779F617C" w14:textId="77777777" w:rsidR="00B8356C" w:rsidRDefault="00B8356C" w:rsidP="00B8356C">
          <w:pPr>
            <w:pStyle w:val="TOCHeading"/>
            <w:tabs>
              <w:tab w:val="center" w:pos="4513"/>
            </w:tabs>
          </w:pPr>
          <w:r>
            <w:t>Contents</w:t>
          </w:r>
          <w:r>
            <w:tab/>
          </w:r>
        </w:p>
        <w:p w14:paraId="35232AE4" w14:textId="29EB8B86" w:rsidR="009A3121" w:rsidRDefault="00385142">
          <w:pPr>
            <w:pStyle w:val="TOC1"/>
            <w:tabs>
              <w:tab w:val="left" w:pos="440"/>
              <w:tab w:val="right" w:leader="dot" w:pos="10456"/>
            </w:tabs>
            <w:rPr>
              <w:rFonts w:eastAsiaTheme="minorEastAsia"/>
              <w:b w:val="0"/>
              <w:bCs w:val="0"/>
              <w:caps w:val="0"/>
              <w:noProof/>
              <w:sz w:val="22"/>
              <w:szCs w:val="22"/>
              <w:lang w:val="en-US"/>
            </w:rPr>
          </w:pPr>
          <w:r>
            <w:fldChar w:fldCharType="begin"/>
          </w:r>
          <w:r w:rsidR="00B8356C">
            <w:instrText xml:space="preserve"> TOC \o "1-3" \h \z \u </w:instrText>
          </w:r>
          <w:r>
            <w:fldChar w:fldCharType="separate"/>
          </w:r>
          <w:hyperlink w:anchor="_Toc98154172" w:history="1">
            <w:r w:rsidR="009A3121" w:rsidRPr="004B43B0">
              <w:rPr>
                <w:rStyle w:val="Hyperlink"/>
                <w:rFonts w:ascii="Calibri" w:eastAsia="Times New Roman" w:hAnsi="Calibri" w:cs="Times New Roman"/>
                <w:noProof/>
                <w:lang w:val="en-US" w:eastAsia="ar-SA"/>
              </w:rPr>
              <w:t>1.</w:t>
            </w:r>
            <w:r w:rsidR="009A3121">
              <w:rPr>
                <w:rFonts w:eastAsiaTheme="minorEastAsia"/>
                <w:b w:val="0"/>
                <w:bCs w:val="0"/>
                <w:caps w:val="0"/>
                <w:noProof/>
                <w:sz w:val="22"/>
                <w:szCs w:val="22"/>
                <w:lang w:val="en-US"/>
              </w:rPr>
              <w:tab/>
            </w:r>
            <w:r w:rsidR="009A3121" w:rsidRPr="004B43B0">
              <w:rPr>
                <w:rStyle w:val="Hyperlink"/>
                <w:rFonts w:ascii="Calibri" w:eastAsia="Times New Roman" w:hAnsi="Calibri" w:cs="Times New Roman"/>
                <w:noProof/>
                <w:lang w:val="en-US" w:eastAsia="ar-SA"/>
              </w:rPr>
              <w:t>Introduction</w:t>
            </w:r>
            <w:r w:rsidR="009A3121">
              <w:rPr>
                <w:noProof/>
                <w:webHidden/>
              </w:rPr>
              <w:tab/>
            </w:r>
            <w:r w:rsidR="009A3121">
              <w:rPr>
                <w:noProof/>
                <w:webHidden/>
              </w:rPr>
              <w:fldChar w:fldCharType="begin"/>
            </w:r>
            <w:r w:rsidR="009A3121">
              <w:rPr>
                <w:noProof/>
                <w:webHidden/>
              </w:rPr>
              <w:instrText xml:space="preserve"> PAGEREF _Toc98154172 \h </w:instrText>
            </w:r>
            <w:r w:rsidR="009A3121">
              <w:rPr>
                <w:noProof/>
                <w:webHidden/>
              </w:rPr>
            </w:r>
            <w:r w:rsidR="009A3121">
              <w:rPr>
                <w:noProof/>
                <w:webHidden/>
              </w:rPr>
              <w:fldChar w:fldCharType="separate"/>
            </w:r>
            <w:r w:rsidR="009A3121">
              <w:rPr>
                <w:noProof/>
                <w:webHidden/>
              </w:rPr>
              <w:t>4</w:t>
            </w:r>
            <w:r w:rsidR="009A3121">
              <w:rPr>
                <w:noProof/>
                <w:webHidden/>
              </w:rPr>
              <w:fldChar w:fldCharType="end"/>
            </w:r>
          </w:hyperlink>
        </w:p>
        <w:p w14:paraId="2131403A" w14:textId="217B8452" w:rsidR="009A3121" w:rsidRDefault="00D56AA5">
          <w:pPr>
            <w:pStyle w:val="TOC2"/>
            <w:tabs>
              <w:tab w:val="left" w:pos="880"/>
              <w:tab w:val="right" w:leader="dot" w:pos="10456"/>
            </w:tabs>
            <w:rPr>
              <w:rFonts w:eastAsiaTheme="minorEastAsia"/>
              <w:smallCaps w:val="0"/>
              <w:noProof/>
              <w:sz w:val="22"/>
              <w:szCs w:val="22"/>
              <w:lang w:val="en-US"/>
            </w:rPr>
          </w:pPr>
          <w:hyperlink w:anchor="_Toc98154173" w:history="1">
            <w:r w:rsidR="009A3121" w:rsidRPr="004B43B0">
              <w:rPr>
                <w:rStyle w:val="Hyperlink"/>
                <w:noProof/>
              </w:rPr>
              <w:t>1.1</w:t>
            </w:r>
            <w:r w:rsidR="009A3121">
              <w:rPr>
                <w:rFonts w:eastAsiaTheme="minorEastAsia"/>
                <w:smallCaps w:val="0"/>
                <w:noProof/>
                <w:sz w:val="22"/>
                <w:szCs w:val="22"/>
                <w:lang w:val="en-US"/>
              </w:rPr>
              <w:tab/>
            </w:r>
            <w:r w:rsidR="009A3121" w:rsidRPr="004B43B0">
              <w:rPr>
                <w:rStyle w:val="Hyperlink"/>
                <w:noProof/>
              </w:rPr>
              <w:t>Purpose</w:t>
            </w:r>
            <w:r w:rsidR="009A3121">
              <w:rPr>
                <w:noProof/>
                <w:webHidden/>
              </w:rPr>
              <w:tab/>
            </w:r>
            <w:r w:rsidR="009A3121">
              <w:rPr>
                <w:noProof/>
                <w:webHidden/>
              </w:rPr>
              <w:fldChar w:fldCharType="begin"/>
            </w:r>
            <w:r w:rsidR="009A3121">
              <w:rPr>
                <w:noProof/>
                <w:webHidden/>
              </w:rPr>
              <w:instrText xml:space="preserve"> PAGEREF _Toc98154173 \h </w:instrText>
            </w:r>
            <w:r w:rsidR="009A3121">
              <w:rPr>
                <w:noProof/>
                <w:webHidden/>
              </w:rPr>
            </w:r>
            <w:r w:rsidR="009A3121">
              <w:rPr>
                <w:noProof/>
                <w:webHidden/>
              </w:rPr>
              <w:fldChar w:fldCharType="separate"/>
            </w:r>
            <w:r w:rsidR="009A3121">
              <w:rPr>
                <w:noProof/>
                <w:webHidden/>
              </w:rPr>
              <w:t>4</w:t>
            </w:r>
            <w:r w:rsidR="009A3121">
              <w:rPr>
                <w:noProof/>
                <w:webHidden/>
              </w:rPr>
              <w:fldChar w:fldCharType="end"/>
            </w:r>
          </w:hyperlink>
        </w:p>
        <w:p w14:paraId="7979AAE9" w14:textId="41A735C8" w:rsidR="009A3121" w:rsidRDefault="00D56AA5">
          <w:pPr>
            <w:pStyle w:val="TOC2"/>
            <w:tabs>
              <w:tab w:val="left" w:pos="880"/>
              <w:tab w:val="right" w:leader="dot" w:pos="10456"/>
            </w:tabs>
            <w:rPr>
              <w:rFonts w:eastAsiaTheme="minorEastAsia"/>
              <w:smallCaps w:val="0"/>
              <w:noProof/>
              <w:sz w:val="22"/>
              <w:szCs w:val="22"/>
              <w:lang w:val="en-US"/>
            </w:rPr>
          </w:pPr>
          <w:hyperlink w:anchor="_Toc98154174" w:history="1">
            <w:r w:rsidR="009A3121" w:rsidRPr="004B43B0">
              <w:rPr>
                <w:rStyle w:val="Hyperlink"/>
                <w:noProof/>
              </w:rPr>
              <w:t>1.2</w:t>
            </w:r>
            <w:r w:rsidR="009A3121">
              <w:rPr>
                <w:rFonts w:eastAsiaTheme="minorEastAsia"/>
                <w:smallCaps w:val="0"/>
                <w:noProof/>
                <w:sz w:val="22"/>
                <w:szCs w:val="22"/>
                <w:lang w:val="en-US"/>
              </w:rPr>
              <w:tab/>
            </w:r>
            <w:r w:rsidR="009A3121" w:rsidRPr="004B43B0">
              <w:rPr>
                <w:rStyle w:val="Hyperlink"/>
                <w:noProof/>
              </w:rPr>
              <w:t>Document Conventions</w:t>
            </w:r>
            <w:r w:rsidR="009A3121">
              <w:rPr>
                <w:noProof/>
                <w:webHidden/>
              </w:rPr>
              <w:tab/>
            </w:r>
            <w:r w:rsidR="009A3121">
              <w:rPr>
                <w:noProof/>
                <w:webHidden/>
              </w:rPr>
              <w:fldChar w:fldCharType="begin"/>
            </w:r>
            <w:r w:rsidR="009A3121">
              <w:rPr>
                <w:noProof/>
                <w:webHidden/>
              </w:rPr>
              <w:instrText xml:space="preserve"> PAGEREF _Toc98154174 \h </w:instrText>
            </w:r>
            <w:r w:rsidR="009A3121">
              <w:rPr>
                <w:noProof/>
                <w:webHidden/>
              </w:rPr>
            </w:r>
            <w:r w:rsidR="009A3121">
              <w:rPr>
                <w:noProof/>
                <w:webHidden/>
              </w:rPr>
              <w:fldChar w:fldCharType="separate"/>
            </w:r>
            <w:r w:rsidR="009A3121">
              <w:rPr>
                <w:noProof/>
                <w:webHidden/>
              </w:rPr>
              <w:t>4</w:t>
            </w:r>
            <w:r w:rsidR="009A3121">
              <w:rPr>
                <w:noProof/>
                <w:webHidden/>
              </w:rPr>
              <w:fldChar w:fldCharType="end"/>
            </w:r>
          </w:hyperlink>
        </w:p>
        <w:p w14:paraId="4B9EB58A" w14:textId="2865051C" w:rsidR="009A3121" w:rsidRDefault="00D56AA5">
          <w:pPr>
            <w:pStyle w:val="TOC2"/>
            <w:tabs>
              <w:tab w:val="left" w:pos="880"/>
              <w:tab w:val="right" w:leader="dot" w:pos="10456"/>
            </w:tabs>
            <w:rPr>
              <w:rFonts w:eastAsiaTheme="minorEastAsia"/>
              <w:smallCaps w:val="0"/>
              <w:noProof/>
              <w:sz w:val="22"/>
              <w:szCs w:val="22"/>
              <w:lang w:val="en-US"/>
            </w:rPr>
          </w:pPr>
          <w:hyperlink w:anchor="_Toc98154175" w:history="1">
            <w:r w:rsidR="009A3121" w:rsidRPr="004B43B0">
              <w:rPr>
                <w:rStyle w:val="Hyperlink"/>
                <w:noProof/>
              </w:rPr>
              <w:t>1.3</w:t>
            </w:r>
            <w:r w:rsidR="009A3121">
              <w:rPr>
                <w:rFonts w:eastAsiaTheme="minorEastAsia"/>
                <w:smallCaps w:val="0"/>
                <w:noProof/>
                <w:sz w:val="22"/>
                <w:szCs w:val="22"/>
                <w:lang w:val="en-US"/>
              </w:rPr>
              <w:tab/>
            </w:r>
            <w:r w:rsidR="009A3121" w:rsidRPr="004B43B0">
              <w:rPr>
                <w:rStyle w:val="Hyperlink"/>
                <w:noProof/>
              </w:rPr>
              <w:t>Intended Audience and Reading Suggestions</w:t>
            </w:r>
            <w:r w:rsidR="009A3121">
              <w:rPr>
                <w:noProof/>
                <w:webHidden/>
              </w:rPr>
              <w:tab/>
            </w:r>
            <w:r w:rsidR="009A3121">
              <w:rPr>
                <w:noProof/>
                <w:webHidden/>
              </w:rPr>
              <w:fldChar w:fldCharType="begin"/>
            </w:r>
            <w:r w:rsidR="009A3121">
              <w:rPr>
                <w:noProof/>
                <w:webHidden/>
              </w:rPr>
              <w:instrText xml:space="preserve"> PAGEREF _Toc98154175 \h </w:instrText>
            </w:r>
            <w:r w:rsidR="009A3121">
              <w:rPr>
                <w:noProof/>
                <w:webHidden/>
              </w:rPr>
            </w:r>
            <w:r w:rsidR="009A3121">
              <w:rPr>
                <w:noProof/>
                <w:webHidden/>
              </w:rPr>
              <w:fldChar w:fldCharType="separate"/>
            </w:r>
            <w:r w:rsidR="009A3121">
              <w:rPr>
                <w:noProof/>
                <w:webHidden/>
              </w:rPr>
              <w:t>4</w:t>
            </w:r>
            <w:r w:rsidR="009A3121">
              <w:rPr>
                <w:noProof/>
                <w:webHidden/>
              </w:rPr>
              <w:fldChar w:fldCharType="end"/>
            </w:r>
          </w:hyperlink>
        </w:p>
        <w:p w14:paraId="22A74394" w14:textId="4C058D7A" w:rsidR="009A3121" w:rsidRDefault="00D56AA5">
          <w:pPr>
            <w:pStyle w:val="TOC2"/>
            <w:tabs>
              <w:tab w:val="left" w:pos="880"/>
              <w:tab w:val="right" w:leader="dot" w:pos="10456"/>
            </w:tabs>
            <w:rPr>
              <w:rFonts w:eastAsiaTheme="minorEastAsia"/>
              <w:smallCaps w:val="0"/>
              <w:noProof/>
              <w:sz w:val="22"/>
              <w:szCs w:val="22"/>
              <w:lang w:val="en-US"/>
            </w:rPr>
          </w:pPr>
          <w:hyperlink w:anchor="_Toc98154176" w:history="1">
            <w:r w:rsidR="009A3121" w:rsidRPr="004B43B0">
              <w:rPr>
                <w:rStyle w:val="Hyperlink"/>
                <w:noProof/>
              </w:rPr>
              <w:t>1.4</w:t>
            </w:r>
            <w:r w:rsidR="009A3121">
              <w:rPr>
                <w:rFonts w:eastAsiaTheme="minorEastAsia"/>
                <w:smallCaps w:val="0"/>
                <w:noProof/>
                <w:sz w:val="22"/>
                <w:szCs w:val="22"/>
                <w:lang w:val="en-US"/>
              </w:rPr>
              <w:tab/>
            </w:r>
            <w:r w:rsidR="009A3121" w:rsidRPr="004B43B0">
              <w:rPr>
                <w:rStyle w:val="Hyperlink"/>
                <w:noProof/>
              </w:rPr>
              <w:t>References</w:t>
            </w:r>
            <w:r w:rsidR="009A3121">
              <w:rPr>
                <w:noProof/>
                <w:webHidden/>
              </w:rPr>
              <w:tab/>
            </w:r>
            <w:r w:rsidR="009A3121">
              <w:rPr>
                <w:noProof/>
                <w:webHidden/>
              </w:rPr>
              <w:fldChar w:fldCharType="begin"/>
            </w:r>
            <w:r w:rsidR="009A3121">
              <w:rPr>
                <w:noProof/>
                <w:webHidden/>
              </w:rPr>
              <w:instrText xml:space="preserve"> PAGEREF _Toc98154176 \h </w:instrText>
            </w:r>
            <w:r w:rsidR="009A3121">
              <w:rPr>
                <w:noProof/>
                <w:webHidden/>
              </w:rPr>
            </w:r>
            <w:r w:rsidR="009A3121">
              <w:rPr>
                <w:noProof/>
                <w:webHidden/>
              </w:rPr>
              <w:fldChar w:fldCharType="separate"/>
            </w:r>
            <w:r w:rsidR="009A3121">
              <w:rPr>
                <w:noProof/>
                <w:webHidden/>
              </w:rPr>
              <w:t>4</w:t>
            </w:r>
            <w:r w:rsidR="009A3121">
              <w:rPr>
                <w:noProof/>
                <w:webHidden/>
              </w:rPr>
              <w:fldChar w:fldCharType="end"/>
            </w:r>
          </w:hyperlink>
        </w:p>
        <w:p w14:paraId="05D85372" w14:textId="242835F0" w:rsidR="009A3121" w:rsidRDefault="00D56AA5">
          <w:pPr>
            <w:pStyle w:val="TOC1"/>
            <w:tabs>
              <w:tab w:val="left" w:pos="440"/>
              <w:tab w:val="right" w:leader="dot" w:pos="10456"/>
            </w:tabs>
            <w:rPr>
              <w:rFonts w:eastAsiaTheme="minorEastAsia"/>
              <w:b w:val="0"/>
              <w:bCs w:val="0"/>
              <w:caps w:val="0"/>
              <w:noProof/>
              <w:sz w:val="22"/>
              <w:szCs w:val="22"/>
              <w:lang w:val="en-US"/>
            </w:rPr>
          </w:pPr>
          <w:hyperlink w:anchor="_Toc98154177" w:history="1">
            <w:r w:rsidR="009A3121" w:rsidRPr="004B43B0">
              <w:rPr>
                <w:rStyle w:val="Hyperlink"/>
                <w:rFonts w:ascii="Calibri" w:eastAsia="Times New Roman" w:hAnsi="Calibri" w:cs="Times New Roman"/>
                <w:noProof/>
                <w:lang w:val="en-US" w:eastAsia="ar-SA"/>
              </w:rPr>
              <w:t>2.</w:t>
            </w:r>
            <w:r w:rsidR="009A3121">
              <w:rPr>
                <w:rFonts w:eastAsiaTheme="minorEastAsia"/>
                <w:b w:val="0"/>
                <w:bCs w:val="0"/>
                <w:caps w:val="0"/>
                <w:noProof/>
                <w:sz w:val="22"/>
                <w:szCs w:val="22"/>
                <w:lang w:val="en-US"/>
              </w:rPr>
              <w:tab/>
            </w:r>
            <w:r w:rsidR="009A3121" w:rsidRPr="004B43B0">
              <w:rPr>
                <w:rStyle w:val="Hyperlink"/>
                <w:rFonts w:ascii="Calibri" w:eastAsia="Times New Roman" w:hAnsi="Calibri" w:cs="Times New Roman"/>
                <w:noProof/>
                <w:lang w:val="en-US" w:eastAsia="ar-SA"/>
              </w:rPr>
              <w:t>Value Pair Mapping from MW (DAO_CREATE)</w:t>
            </w:r>
            <w:r w:rsidR="009A3121">
              <w:rPr>
                <w:noProof/>
                <w:webHidden/>
              </w:rPr>
              <w:tab/>
            </w:r>
            <w:r w:rsidR="009A3121">
              <w:rPr>
                <w:noProof/>
                <w:webHidden/>
              </w:rPr>
              <w:fldChar w:fldCharType="begin"/>
            </w:r>
            <w:r w:rsidR="009A3121">
              <w:rPr>
                <w:noProof/>
                <w:webHidden/>
              </w:rPr>
              <w:instrText xml:space="preserve"> PAGEREF _Toc98154177 \h </w:instrText>
            </w:r>
            <w:r w:rsidR="009A3121">
              <w:rPr>
                <w:noProof/>
                <w:webHidden/>
              </w:rPr>
            </w:r>
            <w:r w:rsidR="009A3121">
              <w:rPr>
                <w:noProof/>
                <w:webHidden/>
              </w:rPr>
              <w:fldChar w:fldCharType="separate"/>
            </w:r>
            <w:r w:rsidR="009A3121">
              <w:rPr>
                <w:noProof/>
                <w:webHidden/>
              </w:rPr>
              <w:t>5</w:t>
            </w:r>
            <w:r w:rsidR="009A3121">
              <w:rPr>
                <w:noProof/>
                <w:webHidden/>
              </w:rPr>
              <w:fldChar w:fldCharType="end"/>
            </w:r>
          </w:hyperlink>
        </w:p>
        <w:p w14:paraId="5705E540" w14:textId="21740ADB" w:rsidR="009A3121" w:rsidRDefault="00D56AA5">
          <w:pPr>
            <w:pStyle w:val="TOC2"/>
            <w:tabs>
              <w:tab w:val="left" w:pos="880"/>
              <w:tab w:val="right" w:leader="dot" w:pos="10456"/>
            </w:tabs>
            <w:rPr>
              <w:rFonts w:eastAsiaTheme="minorEastAsia"/>
              <w:smallCaps w:val="0"/>
              <w:noProof/>
              <w:sz w:val="22"/>
              <w:szCs w:val="22"/>
              <w:lang w:val="en-US"/>
            </w:rPr>
          </w:pPr>
          <w:hyperlink w:anchor="_Toc98154178" w:history="1">
            <w:r w:rsidR="009A3121" w:rsidRPr="004B43B0">
              <w:rPr>
                <w:rStyle w:val="Hyperlink"/>
                <w:noProof/>
              </w:rPr>
              <w:t>2.1</w:t>
            </w:r>
            <w:r w:rsidR="009A3121">
              <w:rPr>
                <w:rFonts w:eastAsiaTheme="minorEastAsia"/>
                <w:smallCaps w:val="0"/>
                <w:noProof/>
                <w:sz w:val="22"/>
                <w:szCs w:val="22"/>
                <w:lang w:val="en-US"/>
              </w:rPr>
              <w:tab/>
            </w:r>
            <w:r w:rsidR="009A3121" w:rsidRPr="004B43B0">
              <w:rPr>
                <w:rStyle w:val="Hyperlink"/>
                <w:noProof/>
              </w:rPr>
              <w:t>Request/Response WiCreate interface</w:t>
            </w:r>
            <w:r w:rsidR="009A3121">
              <w:rPr>
                <w:noProof/>
                <w:webHidden/>
              </w:rPr>
              <w:tab/>
            </w:r>
            <w:r w:rsidR="009A3121">
              <w:rPr>
                <w:noProof/>
                <w:webHidden/>
              </w:rPr>
              <w:fldChar w:fldCharType="begin"/>
            </w:r>
            <w:r w:rsidR="009A3121">
              <w:rPr>
                <w:noProof/>
                <w:webHidden/>
              </w:rPr>
              <w:instrText xml:space="preserve"> PAGEREF _Toc98154178 \h </w:instrText>
            </w:r>
            <w:r w:rsidR="009A3121">
              <w:rPr>
                <w:noProof/>
                <w:webHidden/>
              </w:rPr>
            </w:r>
            <w:r w:rsidR="009A3121">
              <w:rPr>
                <w:noProof/>
                <w:webHidden/>
              </w:rPr>
              <w:fldChar w:fldCharType="separate"/>
            </w:r>
            <w:r w:rsidR="009A3121">
              <w:rPr>
                <w:noProof/>
                <w:webHidden/>
              </w:rPr>
              <w:t>9</w:t>
            </w:r>
            <w:r w:rsidR="009A3121">
              <w:rPr>
                <w:noProof/>
                <w:webHidden/>
              </w:rPr>
              <w:fldChar w:fldCharType="end"/>
            </w:r>
          </w:hyperlink>
        </w:p>
        <w:p w14:paraId="1838A1DE" w14:textId="2ED60990" w:rsidR="009A3121" w:rsidRDefault="00D56AA5">
          <w:pPr>
            <w:pStyle w:val="TOC2"/>
            <w:tabs>
              <w:tab w:val="right" w:leader="dot" w:pos="10456"/>
            </w:tabs>
            <w:rPr>
              <w:rFonts w:eastAsiaTheme="minorEastAsia"/>
              <w:smallCaps w:val="0"/>
              <w:noProof/>
              <w:sz w:val="22"/>
              <w:szCs w:val="22"/>
              <w:lang w:val="en-US"/>
            </w:rPr>
          </w:pPr>
          <w:hyperlink w:anchor="_Toc98154179" w:history="1">
            <w:r w:rsidR="009A3121" w:rsidRPr="004B43B0">
              <w:rPr>
                <w:rStyle w:val="Hyperlink"/>
                <w:noProof/>
              </w:rPr>
              <w:t>2.2  Error Mapping:</w:t>
            </w:r>
            <w:r w:rsidR="009A3121">
              <w:rPr>
                <w:noProof/>
                <w:webHidden/>
              </w:rPr>
              <w:tab/>
            </w:r>
            <w:r w:rsidR="009A3121">
              <w:rPr>
                <w:noProof/>
                <w:webHidden/>
              </w:rPr>
              <w:fldChar w:fldCharType="begin"/>
            </w:r>
            <w:r w:rsidR="009A3121">
              <w:rPr>
                <w:noProof/>
                <w:webHidden/>
              </w:rPr>
              <w:instrText xml:space="preserve"> PAGEREF _Toc98154179 \h </w:instrText>
            </w:r>
            <w:r w:rsidR="009A3121">
              <w:rPr>
                <w:noProof/>
                <w:webHidden/>
              </w:rPr>
            </w:r>
            <w:r w:rsidR="009A3121">
              <w:rPr>
                <w:noProof/>
                <w:webHidden/>
              </w:rPr>
              <w:fldChar w:fldCharType="separate"/>
            </w:r>
            <w:r w:rsidR="009A3121">
              <w:rPr>
                <w:noProof/>
                <w:webHidden/>
              </w:rPr>
              <w:t>9</w:t>
            </w:r>
            <w:r w:rsidR="009A3121">
              <w:rPr>
                <w:noProof/>
                <w:webHidden/>
              </w:rPr>
              <w:fldChar w:fldCharType="end"/>
            </w:r>
          </w:hyperlink>
        </w:p>
        <w:p w14:paraId="4FA67E6A" w14:textId="32E1B474" w:rsidR="009A3121" w:rsidRDefault="00D56AA5">
          <w:pPr>
            <w:pStyle w:val="TOC2"/>
            <w:tabs>
              <w:tab w:val="right" w:leader="dot" w:pos="10456"/>
            </w:tabs>
            <w:rPr>
              <w:rFonts w:eastAsiaTheme="minorEastAsia"/>
              <w:smallCaps w:val="0"/>
              <w:noProof/>
              <w:sz w:val="22"/>
              <w:szCs w:val="22"/>
              <w:lang w:val="en-US"/>
            </w:rPr>
          </w:pPr>
          <w:hyperlink w:anchor="_Toc98154180" w:history="1">
            <w:r w:rsidR="009A3121" w:rsidRPr="004B43B0">
              <w:rPr>
                <w:rStyle w:val="Hyperlink"/>
                <w:noProof/>
              </w:rPr>
              <w:t>2.3   Assumptions:</w:t>
            </w:r>
            <w:r w:rsidR="009A3121">
              <w:rPr>
                <w:noProof/>
                <w:webHidden/>
              </w:rPr>
              <w:tab/>
            </w:r>
            <w:r w:rsidR="009A3121">
              <w:rPr>
                <w:noProof/>
                <w:webHidden/>
              </w:rPr>
              <w:fldChar w:fldCharType="begin"/>
            </w:r>
            <w:r w:rsidR="009A3121">
              <w:rPr>
                <w:noProof/>
                <w:webHidden/>
              </w:rPr>
              <w:instrText xml:space="preserve"> PAGEREF _Toc98154180 \h </w:instrText>
            </w:r>
            <w:r w:rsidR="009A3121">
              <w:rPr>
                <w:noProof/>
                <w:webHidden/>
              </w:rPr>
            </w:r>
            <w:r w:rsidR="009A3121">
              <w:rPr>
                <w:noProof/>
                <w:webHidden/>
              </w:rPr>
              <w:fldChar w:fldCharType="separate"/>
            </w:r>
            <w:r w:rsidR="009A3121">
              <w:rPr>
                <w:noProof/>
                <w:webHidden/>
              </w:rPr>
              <w:t>9</w:t>
            </w:r>
            <w:r w:rsidR="009A3121">
              <w:rPr>
                <w:noProof/>
                <w:webHidden/>
              </w:rPr>
              <w:fldChar w:fldCharType="end"/>
            </w:r>
          </w:hyperlink>
        </w:p>
        <w:p w14:paraId="11B8D307" w14:textId="414C8E43" w:rsidR="00B8356C" w:rsidRDefault="00385142">
          <w:r>
            <w:fldChar w:fldCharType="end"/>
          </w:r>
        </w:p>
      </w:sdtContent>
    </w:sdt>
    <w:p w14:paraId="7A847A0C" w14:textId="77777777" w:rsidR="00B8356C" w:rsidRDefault="00B8356C"/>
    <w:p w14:paraId="474B1BA4" w14:textId="77777777" w:rsidR="00B8356C" w:rsidRPr="00B8356C" w:rsidRDefault="00B8356C" w:rsidP="00B8356C"/>
    <w:p w14:paraId="27703108" w14:textId="77777777" w:rsidR="00B8356C" w:rsidRPr="00B8356C" w:rsidRDefault="00B8356C" w:rsidP="00B8356C"/>
    <w:p w14:paraId="1615BA34" w14:textId="77777777" w:rsidR="00B8356C" w:rsidRPr="00B8356C" w:rsidRDefault="00B8356C" w:rsidP="00B8356C">
      <w:pPr>
        <w:pStyle w:val="Heading1"/>
        <w:numPr>
          <w:ilvl w:val="0"/>
          <w:numId w:val="2"/>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 w:name="_Toc22763776"/>
      <w:bookmarkStart w:id="2" w:name="_Toc98154172"/>
      <w:r w:rsidRPr="00B8356C">
        <w:rPr>
          <w:rFonts w:ascii="Calibri" w:eastAsia="Times New Roman" w:hAnsi="Calibri" w:cs="Times New Roman"/>
          <w:bCs w:val="0"/>
          <w:color w:val="auto"/>
          <w:szCs w:val="20"/>
          <w:lang w:val="en-US" w:eastAsia="ar-SA"/>
        </w:rPr>
        <w:lastRenderedPageBreak/>
        <w:t>Introduction</w:t>
      </w:r>
      <w:bookmarkEnd w:id="1"/>
      <w:bookmarkEnd w:id="2"/>
    </w:p>
    <w:p w14:paraId="5A951C81" w14:textId="77777777" w:rsidR="00B8356C" w:rsidRDefault="00B8356C" w:rsidP="00B8356C">
      <w:pPr>
        <w:pStyle w:val="Heading2"/>
        <w:numPr>
          <w:ilvl w:val="1"/>
          <w:numId w:val="2"/>
        </w:numPr>
        <w:tabs>
          <w:tab w:val="left" w:pos="0"/>
          <w:tab w:val="left" w:pos="900"/>
        </w:tabs>
        <w:spacing w:before="0" w:after="120" w:line="240" w:lineRule="auto"/>
      </w:pPr>
      <w:bookmarkStart w:id="3" w:name="_Toc22763777"/>
      <w:bookmarkStart w:id="4" w:name="_Toc98154173"/>
      <w:r>
        <w:t>Purpose</w:t>
      </w:r>
      <w:bookmarkEnd w:id="3"/>
      <w:bookmarkEnd w:id="4"/>
    </w:p>
    <w:p w14:paraId="257362DF" w14:textId="77777777" w:rsidR="00B8356C" w:rsidRDefault="00B8356C" w:rsidP="00B8356C">
      <w:pPr>
        <w:ind w:left="180"/>
        <w:rPr>
          <w:rFonts w:cs="Arial"/>
          <w:szCs w:val="24"/>
        </w:rPr>
      </w:pPr>
      <w:r>
        <w:rPr>
          <w:rFonts w:cs="Arial"/>
          <w:szCs w:val="24"/>
        </w:rPr>
        <w:t xml:space="preserve">RAK bank has partnered with Newgen to automate various processes throughout the Bank. Omniapp, Newgen's platform, will be used for automation of the processes.  The project will be a Time &amp; Material basis. </w:t>
      </w:r>
    </w:p>
    <w:p w14:paraId="56A4CEF7" w14:textId="77777777" w:rsidR="00B8356C" w:rsidRDefault="00B8356C" w:rsidP="00B8356C">
      <w:pPr>
        <w:ind w:left="180"/>
        <w:rPr>
          <w:rFonts w:cs="Arial"/>
          <w:szCs w:val="24"/>
        </w:rPr>
      </w:pPr>
      <w:r>
        <w:rPr>
          <w:rFonts w:cs="Arial"/>
          <w:szCs w:val="24"/>
        </w:rPr>
        <w:t>The key objectives of the Process are:</w:t>
      </w:r>
    </w:p>
    <w:p w14:paraId="0BA4BE4A"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Single user Interface</w:t>
      </w:r>
    </w:p>
    <w:p w14:paraId="4A24C738"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Workflow automation</w:t>
      </w:r>
    </w:p>
    <w:p w14:paraId="7FFB7ADE"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Process tracking</w:t>
      </w:r>
    </w:p>
    <w:p w14:paraId="6DA59A72"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 xml:space="preserve">Reporting </w:t>
      </w:r>
    </w:p>
    <w:p w14:paraId="0522F4BD"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Accountability</w:t>
      </w:r>
    </w:p>
    <w:p w14:paraId="2913AABD" w14:textId="3E6A260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 xml:space="preserve">Overall </w:t>
      </w:r>
      <w:r w:rsidR="00B5544C">
        <w:rPr>
          <w:rFonts w:cs="Arial"/>
          <w:szCs w:val="24"/>
        </w:rPr>
        <w:t>cost-effective</w:t>
      </w:r>
      <w:r>
        <w:rPr>
          <w:rFonts w:cs="Arial"/>
          <w:szCs w:val="24"/>
        </w:rPr>
        <w:t xml:space="preserve"> service</w:t>
      </w:r>
    </w:p>
    <w:p w14:paraId="7289D159"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Appropriate controls</w:t>
      </w:r>
    </w:p>
    <w:p w14:paraId="2C31487B" w14:textId="77777777" w:rsidR="00B8356C" w:rsidRDefault="00B8356C" w:rsidP="00B8356C">
      <w:pPr>
        <w:numPr>
          <w:ilvl w:val="0"/>
          <w:numId w:val="3"/>
        </w:numPr>
        <w:suppressAutoHyphens/>
        <w:spacing w:after="120" w:line="240" w:lineRule="auto"/>
        <w:ind w:left="900" w:hanging="540"/>
        <w:jc w:val="both"/>
        <w:rPr>
          <w:rFonts w:cs="Arial"/>
          <w:szCs w:val="24"/>
        </w:rPr>
      </w:pPr>
      <w:r>
        <w:rPr>
          <w:rFonts w:cs="Arial"/>
          <w:szCs w:val="24"/>
        </w:rPr>
        <w:t>Process performance evaluation and improvement</w:t>
      </w:r>
    </w:p>
    <w:p w14:paraId="79B667FA" w14:textId="77777777" w:rsidR="00B8356C" w:rsidRDefault="00B8356C" w:rsidP="00B8356C">
      <w:pPr>
        <w:pStyle w:val="BodyText"/>
        <w:ind w:left="360"/>
        <w:rPr>
          <w:rFonts w:cs="Arial"/>
          <w:szCs w:val="24"/>
        </w:rPr>
      </w:pPr>
      <w:r>
        <w:rPr>
          <w:rFonts w:cs="Arial"/>
          <w:szCs w:val="24"/>
        </w:rPr>
        <w:t>The intent of this document is to provide the Technical specification for the Omniapp application’s Interface.</w:t>
      </w:r>
    </w:p>
    <w:p w14:paraId="65BFE518" w14:textId="77777777" w:rsidR="00B8356C" w:rsidRDefault="00B8356C" w:rsidP="00B8356C">
      <w:pPr>
        <w:pStyle w:val="template"/>
        <w:ind w:left="720"/>
        <w:rPr>
          <w:i w:val="0"/>
          <w:sz w:val="20"/>
        </w:rPr>
      </w:pPr>
    </w:p>
    <w:p w14:paraId="0DC4AC8D" w14:textId="77777777" w:rsidR="00B8356C" w:rsidRDefault="00B8356C" w:rsidP="00B8356C">
      <w:pPr>
        <w:pStyle w:val="Heading2"/>
        <w:numPr>
          <w:ilvl w:val="1"/>
          <w:numId w:val="2"/>
        </w:numPr>
        <w:tabs>
          <w:tab w:val="left" w:pos="0"/>
          <w:tab w:val="left" w:pos="900"/>
        </w:tabs>
        <w:spacing w:before="0" w:after="120" w:line="240" w:lineRule="auto"/>
      </w:pPr>
      <w:bookmarkStart w:id="5" w:name="_Toc22763778"/>
      <w:bookmarkStart w:id="6" w:name="_Toc98154174"/>
      <w:r>
        <w:t>Document Conventions</w:t>
      </w:r>
      <w:bookmarkEnd w:id="5"/>
      <w:bookmarkEnd w:id="6"/>
    </w:p>
    <w:p w14:paraId="4D1C671A" w14:textId="77777777" w:rsidR="00B8356C" w:rsidRDefault="00B8356C" w:rsidP="00B8356C">
      <w:pPr>
        <w:numPr>
          <w:ilvl w:val="0"/>
          <w:numId w:val="3"/>
        </w:numPr>
        <w:suppressAutoHyphens/>
        <w:spacing w:after="120" w:line="240" w:lineRule="auto"/>
        <w:jc w:val="both"/>
        <w:rPr>
          <w:rFonts w:cs="Arial"/>
          <w:szCs w:val="24"/>
        </w:rPr>
      </w:pPr>
      <w:r>
        <w:rPr>
          <w:rFonts w:cs="Arial"/>
          <w:szCs w:val="24"/>
        </w:rPr>
        <w:t xml:space="preserve">The document has used bold words to highlight the user requirements. </w:t>
      </w:r>
    </w:p>
    <w:p w14:paraId="55AC2E08" w14:textId="77777777" w:rsidR="00B8356C" w:rsidRDefault="00B8356C" w:rsidP="00B8356C">
      <w:pPr>
        <w:numPr>
          <w:ilvl w:val="0"/>
          <w:numId w:val="3"/>
        </w:numPr>
        <w:suppressAutoHyphens/>
        <w:spacing w:after="120" w:line="240" w:lineRule="auto"/>
        <w:jc w:val="both"/>
        <w:rPr>
          <w:rFonts w:cs="Arial"/>
          <w:szCs w:val="24"/>
        </w:rPr>
      </w:pPr>
      <w:r>
        <w:rPr>
          <w:rFonts w:cs="Arial"/>
          <w:szCs w:val="24"/>
        </w:rPr>
        <w:t xml:space="preserve">It also uses capital lettered words to highlight key words. </w:t>
      </w:r>
    </w:p>
    <w:p w14:paraId="496EBDBA" w14:textId="7FB1EDA2" w:rsidR="00B8356C" w:rsidRDefault="00B8356C" w:rsidP="00B8356C">
      <w:pPr>
        <w:numPr>
          <w:ilvl w:val="0"/>
          <w:numId w:val="3"/>
        </w:numPr>
        <w:suppressAutoHyphens/>
        <w:spacing w:after="120" w:line="240" w:lineRule="auto"/>
        <w:jc w:val="both"/>
        <w:rPr>
          <w:rFonts w:cs="Arial"/>
          <w:szCs w:val="24"/>
        </w:rPr>
      </w:pPr>
      <w:r>
        <w:rPr>
          <w:rFonts w:cs="Arial"/>
          <w:szCs w:val="24"/>
        </w:rPr>
        <w:t>The document has tried to maintain a priority of requirements.</w:t>
      </w:r>
      <w:r w:rsidR="0082285B">
        <w:rPr>
          <w:rFonts w:cs="Arial"/>
          <w:szCs w:val="24"/>
        </w:rPr>
        <w:t xml:space="preserve"> </w:t>
      </w:r>
      <w:r>
        <w:rPr>
          <w:rFonts w:cs="Arial"/>
          <w:szCs w:val="24"/>
        </w:rPr>
        <w:t xml:space="preserve">The priority has been determined by the judgment of the author based on author’s discussions with RAK Bank and is subject to change. </w:t>
      </w:r>
    </w:p>
    <w:p w14:paraId="387153B9" w14:textId="77777777" w:rsidR="00B8356C" w:rsidRDefault="00B8356C" w:rsidP="00B8356C">
      <w:pPr>
        <w:numPr>
          <w:ilvl w:val="0"/>
          <w:numId w:val="3"/>
        </w:numPr>
        <w:suppressAutoHyphens/>
        <w:spacing w:after="120" w:line="240" w:lineRule="auto"/>
        <w:jc w:val="both"/>
        <w:rPr>
          <w:rFonts w:cs="Arial"/>
          <w:i/>
          <w:szCs w:val="24"/>
        </w:rPr>
      </w:pPr>
      <w:r>
        <w:rPr>
          <w:rFonts w:cs="Arial"/>
          <w:szCs w:val="24"/>
        </w:rPr>
        <w:t>The document has used short forms for some commonly abbreviated terms. Such abbreviated terms are expanded at the first occurrence of usage.</w:t>
      </w:r>
    </w:p>
    <w:p w14:paraId="6EA5C129" w14:textId="77777777" w:rsidR="00B8356C" w:rsidRDefault="00B8356C" w:rsidP="00B8356C">
      <w:pPr>
        <w:numPr>
          <w:ilvl w:val="0"/>
          <w:numId w:val="3"/>
        </w:numPr>
        <w:suppressAutoHyphens/>
        <w:spacing w:after="120" w:line="240" w:lineRule="auto"/>
        <w:jc w:val="both"/>
        <w:rPr>
          <w:rFonts w:cs="Arial"/>
          <w:szCs w:val="24"/>
        </w:rPr>
      </w:pPr>
      <w:r>
        <w:rPr>
          <w:rFonts w:cs="Arial"/>
          <w:szCs w:val="24"/>
        </w:rPr>
        <w:t>Points requiring RAK Bank inputs are highlighted in yellow.</w:t>
      </w:r>
    </w:p>
    <w:p w14:paraId="67F043BE" w14:textId="77777777" w:rsidR="00B8356C" w:rsidRDefault="00B8356C" w:rsidP="00B8356C">
      <w:pPr>
        <w:pStyle w:val="Heading2"/>
        <w:numPr>
          <w:ilvl w:val="1"/>
          <w:numId w:val="2"/>
        </w:numPr>
        <w:tabs>
          <w:tab w:val="left" w:pos="0"/>
          <w:tab w:val="left" w:pos="900"/>
        </w:tabs>
        <w:spacing w:before="0" w:after="120" w:line="240" w:lineRule="auto"/>
      </w:pPr>
      <w:bookmarkStart w:id="7" w:name="_Toc22763779"/>
      <w:bookmarkStart w:id="8" w:name="_Toc98154175"/>
      <w:r>
        <w:t>Intended Audience and Reading Suggestions</w:t>
      </w:r>
      <w:bookmarkEnd w:id="7"/>
      <w:bookmarkEnd w:id="8"/>
    </w:p>
    <w:p w14:paraId="0763C7FD" w14:textId="77777777" w:rsidR="00B8356C" w:rsidRDefault="00B8356C" w:rsidP="00B8356C">
      <w:pPr>
        <w:ind w:left="720"/>
        <w:rPr>
          <w:rFonts w:cs="Arial"/>
          <w:szCs w:val="24"/>
        </w:rPr>
      </w:pPr>
      <w:r>
        <w:rPr>
          <w:rFonts w:cs="Arial"/>
          <w:szCs w:val="24"/>
        </w:rPr>
        <w:t>The document is intended to be a guide for RAK Bank Technology team and Newgen Development team. The goal of this document is to identify the technical specifications for interfacing between Omniapp and MW for Falcon integration. This document will form the basis of interface development.</w:t>
      </w:r>
    </w:p>
    <w:p w14:paraId="19FBE0F8" w14:textId="77777777" w:rsidR="00B8356C" w:rsidRDefault="00B8356C" w:rsidP="00B8356C">
      <w:pPr>
        <w:ind w:left="720"/>
        <w:rPr>
          <w:rFonts w:cs="Arial"/>
          <w:szCs w:val="24"/>
        </w:rPr>
      </w:pPr>
    </w:p>
    <w:p w14:paraId="6EF25C70" w14:textId="77777777" w:rsidR="00B8356C" w:rsidRDefault="00B8356C" w:rsidP="00B8356C">
      <w:pPr>
        <w:pStyle w:val="Heading2"/>
        <w:numPr>
          <w:ilvl w:val="1"/>
          <w:numId w:val="2"/>
        </w:numPr>
        <w:tabs>
          <w:tab w:val="left" w:pos="0"/>
          <w:tab w:val="left" w:pos="900"/>
        </w:tabs>
        <w:spacing w:before="0" w:after="120" w:line="240" w:lineRule="auto"/>
      </w:pPr>
      <w:bookmarkStart w:id="9" w:name="_Toc22763780"/>
      <w:bookmarkStart w:id="10" w:name="_Toc98154176"/>
      <w:r>
        <w:t>References</w:t>
      </w:r>
      <w:bookmarkEnd w:id="9"/>
      <w:bookmarkEnd w:id="10"/>
    </w:p>
    <w:p w14:paraId="62D1266D" w14:textId="77777777" w:rsidR="00B8356C" w:rsidRDefault="00B8356C" w:rsidP="00B8356C">
      <w:pPr>
        <w:rPr>
          <w:rFonts w:cs="Arial"/>
          <w:szCs w:val="24"/>
        </w:rPr>
      </w:pPr>
      <w:r>
        <w:rPr>
          <w:rFonts w:cs="Arial"/>
          <w:szCs w:val="24"/>
        </w:rPr>
        <w:tab/>
        <w:t>NA</w:t>
      </w:r>
    </w:p>
    <w:p w14:paraId="0CBC199D" w14:textId="77777777" w:rsidR="00B8356C" w:rsidRDefault="00B8356C" w:rsidP="00B8356C">
      <w:pPr>
        <w:rPr>
          <w:rFonts w:cs="Arial"/>
          <w:szCs w:val="24"/>
        </w:rPr>
      </w:pPr>
    </w:p>
    <w:p w14:paraId="272F52BC" w14:textId="1F38F24B" w:rsidR="00B8356C" w:rsidRPr="008403F2" w:rsidRDefault="00B8356C" w:rsidP="00B8356C">
      <w:pPr>
        <w:pStyle w:val="Heading1"/>
        <w:numPr>
          <w:ilvl w:val="0"/>
          <w:numId w:val="2"/>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1" w:name="_Toc22763781"/>
      <w:bookmarkStart w:id="12" w:name="_Toc98154177"/>
      <w:r w:rsidRPr="008403F2">
        <w:rPr>
          <w:rFonts w:ascii="Calibri" w:eastAsia="Times New Roman" w:hAnsi="Calibri" w:cs="Times New Roman"/>
          <w:bCs w:val="0"/>
          <w:color w:val="auto"/>
          <w:szCs w:val="20"/>
          <w:lang w:val="en-US" w:eastAsia="ar-SA"/>
        </w:rPr>
        <w:lastRenderedPageBreak/>
        <w:t xml:space="preserve">Value Pair Mapping from MW </w:t>
      </w:r>
      <w:bookmarkEnd w:id="11"/>
      <w:bookmarkEnd w:id="12"/>
    </w:p>
    <w:p w14:paraId="5D85C0B3" w14:textId="751B6457" w:rsidR="00B8356C" w:rsidRDefault="00AA18CC" w:rsidP="00B8356C">
      <w:r>
        <w:t>DOB</w:t>
      </w:r>
      <w:r w:rsidR="00B8356C">
        <w:t xml:space="preserve"> Create WorkItem web service hosted over MQ will be called from MW using below name value pair mappings. Sample input and output xml is attached. </w:t>
      </w:r>
    </w:p>
    <w:p w14:paraId="248D4CC3" w14:textId="2D6F1D19" w:rsidR="00F52666" w:rsidRDefault="00E67283" w:rsidP="00B8356C">
      <w:r>
        <w:t xml:space="preserve">     </w:t>
      </w:r>
      <w:r w:rsidR="008A382C">
        <w:t xml:space="preserve">     </w:t>
      </w:r>
      <w:r w:rsidR="005B3317">
        <w:object w:dxaOrig="1536" w:dyaOrig="994" w14:anchorId="26F967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pt;height:49.45pt" o:ole="">
            <v:imagedata r:id="rId10" o:title=""/>
          </v:shape>
          <o:OLEObject Type="Embed" ProgID="Package" ShapeID="_x0000_i1029" DrawAspect="Icon" ObjectID="_1755596927" r:id="rId11"/>
        </w:object>
      </w:r>
      <w:r>
        <w:t xml:space="preserve"> </w:t>
      </w:r>
      <w:r w:rsidR="0023564B">
        <w:t xml:space="preserve"> </w:t>
      </w:r>
      <w:r>
        <w:t xml:space="preserve"> </w:t>
      </w:r>
      <w:r w:rsidR="00366D21">
        <w:object w:dxaOrig="1311" w:dyaOrig="849" w14:anchorId="1DA754AA">
          <v:shape id="_x0000_i1025" type="#_x0000_t75" style="width:64.5pt;height:43.2pt" o:ole="">
            <v:imagedata r:id="rId12" o:title=""/>
          </v:shape>
          <o:OLEObject Type="Embed" ProgID="Package" ShapeID="_x0000_i1025" DrawAspect="Icon" ObjectID="_1755596928" r:id="rId13"/>
        </w:object>
      </w:r>
      <w:bookmarkStart w:id="13" w:name="_GoBack"/>
      <w:bookmarkEnd w:id="13"/>
    </w:p>
    <w:tbl>
      <w:tblPr>
        <w:tblW w:w="10456" w:type="dxa"/>
        <w:tblLayout w:type="fixed"/>
        <w:tblLook w:val="04A0" w:firstRow="1" w:lastRow="0" w:firstColumn="1" w:lastColumn="0" w:noHBand="0" w:noVBand="1"/>
      </w:tblPr>
      <w:tblGrid>
        <w:gridCol w:w="3159"/>
        <w:gridCol w:w="3159"/>
        <w:gridCol w:w="1507"/>
        <w:gridCol w:w="2631"/>
      </w:tblGrid>
      <w:tr w:rsidR="00F52666" w:rsidRPr="0092499E" w14:paraId="49AD19B9" w14:textId="77777777" w:rsidTr="002E6171">
        <w:trPr>
          <w:trHeight w:val="945"/>
        </w:trPr>
        <w:tc>
          <w:tcPr>
            <w:tcW w:w="31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C6AB3B" w14:textId="77777777" w:rsidR="00F52666" w:rsidRPr="0092499E" w:rsidRDefault="00F52666" w:rsidP="00F52666">
            <w:pPr>
              <w:spacing w:after="0" w:line="240" w:lineRule="auto"/>
              <w:rPr>
                <w:rFonts w:ascii="Calibri" w:eastAsia="Times New Roman" w:hAnsi="Calibri" w:cs="Calibri"/>
                <w:b/>
                <w:bCs/>
                <w:color w:val="000000"/>
                <w:sz w:val="24"/>
                <w:szCs w:val="24"/>
                <w:lang w:val="en-US"/>
              </w:rPr>
            </w:pPr>
            <w:r w:rsidRPr="0092499E">
              <w:rPr>
                <w:rFonts w:ascii="Calibri" w:eastAsia="Times New Roman" w:hAnsi="Calibri" w:cs="Calibri"/>
                <w:b/>
                <w:bCs/>
                <w:color w:val="000000"/>
                <w:sz w:val="24"/>
                <w:szCs w:val="24"/>
                <w:lang w:val="en-US"/>
              </w:rPr>
              <w:t>Field Name / Attribute Name in Input XML </w:t>
            </w:r>
          </w:p>
        </w:tc>
        <w:tc>
          <w:tcPr>
            <w:tcW w:w="3159" w:type="dxa"/>
            <w:tcBorders>
              <w:top w:val="single" w:sz="4" w:space="0" w:color="auto"/>
              <w:left w:val="nil"/>
              <w:bottom w:val="single" w:sz="4" w:space="0" w:color="auto"/>
              <w:right w:val="single" w:sz="4" w:space="0" w:color="auto"/>
            </w:tcBorders>
            <w:shd w:val="clear" w:color="auto" w:fill="auto"/>
            <w:vAlign w:val="bottom"/>
            <w:hideMark/>
          </w:tcPr>
          <w:p w14:paraId="6FA3E0D4" w14:textId="77777777" w:rsidR="00F52666" w:rsidRPr="0092499E" w:rsidRDefault="00F52666" w:rsidP="00F52666">
            <w:pPr>
              <w:spacing w:after="0" w:line="240" w:lineRule="auto"/>
              <w:rPr>
                <w:rFonts w:ascii="Calibri" w:eastAsia="Times New Roman" w:hAnsi="Calibri" w:cs="Calibri"/>
                <w:b/>
                <w:bCs/>
                <w:color w:val="000000"/>
                <w:sz w:val="24"/>
                <w:szCs w:val="24"/>
                <w:lang w:val="en-US"/>
              </w:rPr>
            </w:pPr>
            <w:r w:rsidRPr="0092499E">
              <w:rPr>
                <w:rFonts w:ascii="Calibri" w:eastAsia="Times New Roman" w:hAnsi="Calibri" w:cs="Calibri"/>
                <w:b/>
                <w:bCs/>
                <w:color w:val="000000"/>
                <w:sz w:val="24"/>
                <w:szCs w:val="24"/>
                <w:lang w:val="en-US"/>
              </w:rPr>
              <w:t>Interface field description </w:t>
            </w:r>
          </w:p>
        </w:tc>
        <w:tc>
          <w:tcPr>
            <w:tcW w:w="1507" w:type="dxa"/>
            <w:tcBorders>
              <w:top w:val="single" w:sz="4" w:space="0" w:color="auto"/>
              <w:left w:val="nil"/>
              <w:bottom w:val="single" w:sz="4" w:space="0" w:color="auto"/>
              <w:right w:val="single" w:sz="4" w:space="0" w:color="auto"/>
            </w:tcBorders>
            <w:shd w:val="clear" w:color="auto" w:fill="auto"/>
            <w:vAlign w:val="bottom"/>
            <w:hideMark/>
          </w:tcPr>
          <w:p w14:paraId="7CF52284" w14:textId="77777777" w:rsidR="00F52666" w:rsidRPr="0092499E" w:rsidRDefault="00F52666" w:rsidP="00F52666">
            <w:pPr>
              <w:spacing w:after="0" w:line="240" w:lineRule="auto"/>
              <w:rPr>
                <w:rFonts w:ascii="Calibri" w:eastAsia="Times New Roman" w:hAnsi="Calibri" w:cs="Calibri"/>
                <w:b/>
                <w:bCs/>
                <w:color w:val="000000"/>
                <w:sz w:val="24"/>
                <w:szCs w:val="24"/>
                <w:lang w:val="en-US"/>
              </w:rPr>
            </w:pPr>
            <w:r w:rsidRPr="0092499E">
              <w:rPr>
                <w:rFonts w:ascii="Calibri" w:eastAsia="Times New Roman" w:hAnsi="Calibri" w:cs="Calibri"/>
                <w:b/>
                <w:bCs/>
                <w:color w:val="000000"/>
                <w:sz w:val="24"/>
                <w:szCs w:val="24"/>
                <w:lang w:val="en-US"/>
              </w:rPr>
              <w:t>Data Type  </w:t>
            </w:r>
          </w:p>
        </w:tc>
        <w:tc>
          <w:tcPr>
            <w:tcW w:w="2631" w:type="dxa"/>
            <w:tcBorders>
              <w:top w:val="single" w:sz="4" w:space="0" w:color="auto"/>
              <w:left w:val="nil"/>
              <w:bottom w:val="single" w:sz="4" w:space="0" w:color="auto"/>
              <w:right w:val="single" w:sz="4" w:space="0" w:color="auto"/>
            </w:tcBorders>
            <w:shd w:val="clear" w:color="auto" w:fill="auto"/>
            <w:vAlign w:val="bottom"/>
            <w:hideMark/>
          </w:tcPr>
          <w:p w14:paraId="633A2BBF" w14:textId="77777777" w:rsidR="00F52666" w:rsidRPr="0092499E" w:rsidRDefault="00F52666" w:rsidP="00F52666">
            <w:pPr>
              <w:spacing w:after="0" w:line="240" w:lineRule="auto"/>
              <w:rPr>
                <w:rFonts w:ascii="Calibri" w:eastAsia="Times New Roman" w:hAnsi="Calibri" w:cs="Calibri"/>
                <w:b/>
                <w:bCs/>
                <w:color w:val="000000"/>
                <w:sz w:val="24"/>
                <w:szCs w:val="24"/>
                <w:lang w:val="en-US"/>
              </w:rPr>
            </w:pPr>
            <w:r w:rsidRPr="0092499E">
              <w:rPr>
                <w:rFonts w:ascii="Calibri" w:eastAsia="Times New Roman" w:hAnsi="Calibri" w:cs="Calibri"/>
                <w:b/>
                <w:bCs/>
                <w:color w:val="000000"/>
                <w:sz w:val="24"/>
                <w:szCs w:val="24"/>
                <w:lang w:val="en-US"/>
              </w:rPr>
              <w:t>Mandatory(M)/ Conditional(C) /Optional(O)  </w:t>
            </w:r>
          </w:p>
        </w:tc>
      </w:tr>
      <w:tr w:rsidR="00F52666" w:rsidRPr="0092499E" w14:paraId="09CF34E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0C0B82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Process Name</w:t>
            </w:r>
          </w:p>
        </w:tc>
        <w:tc>
          <w:tcPr>
            <w:tcW w:w="3159" w:type="dxa"/>
            <w:tcBorders>
              <w:top w:val="nil"/>
              <w:left w:val="nil"/>
              <w:bottom w:val="single" w:sz="4" w:space="0" w:color="auto"/>
              <w:right w:val="single" w:sz="4" w:space="0" w:color="auto"/>
            </w:tcBorders>
            <w:shd w:val="clear" w:color="auto" w:fill="auto"/>
            <w:vAlign w:val="center"/>
            <w:hideMark/>
          </w:tcPr>
          <w:p w14:paraId="4C65AA3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Process Name</w:t>
            </w:r>
          </w:p>
        </w:tc>
        <w:tc>
          <w:tcPr>
            <w:tcW w:w="1507" w:type="dxa"/>
            <w:tcBorders>
              <w:top w:val="nil"/>
              <w:left w:val="nil"/>
              <w:bottom w:val="single" w:sz="4" w:space="0" w:color="auto"/>
              <w:right w:val="single" w:sz="4" w:space="0" w:color="auto"/>
            </w:tcBorders>
            <w:shd w:val="clear" w:color="auto" w:fill="auto"/>
            <w:vAlign w:val="center"/>
            <w:hideMark/>
          </w:tcPr>
          <w:p w14:paraId="734048C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04353F6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01C1008D"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D2D68D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SubProcess_Name</w:t>
            </w:r>
          </w:p>
        </w:tc>
        <w:tc>
          <w:tcPr>
            <w:tcW w:w="3159" w:type="dxa"/>
            <w:tcBorders>
              <w:top w:val="nil"/>
              <w:left w:val="nil"/>
              <w:bottom w:val="single" w:sz="4" w:space="0" w:color="auto"/>
              <w:right w:val="single" w:sz="4" w:space="0" w:color="auto"/>
            </w:tcBorders>
            <w:shd w:val="clear" w:color="auto" w:fill="auto"/>
            <w:vAlign w:val="center"/>
            <w:hideMark/>
          </w:tcPr>
          <w:p w14:paraId="021CFC8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Sub Process Name</w:t>
            </w:r>
          </w:p>
        </w:tc>
        <w:tc>
          <w:tcPr>
            <w:tcW w:w="1507" w:type="dxa"/>
            <w:tcBorders>
              <w:top w:val="nil"/>
              <w:left w:val="nil"/>
              <w:bottom w:val="single" w:sz="4" w:space="0" w:color="auto"/>
              <w:right w:val="single" w:sz="4" w:space="0" w:color="auto"/>
            </w:tcBorders>
            <w:shd w:val="clear" w:color="auto" w:fill="auto"/>
            <w:vAlign w:val="center"/>
            <w:hideMark/>
          </w:tcPr>
          <w:p w14:paraId="2D10352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61D349B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3FF8FF3C"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43EE4B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Initiate_Also</w:t>
            </w:r>
          </w:p>
        </w:tc>
        <w:tc>
          <w:tcPr>
            <w:tcW w:w="3159" w:type="dxa"/>
            <w:tcBorders>
              <w:top w:val="nil"/>
              <w:left w:val="nil"/>
              <w:bottom w:val="single" w:sz="4" w:space="0" w:color="auto"/>
              <w:right w:val="single" w:sz="4" w:space="0" w:color="auto"/>
            </w:tcBorders>
            <w:shd w:val="clear" w:color="auto" w:fill="auto"/>
            <w:vAlign w:val="center"/>
            <w:hideMark/>
          </w:tcPr>
          <w:p w14:paraId="5BD9CD0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Initiate</w:t>
            </w:r>
          </w:p>
        </w:tc>
        <w:tc>
          <w:tcPr>
            <w:tcW w:w="1507" w:type="dxa"/>
            <w:tcBorders>
              <w:top w:val="nil"/>
              <w:left w:val="nil"/>
              <w:bottom w:val="single" w:sz="4" w:space="0" w:color="auto"/>
              <w:right w:val="single" w:sz="4" w:space="0" w:color="auto"/>
            </w:tcBorders>
            <w:shd w:val="clear" w:color="auto" w:fill="auto"/>
            <w:vAlign w:val="center"/>
            <w:hideMark/>
          </w:tcPr>
          <w:p w14:paraId="4D9B500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5A59BEC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7193A514"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E646EF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Documents</w:t>
            </w:r>
          </w:p>
        </w:tc>
        <w:tc>
          <w:tcPr>
            <w:tcW w:w="3159" w:type="dxa"/>
            <w:tcBorders>
              <w:top w:val="nil"/>
              <w:left w:val="nil"/>
              <w:bottom w:val="single" w:sz="4" w:space="0" w:color="auto"/>
              <w:right w:val="single" w:sz="4" w:space="0" w:color="auto"/>
            </w:tcBorders>
            <w:shd w:val="clear" w:color="auto" w:fill="auto"/>
            <w:vAlign w:val="center"/>
            <w:hideMark/>
          </w:tcPr>
          <w:p w14:paraId="7E01250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Documents</w:t>
            </w:r>
          </w:p>
        </w:tc>
        <w:tc>
          <w:tcPr>
            <w:tcW w:w="1507" w:type="dxa"/>
            <w:tcBorders>
              <w:top w:val="nil"/>
              <w:left w:val="nil"/>
              <w:bottom w:val="single" w:sz="4" w:space="0" w:color="auto"/>
              <w:right w:val="single" w:sz="4" w:space="0" w:color="auto"/>
            </w:tcBorders>
            <w:shd w:val="clear" w:color="auto" w:fill="auto"/>
            <w:vAlign w:val="center"/>
            <w:hideMark/>
          </w:tcPr>
          <w:p w14:paraId="0CF7A6E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13CB193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4CB07489"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830D66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Prospect_id</w:t>
            </w:r>
          </w:p>
        </w:tc>
        <w:tc>
          <w:tcPr>
            <w:tcW w:w="3159" w:type="dxa"/>
            <w:tcBorders>
              <w:top w:val="nil"/>
              <w:left w:val="nil"/>
              <w:bottom w:val="single" w:sz="4" w:space="0" w:color="auto"/>
              <w:right w:val="single" w:sz="4" w:space="0" w:color="auto"/>
            </w:tcBorders>
            <w:shd w:val="clear" w:color="auto" w:fill="auto"/>
            <w:vAlign w:val="center"/>
            <w:hideMark/>
          </w:tcPr>
          <w:p w14:paraId="149DAA5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Prospect id</w:t>
            </w:r>
          </w:p>
        </w:tc>
        <w:tc>
          <w:tcPr>
            <w:tcW w:w="1507" w:type="dxa"/>
            <w:tcBorders>
              <w:top w:val="nil"/>
              <w:left w:val="nil"/>
              <w:bottom w:val="single" w:sz="4" w:space="0" w:color="auto"/>
              <w:right w:val="single" w:sz="4" w:space="0" w:color="auto"/>
            </w:tcBorders>
            <w:shd w:val="clear" w:color="auto" w:fill="auto"/>
            <w:vAlign w:val="center"/>
            <w:hideMark/>
          </w:tcPr>
          <w:p w14:paraId="7F9CE10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4071114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05F1F247"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87377E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Sol_Id</w:t>
            </w:r>
          </w:p>
        </w:tc>
        <w:tc>
          <w:tcPr>
            <w:tcW w:w="3159" w:type="dxa"/>
            <w:tcBorders>
              <w:top w:val="nil"/>
              <w:left w:val="nil"/>
              <w:bottom w:val="single" w:sz="4" w:space="0" w:color="auto"/>
              <w:right w:val="single" w:sz="4" w:space="0" w:color="auto"/>
            </w:tcBorders>
            <w:shd w:val="clear" w:color="auto" w:fill="auto"/>
            <w:vAlign w:val="center"/>
            <w:hideMark/>
          </w:tcPr>
          <w:p w14:paraId="70CB7B0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Sol Id</w:t>
            </w:r>
          </w:p>
        </w:tc>
        <w:tc>
          <w:tcPr>
            <w:tcW w:w="1507" w:type="dxa"/>
            <w:tcBorders>
              <w:top w:val="nil"/>
              <w:left w:val="nil"/>
              <w:bottom w:val="single" w:sz="4" w:space="0" w:color="auto"/>
              <w:right w:val="single" w:sz="4" w:space="0" w:color="auto"/>
            </w:tcBorders>
            <w:shd w:val="clear" w:color="auto" w:fill="auto"/>
            <w:vAlign w:val="center"/>
            <w:hideMark/>
          </w:tcPr>
          <w:p w14:paraId="493AEE5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74D762B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15DB35E6"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DE8367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Channel</w:t>
            </w:r>
          </w:p>
        </w:tc>
        <w:tc>
          <w:tcPr>
            <w:tcW w:w="3159" w:type="dxa"/>
            <w:tcBorders>
              <w:top w:val="nil"/>
              <w:left w:val="nil"/>
              <w:bottom w:val="single" w:sz="4" w:space="0" w:color="auto"/>
              <w:right w:val="single" w:sz="4" w:space="0" w:color="auto"/>
            </w:tcBorders>
            <w:shd w:val="clear" w:color="auto" w:fill="auto"/>
            <w:vAlign w:val="center"/>
            <w:hideMark/>
          </w:tcPr>
          <w:p w14:paraId="407ED85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Channel</w:t>
            </w:r>
          </w:p>
        </w:tc>
        <w:tc>
          <w:tcPr>
            <w:tcW w:w="1507" w:type="dxa"/>
            <w:tcBorders>
              <w:top w:val="nil"/>
              <w:left w:val="nil"/>
              <w:bottom w:val="single" w:sz="4" w:space="0" w:color="auto"/>
              <w:right w:val="single" w:sz="4" w:space="0" w:color="auto"/>
            </w:tcBorders>
            <w:shd w:val="clear" w:color="auto" w:fill="auto"/>
            <w:vAlign w:val="center"/>
            <w:hideMark/>
          </w:tcPr>
          <w:p w14:paraId="5D3F2CC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5BA64CC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725B26E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5AF6B5C"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Title</w:t>
            </w:r>
          </w:p>
        </w:tc>
        <w:tc>
          <w:tcPr>
            <w:tcW w:w="3159" w:type="dxa"/>
            <w:tcBorders>
              <w:top w:val="nil"/>
              <w:left w:val="nil"/>
              <w:bottom w:val="single" w:sz="4" w:space="0" w:color="auto"/>
              <w:right w:val="single" w:sz="4" w:space="0" w:color="auto"/>
            </w:tcBorders>
            <w:shd w:val="clear" w:color="auto" w:fill="auto"/>
            <w:vAlign w:val="center"/>
            <w:hideMark/>
          </w:tcPr>
          <w:p w14:paraId="05B661BF"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Title</w:t>
            </w:r>
          </w:p>
        </w:tc>
        <w:tc>
          <w:tcPr>
            <w:tcW w:w="1507" w:type="dxa"/>
            <w:tcBorders>
              <w:top w:val="nil"/>
              <w:left w:val="nil"/>
              <w:bottom w:val="single" w:sz="4" w:space="0" w:color="auto"/>
              <w:right w:val="single" w:sz="4" w:space="0" w:color="auto"/>
            </w:tcBorders>
            <w:shd w:val="clear" w:color="auto" w:fill="auto"/>
            <w:vAlign w:val="center"/>
            <w:hideMark/>
          </w:tcPr>
          <w:p w14:paraId="40D08E24"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String(15)</w:t>
            </w:r>
          </w:p>
        </w:tc>
        <w:tc>
          <w:tcPr>
            <w:tcW w:w="2631" w:type="dxa"/>
            <w:tcBorders>
              <w:top w:val="nil"/>
              <w:left w:val="nil"/>
              <w:bottom w:val="single" w:sz="4" w:space="0" w:color="auto"/>
              <w:right w:val="single" w:sz="4" w:space="0" w:color="auto"/>
            </w:tcBorders>
            <w:shd w:val="clear" w:color="auto" w:fill="auto"/>
            <w:vAlign w:val="center"/>
            <w:hideMark/>
          </w:tcPr>
          <w:p w14:paraId="1BE9C5EF"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M</w:t>
            </w:r>
          </w:p>
        </w:tc>
      </w:tr>
      <w:tr w:rsidR="00F52666" w:rsidRPr="0092499E" w14:paraId="1FD4F495"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DF07E41"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Given_Name</w:t>
            </w:r>
          </w:p>
        </w:tc>
        <w:tc>
          <w:tcPr>
            <w:tcW w:w="3159" w:type="dxa"/>
            <w:tcBorders>
              <w:top w:val="nil"/>
              <w:left w:val="nil"/>
              <w:bottom w:val="single" w:sz="4" w:space="0" w:color="auto"/>
              <w:right w:val="single" w:sz="4" w:space="0" w:color="auto"/>
            </w:tcBorders>
            <w:shd w:val="clear" w:color="auto" w:fill="auto"/>
            <w:vAlign w:val="center"/>
            <w:hideMark/>
          </w:tcPr>
          <w:p w14:paraId="7E2853B5"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Given_Name</w:t>
            </w:r>
          </w:p>
        </w:tc>
        <w:tc>
          <w:tcPr>
            <w:tcW w:w="1507" w:type="dxa"/>
            <w:tcBorders>
              <w:top w:val="nil"/>
              <w:left w:val="nil"/>
              <w:bottom w:val="single" w:sz="4" w:space="0" w:color="auto"/>
              <w:right w:val="single" w:sz="4" w:space="0" w:color="auto"/>
            </w:tcBorders>
            <w:shd w:val="clear" w:color="auto" w:fill="auto"/>
            <w:vAlign w:val="center"/>
            <w:hideMark/>
          </w:tcPr>
          <w:p w14:paraId="6C204D9F" w14:textId="6F9340F5" w:rsidR="00F52666" w:rsidRPr="00D017C0" w:rsidRDefault="00696AD5" w:rsidP="00696AD5">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String(30</w:t>
            </w:r>
            <w:r w:rsidR="00F52666" w:rsidRPr="00D017C0">
              <w:rPr>
                <w:rFonts w:ascii="Calibri" w:eastAsia="Times New Roman" w:hAnsi="Calibri" w:cs="Calibri"/>
                <w:color w:val="000000"/>
                <w:lang w:val="en-US"/>
              </w:rPr>
              <w:t>)</w:t>
            </w:r>
          </w:p>
        </w:tc>
        <w:tc>
          <w:tcPr>
            <w:tcW w:w="2631" w:type="dxa"/>
            <w:tcBorders>
              <w:top w:val="nil"/>
              <w:left w:val="nil"/>
              <w:bottom w:val="single" w:sz="4" w:space="0" w:color="auto"/>
              <w:right w:val="single" w:sz="4" w:space="0" w:color="auto"/>
            </w:tcBorders>
            <w:shd w:val="clear" w:color="auto" w:fill="auto"/>
            <w:vAlign w:val="center"/>
            <w:hideMark/>
          </w:tcPr>
          <w:p w14:paraId="2E4ECB2B"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M</w:t>
            </w:r>
          </w:p>
        </w:tc>
      </w:tr>
      <w:tr w:rsidR="00F52666" w:rsidRPr="0092499E" w14:paraId="46D4FB91"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7B7C84D"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Surname</w:t>
            </w:r>
          </w:p>
        </w:tc>
        <w:tc>
          <w:tcPr>
            <w:tcW w:w="3159" w:type="dxa"/>
            <w:tcBorders>
              <w:top w:val="nil"/>
              <w:left w:val="nil"/>
              <w:bottom w:val="single" w:sz="4" w:space="0" w:color="auto"/>
              <w:right w:val="single" w:sz="4" w:space="0" w:color="auto"/>
            </w:tcBorders>
            <w:shd w:val="clear" w:color="auto" w:fill="auto"/>
            <w:vAlign w:val="center"/>
            <w:hideMark/>
          </w:tcPr>
          <w:p w14:paraId="708C1972"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Surname</w:t>
            </w:r>
          </w:p>
        </w:tc>
        <w:tc>
          <w:tcPr>
            <w:tcW w:w="1507" w:type="dxa"/>
            <w:tcBorders>
              <w:top w:val="nil"/>
              <w:left w:val="nil"/>
              <w:bottom w:val="single" w:sz="4" w:space="0" w:color="auto"/>
              <w:right w:val="single" w:sz="4" w:space="0" w:color="auto"/>
            </w:tcBorders>
            <w:shd w:val="clear" w:color="auto" w:fill="auto"/>
            <w:vAlign w:val="center"/>
            <w:hideMark/>
          </w:tcPr>
          <w:p w14:paraId="49B924B2" w14:textId="6BE13C56" w:rsidR="00F52666" w:rsidRPr="00D017C0" w:rsidRDefault="00696AD5"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5EC1AB49" w14:textId="77777777" w:rsidR="00F52666" w:rsidRPr="00D017C0" w:rsidRDefault="00F52666" w:rsidP="00F52666">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M</w:t>
            </w:r>
          </w:p>
        </w:tc>
      </w:tr>
      <w:tr w:rsidR="00F52666" w:rsidRPr="0092499E" w14:paraId="7D711170"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3C3C0A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Passport_Number</w:t>
            </w:r>
          </w:p>
        </w:tc>
        <w:tc>
          <w:tcPr>
            <w:tcW w:w="3159" w:type="dxa"/>
            <w:tcBorders>
              <w:top w:val="nil"/>
              <w:left w:val="nil"/>
              <w:bottom w:val="single" w:sz="4" w:space="0" w:color="auto"/>
              <w:right w:val="single" w:sz="4" w:space="0" w:color="auto"/>
            </w:tcBorders>
            <w:shd w:val="clear" w:color="auto" w:fill="auto"/>
            <w:vAlign w:val="center"/>
            <w:hideMark/>
          </w:tcPr>
          <w:p w14:paraId="37C3358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Passport Number</w:t>
            </w:r>
          </w:p>
        </w:tc>
        <w:tc>
          <w:tcPr>
            <w:tcW w:w="1507" w:type="dxa"/>
            <w:tcBorders>
              <w:top w:val="nil"/>
              <w:left w:val="nil"/>
              <w:bottom w:val="single" w:sz="4" w:space="0" w:color="auto"/>
              <w:right w:val="single" w:sz="4" w:space="0" w:color="auto"/>
            </w:tcBorders>
            <w:shd w:val="clear" w:color="auto" w:fill="auto"/>
            <w:vAlign w:val="center"/>
            <w:hideMark/>
          </w:tcPr>
          <w:p w14:paraId="56E9CBA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6237457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7A1D3BF3"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5B6F7C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Emirates_ID</w:t>
            </w:r>
          </w:p>
        </w:tc>
        <w:tc>
          <w:tcPr>
            <w:tcW w:w="3159" w:type="dxa"/>
            <w:tcBorders>
              <w:top w:val="nil"/>
              <w:left w:val="nil"/>
              <w:bottom w:val="single" w:sz="4" w:space="0" w:color="auto"/>
              <w:right w:val="single" w:sz="4" w:space="0" w:color="auto"/>
            </w:tcBorders>
            <w:shd w:val="clear" w:color="auto" w:fill="auto"/>
            <w:vAlign w:val="center"/>
            <w:hideMark/>
          </w:tcPr>
          <w:p w14:paraId="074BDA4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Emirates ID</w:t>
            </w:r>
          </w:p>
        </w:tc>
        <w:tc>
          <w:tcPr>
            <w:tcW w:w="1507" w:type="dxa"/>
            <w:tcBorders>
              <w:top w:val="nil"/>
              <w:left w:val="nil"/>
              <w:bottom w:val="single" w:sz="4" w:space="0" w:color="auto"/>
              <w:right w:val="single" w:sz="4" w:space="0" w:color="auto"/>
            </w:tcBorders>
            <w:shd w:val="clear" w:color="auto" w:fill="auto"/>
            <w:vAlign w:val="center"/>
            <w:hideMark/>
          </w:tcPr>
          <w:p w14:paraId="0401483C"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403CDDF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55C669D0"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E91E1F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Gender</w:t>
            </w:r>
          </w:p>
        </w:tc>
        <w:tc>
          <w:tcPr>
            <w:tcW w:w="3159" w:type="dxa"/>
            <w:tcBorders>
              <w:top w:val="nil"/>
              <w:left w:val="nil"/>
              <w:bottom w:val="single" w:sz="4" w:space="0" w:color="auto"/>
              <w:right w:val="single" w:sz="4" w:space="0" w:color="auto"/>
            </w:tcBorders>
            <w:shd w:val="clear" w:color="auto" w:fill="auto"/>
            <w:vAlign w:val="center"/>
            <w:hideMark/>
          </w:tcPr>
          <w:p w14:paraId="4D95E6B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Gender</w:t>
            </w:r>
          </w:p>
        </w:tc>
        <w:tc>
          <w:tcPr>
            <w:tcW w:w="1507" w:type="dxa"/>
            <w:tcBorders>
              <w:top w:val="nil"/>
              <w:left w:val="nil"/>
              <w:bottom w:val="single" w:sz="4" w:space="0" w:color="auto"/>
              <w:right w:val="single" w:sz="4" w:space="0" w:color="auto"/>
            </w:tcBorders>
            <w:shd w:val="clear" w:color="auto" w:fill="auto"/>
            <w:vAlign w:val="center"/>
            <w:hideMark/>
          </w:tcPr>
          <w:p w14:paraId="0AC1DB1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w:t>
            </w:r>
          </w:p>
        </w:tc>
        <w:tc>
          <w:tcPr>
            <w:tcW w:w="2631" w:type="dxa"/>
            <w:tcBorders>
              <w:top w:val="nil"/>
              <w:left w:val="nil"/>
              <w:bottom w:val="single" w:sz="4" w:space="0" w:color="auto"/>
              <w:right w:val="single" w:sz="4" w:space="0" w:color="auto"/>
            </w:tcBorders>
            <w:shd w:val="clear" w:color="auto" w:fill="auto"/>
            <w:vAlign w:val="center"/>
            <w:hideMark/>
          </w:tcPr>
          <w:p w14:paraId="49FEF9E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5004CF75"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7D6284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Marital_Status</w:t>
            </w:r>
          </w:p>
        </w:tc>
        <w:tc>
          <w:tcPr>
            <w:tcW w:w="3159" w:type="dxa"/>
            <w:tcBorders>
              <w:top w:val="nil"/>
              <w:left w:val="nil"/>
              <w:bottom w:val="single" w:sz="4" w:space="0" w:color="auto"/>
              <w:right w:val="single" w:sz="4" w:space="0" w:color="auto"/>
            </w:tcBorders>
            <w:shd w:val="clear" w:color="auto" w:fill="auto"/>
            <w:vAlign w:val="center"/>
            <w:hideMark/>
          </w:tcPr>
          <w:p w14:paraId="2DD506B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Marital Status</w:t>
            </w:r>
          </w:p>
        </w:tc>
        <w:tc>
          <w:tcPr>
            <w:tcW w:w="1507" w:type="dxa"/>
            <w:tcBorders>
              <w:top w:val="nil"/>
              <w:left w:val="nil"/>
              <w:bottom w:val="single" w:sz="4" w:space="0" w:color="auto"/>
              <w:right w:val="single" w:sz="4" w:space="0" w:color="auto"/>
            </w:tcBorders>
            <w:shd w:val="clear" w:color="auto" w:fill="auto"/>
            <w:vAlign w:val="center"/>
            <w:hideMark/>
          </w:tcPr>
          <w:p w14:paraId="606F4DC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2908C1F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3D80D3A9"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39788FA"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Mothers_Maiden_Name</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476ED7F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Mother’s Maiden Name</w:t>
            </w:r>
          </w:p>
        </w:tc>
        <w:tc>
          <w:tcPr>
            <w:tcW w:w="1507" w:type="dxa"/>
            <w:tcBorders>
              <w:top w:val="nil"/>
              <w:left w:val="nil"/>
              <w:bottom w:val="single" w:sz="4" w:space="0" w:color="auto"/>
              <w:right w:val="single" w:sz="4" w:space="0" w:color="auto"/>
            </w:tcBorders>
            <w:shd w:val="clear" w:color="auto" w:fill="auto"/>
            <w:vAlign w:val="center"/>
            <w:hideMark/>
          </w:tcPr>
          <w:p w14:paraId="0260870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String(200)</w:t>
            </w:r>
          </w:p>
        </w:tc>
        <w:tc>
          <w:tcPr>
            <w:tcW w:w="2631" w:type="dxa"/>
            <w:tcBorders>
              <w:top w:val="nil"/>
              <w:left w:val="nil"/>
              <w:bottom w:val="single" w:sz="4" w:space="0" w:color="auto"/>
              <w:right w:val="single" w:sz="4" w:space="0" w:color="auto"/>
            </w:tcBorders>
            <w:shd w:val="clear" w:color="auto" w:fill="auto"/>
            <w:vAlign w:val="center"/>
            <w:hideMark/>
          </w:tcPr>
          <w:p w14:paraId="4C2834D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2AD3BC4D"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244CEEB"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Country_of_residence</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74C2BCA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 of residence</w:t>
            </w:r>
          </w:p>
        </w:tc>
        <w:tc>
          <w:tcPr>
            <w:tcW w:w="1507" w:type="dxa"/>
            <w:tcBorders>
              <w:top w:val="nil"/>
              <w:left w:val="nil"/>
              <w:bottom w:val="single" w:sz="4" w:space="0" w:color="auto"/>
              <w:right w:val="single" w:sz="4" w:space="0" w:color="auto"/>
            </w:tcBorders>
            <w:shd w:val="clear" w:color="auto" w:fill="auto"/>
            <w:vAlign w:val="center"/>
            <w:hideMark/>
          </w:tcPr>
          <w:p w14:paraId="6DCC1DB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4A9E028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6BEBA36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7EBA5D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DOB</w:t>
            </w:r>
          </w:p>
        </w:tc>
        <w:tc>
          <w:tcPr>
            <w:tcW w:w="3159" w:type="dxa"/>
            <w:tcBorders>
              <w:top w:val="nil"/>
              <w:left w:val="nil"/>
              <w:bottom w:val="single" w:sz="4" w:space="0" w:color="auto"/>
              <w:right w:val="single" w:sz="4" w:space="0" w:color="auto"/>
            </w:tcBorders>
            <w:shd w:val="clear" w:color="auto" w:fill="auto"/>
            <w:vAlign w:val="center"/>
            <w:hideMark/>
          </w:tcPr>
          <w:p w14:paraId="4646416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Date of Birth</w:t>
            </w:r>
          </w:p>
        </w:tc>
        <w:tc>
          <w:tcPr>
            <w:tcW w:w="1507" w:type="dxa"/>
            <w:tcBorders>
              <w:top w:val="nil"/>
              <w:left w:val="nil"/>
              <w:bottom w:val="single" w:sz="4" w:space="0" w:color="auto"/>
              <w:right w:val="single" w:sz="4" w:space="0" w:color="auto"/>
            </w:tcBorders>
            <w:shd w:val="clear" w:color="auto" w:fill="auto"/>
            <w:vAlign w:val="center"/>
            <w:hideMark/>
          </w:tcPr>
          <w:p w14:paraId="104923B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60EC7FB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68A1C236"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9E9B60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Country_Of_Birth</w:t>
            </w:r>
          </w:p>
        </w:tc>
        <w:tc>
          <w:tcPr>
            <w:tcW w:w="3159" w:type="dxa"/>
            <w:tcBorders>
              <w:top w:val="nil"/>
              <w:left w:val="nil"/>
              <w:bottom w:val="single" w:sz="4" w:space="0" w:color="auto"/>
              <w:right w:val="single" w:sz="4" w:space="0" w:color="auto"/>
            </w:tcBorders>
            <w:shd w:val="clear" w:color="auto" w:fill="auto"/>
            <w:vAlign w:val="center"/>
            <w:hideMark/>
          </w:tcPr>
          <w:p w14:paraId="25F85F1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 Of Birth</w:t>
            </w:r>
          </w:p>
        </w:tc>
        <w:tc>
          <w:tcPr>
            <w:tcW w:w="1507" w:type="dxa"/>
            <w:tcBorders>
              <w:top w:val="nil"/>
              <w:left w:val="nil"/>
              <w:bottom w:val="single" w:sz="4" w:space="0" w:color="auto"/>
              <w:right w:val="single" w:sz="4" w:space="0" w:color="auto"/>
            </w:tcBorders>
            <w:shd w:val="clear" w:color="auto" w:fill="auto"/>
            <w:vAlign w:val="center"/>
            <w:hideMark/>
          </w:tcPr>
          <w:p w14:paraId="4464D29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6AEEDD0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6C28AEC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0A470D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City_of_Birth</w:t>
            </w:r>
          </w:p>
        </w:tc>
        <w:tc>
          <w:tcPr>
            <w:tcW w:w="3159" w:type="dxa"/>
            <w:tcBorders>
              <w:top w:val="nil"/>
              <w:left w:val="nil"/>
              <w:bottom w:val="single" w:sz="4" w:space="0" w:color="auto"/>
              <w:right w:val="single" w:sz="4" w:space="0" w:color="auto"/>
            </w:tcBorders>
            <w:shd w:val="clear" w:color="auto" w:fill="auto"/>
            <w:vAlign w:val="center"/>
            <w:hideMark/>
          </w:tcPr>
          <w:p w14:paraId="5F8A2FD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Town/City of Birth</w:t>
            </w:r>
          </w:p>
        </w:tc>
        <w:tc>
          <w:tcPr>
            <w:tcW w:w="1507" w:type="dxa"/>
            <w:tcBorders>
              <w:top w:val="nil"/>
              <w:left w:val="nil"/>
              <w:bottom w:val="single" w:sz="4" w:space="0" w:color="auto"/>
              <w:right w:val="single" w:sz="4" w:space="0" w:color="auto"/>
            </w:tcBorders>
            <w:shd w:val="clear" w:color="auto" w:fill="auto"/>
            <w:vAlign w:val="center"/>
            <w:hideMark/>
          </w:tcPr>
          <w:p w14:paraId="535B14D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683C4B7B" w14:textId="461016B1" w:rsidR="00F52666" w:rsidRPr="0092499E" w:rsidRDefault="006059F8"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0BABD156"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FC62D95"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Passport_Expiry_Date</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20CFA1F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Passport Expiry Date</w:t>
            </w:r>
          </w:p>
        </w:tc>
        <w:tc>
          <w:tcPr>
            <w:tcW w:w="1507" w:type="dxa"/>
            <w:tcBorders>
              <w:top w:val="nil"/>
              <w:left w:val="nil"/>
              <w:bottom w:val="single" w:sz="4" w:space="0" w:color="auto"/>
              <w:right w:val="single" w:sz="4" w:space="0" w:color="auto"/>
            </w:tcBorders>
            <w:shd w:val="clear" w:color="auto" w:fill="auto"/>
            <w:vAlign w:val="center"/>
            <w:hideMark/>
          </w:tcPr>
          <w:p w14:paraId="58847B4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6D7A661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32FB91E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98A744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Pasport_Issuing_Country</w:t>
            </w:r>
          </w:p>
        </w:tc>
        <w:tc>
          <w:tcPr>
            <w:tcW w:w="3159" w:type="dxa"/>
            <w:tcBorders>
              <w:top w:val="nil"/>
              <w:left w:val="nil"/>
              <w:bottom w:val="single" w:sz="4" w:space="0" w:color="auto"/>
              <w:right w:val="single" w:sz="4" w:space="0" w:color="auto"/>
            </w:tcBorders>
            <w:shd w:val="clear" w:color="auto" w:fill="auto"/>
            <w:vAlign w:val="center"/>
            <w:hideMark/>
          </w:tcPr>
          <w:p w14:paraId="2F9BD628"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Pasport</w:t>
            </w:r>
            <w:proofErr w:type="spellEnd"/>
            <w:r w:rsidRPr="0092499E">
              <w:rPr>
                <w:rFonts w:ascii="Calibri" w:eastAsia="Times New Roman" w:hAnsi="Calibri" w:cs="Calibri"/>
                <w:color w:val="000000"/>
                <w:lang w:val="en-US"/>
              </w:rPr>
              <w:t xml:space="preserve"> Issuing Country</w:t>
            </w:r>
          </w:p>
        </w:tc>
        <w:tc>
          <w:tcPr>
            <w:tcW w:w="1507" w:type="dxa"/>
            <w:tcBorders>
              <w:top w:val="nil"/>
              <w:left w:val="nil"/>
              <w:bottom w:val="single" w:sz="4" w:space="0" w:color="auto"/>
              <w:right w:val="single" w:sz="4" w:space="0" w:color="auto"/>
            </w:tcBorders>
            <w:shd w:val="clear" w:color="auto" w:fill="auto"/>
            <w:vAlign w:val="center"/>
            <w:hideMark/>
          </w:tcPr>
          <w:p w14:paraId="08739AD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5609046C"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348A559"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8192F9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Visa_File_Number</w:t>
            </w:r>
          </w:p>
        </w:tc>
        <w:tc>
          <w:tcPr>
            <w:tcW w:w="3159" w:type="dxa"/>
            <w:tcBorders>
              <w:top w:val="nil"/>
              <w:left w:val="nil"/>
              <w:bottom w:val="single" w:sz="4" w:space="0" w:color="auto"/>
              <w:right w:val="single" w:sz="4" w:space="0" w:color="auto"/>
            </w:tcBorders>
            <w:shd w:val="clear" w:color="auto" w:fill="auto"/>
            <w:vAlign w:val="center"/>
            <w:hideMark/>
          </w:tcPr>
          <w:p w14:paraId="7944C56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Visa File Number</w:t>
            </w:r>
          </w:p>
        </w:tc>
        <w:tc>
          <w:tcPr>
            <w:tcW w:w="1507" w:type="dxa"/>
            <w:tcBorders>
              <w:top w:val="nil"/>
              <w:left w:val="nil"/>
              <w:bottom w:val="single" w:sz="4" w:space="0" w:color="auto"/>
              <w:right w:val="single" w:sz="4" w:space="0" w:color="auto"/>
            </w:tcBorders>
            <w:shd w:val="clear" w:color="auto" w:fill="auto"/>
            <w:vAlign w:val="center"/>
            <w:hideMark/>
          </w:tcPr>
          <w:p w14:paraId="5E559D6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1584D0B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DB1B56A"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4FC142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Nationality</w:t>
            </w:r>
          </w:p>
        </w:tc>
        <w:tc>
          <w:tcPr>
            <w:tcW w:w="3159" w:type="dxa"/>
            <w:tcBorders>
              <w:top w:val="nil"/>
              <w:left w:val="nil"/>
              <w:bottom w:val="single" w:sz="4" w:space="0" w:color="auto"/>
              <w:right w:val="single" w:sz="4" w:space="0" w:color="auto"/>
            </w:tcBorders>
            <w:shd w:val="clear" w:color="auto" w:fill="auto"/>
            <w:vAlign w:val="center"/>
            <w:hideMark/>
          </w:tcPr>
          <w:p w14:paraId="459D3D2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Nationality</w:t>
            </w:r>
          </w:p>
        </w:tc>
        <w:tc>
          <w:tcPr>
            <w:tcW w:w="1507" w:type="dxa"/>
            <w:tcBorders>
              <w:top w:val="nil"/>
              <w:left w:val="nil"/>
              <w:bottom w:val="single" w:sz="4" w:space="0" w:color="auto"/>
              <w:right w:val="single" w:sz="4" w:space="0" w:color="auto"/>
            </w:tcBorders>
            <w:shd w:val="clear" w:color="auto" w:fill="auto"/>
            <w:vAlign w:val="center"/>
            <w:hideMark/>
          </w:tcPr>
          <w:p w14:paraId="3C401B7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0269BE2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6FEFDAAF"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5898106"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Secondary_Nationality</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572781A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Secondary Nationality</w:t>
            </w:r>
          </w:p>
        </w:tc>
        <w:tc>
          <w:tcPr>
            <w:tcW w:w="1507" w:type="dxa"/>
            <w:tcBorders>
              <w:top w:val="nil"/>
              <w:left w:val="nil"/>
              <w:bottom w:val="single" w:sz="4" w:space="0" w:color="auto"/>
              <w:right w:val="single" w:sz="4" w:space="0" w:color="auto"/>
            </w:tcBorders>
            <w:shd w:val="clear" w:color="auto" w:fill="auto"/>
            <w:vAlign w:val="center"/>
            <w:hideMark/>
          </w:tcPr>
          <w:p w14:paraId="21A669B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08318CB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652B8D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FA57118"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New_Passport_Number</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68F099E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New Passport Number</w:t>
            </w:r>
          </w:p>
        </w:tc>
        <w:tc>
          <w:tcPr>
            <w:tcW w:w="1507" w:type="dxa"/>
            <w:tcBorders>
              <w:top w:val="nil"/>
              <w:left w:val="nil"/>
              <w:bottom w:val="single" w:sz="4" w:space="0" w:color="auto"/>
              <w:right w:val="single" w:sz="4" w:space="0" w:color="auto"/>
            </w:tcBorders>
            <w:shd w:val="clear" w:color="auto" w:fill="auto"/>
            <w:vAlign w:val="center"/>
            <w:hideMark/>
          </w:tcPr>
          <w:p w14:paraId="714E351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6057E0A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4AC4E11A"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E89FD33" w14:textId="77777777" w:rsidR="00F52666" w:rsidRPr="0092499E" w:rsidRDefault="00F52666" w:rsidP="00F52666">
            <w:pPr>
              <w:spacing w:after="0" w:line="240" w:lineRule="auto"/>
              <w:rPr>
                <w:rFonts w:ascii="Calibri" w:eastAsia="Times New Roman" w:hAnsi="Calibri" w:cs="Calibri"/>
                <w:color w:val="000000"/>
                <w:lang w:val="en-US"/>
              </w:rPr>
            </w:pPr>
            <w:proofErr w:type="spellStart"/>
            <w:r w:rsidRPr="0092499E">
              <w:rPr>
                <w:rFonts w:ascii="Calibri" w:eastAsia="Times New Roman" w:hAnsi="Calibri" w:cs="Calibri"/>
                <w:color w:val="000000"/>
                <w:lang w:val="en-US"/>
              </w:rPr>
              <w:t>Driving_License</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1EC3795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Driving License</w:t>
            </w:r>
          </w:p>
        </w:tc>
        <w:tc>
          <w:tcPr>
            <w:tcW w:w="1507" w:type="dxa"/>
            <w:tcBorders>
              <w:top w:val="nil"/>
              <w:left w:val="nil"/>
              <w:bottom w:val="single" w:sz="4" w:space="0" w:color="auto"/>
              <w:right w:val="single" w:sz="4" w:space="0" w:color="auto"/>
            </w:tcBorders>
            <w:shd w:val="clear" w:color="auto" w:fill="auto"/>
            <w:vAlign w:val="center"/>
            <w:hideMark/>
          </w:tcPr>
          <w:p w14:paraId="4C1333C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17B6617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B7859F4"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DFC6CF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Industry_Segment</w:t>
            </w:r>
          </w:p>
        </w:tc>
        <w:tc>
          <w:tcPr>
            <w:tcW w:w="3159" w:type="dxa"/>
            <w:tcBorders>
              <w:top w:val="nil"/>
              <w:left w:val="nil"/>
              <w:bottom w:val="single" w:sz="4" w:space="0" w:color="auto"/>
              <w:right w:val="single" w:sz="4" w:space="0" w:color="auto"/>
            </w:tcBorders>
            <w:shd w:val="clear" w:color="auto" w:fill="auto"/>
            <w:vAlign w:val="center"/>
            <w:hideMark/>
          </w:tcPr>
          <w:p w14:paraId="57EE689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 Segment</w:t>
            </w:r>
          </w:p>
        </w:tc>
        <w:tc>
          <w:tcPr>
            <w:tcW w:w="1507" w:type="dxa"/>
            <w:tcBorders>
              <w:top w:val="nil"/>
              <w:left w:val="nil"/>
              <w:bottom w:val="single" w:sz="4" w:space="0" w:color="auto"/>
              <w:right w:val="single" w:sz="4" w:space="0" w:color="auto"/>
            </w:tcBorders>
            <w:shd w:val="clear" w:color="auto" w:fill="auto"/>
            <w:vAlign w:val="center"/>
            <w:hideMark/>
          </w:tcPr>
          <w:p w14:paraId="702EA5A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48958767" w14:textId="785FD8AD" w:rsidR="00F52666" w:rsidRPr="0092499E" w:rsidRDefault="001C4353"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7EDA4AF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31FAFD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Industry_Subsegment</w:t>
            </w:r>
          </w:p>
        </w:tc>
        <w:tc>
          <w:tcPr>
            <w:tcW w:w="3159" w:type="dxa"/>
            <w:tcBorders>
              <w:top w:val="nil"/>
              <w:left w:val="nil"/>
              <w:bottom w:val="single" w:sz="4" w:space="0" w:color="auto"/>
              <w:right w:val="single" w:sz="4" w:space="0" w:color="auto"/>
            </w:tcBorders>
            <w:shd w:val="clear" w:color="auto" w:fill="auto"/>
            <w:vAlign w:val="center"/>
            <w:hideMark/>
          </w:tcPr>
          <w:p w14:paraId="31A8DE6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Industry </w:t>
            </w:r>
            <w:proofErr w:type="spellStart"/>
            <w:r w:rsidRPr="0092499E">
              <w:rPr>
                <w:rFonts w:ascii="Calibri" w:eastAsia="Times New Roman" w:hAnsi="Calibri" w:cs="Calibri"/>
                <w:color w:val="000000"/>
                <w:lang w:val="en-US"/>
              </w:rPr>
              <w:t>Subsegment</w:t>
            </w:r>
            <w:proofErr w:type="spellEnd"/>
          </w:p>
        </w:tc>
        <w:tc>
          <w:tcPr>
            <w:tcW w:w="1507" w:type="dxa"/>
            <w:tcBorders>
              <w:top w:val="nil"/>
              <w:left w:val="nil"/>
              <w:bottom w:val="single" w:sz="4" w:space="0" w:color="auto"/>
              <w:right w:val="single" w:sz="4" w:space="0" w:color="auto"/>
            </w:tcBorders>
            <w:shd w:val="clear" w:color="auto" w:fill="auto"/>
            <w:vAlign w:val="center"/>
            <w:hideMark/>
          </w:tcPr>
          <w:p w14:paraId="3668404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587796A0" w14:textId="2B254BF9" w:rsidR="00F52666" w:rsidRPr="0092499E" w:rsidRDefault="001C4353"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44B33C94"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77BEE6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PEP</w:t>
            </w:r>
          </w:p>
        </w:tc>
        <w:tc>
          <w:tcPr>
            <w:tcW w:w="3159" w:type="dxa"/>
            <w:tcBorders>
              <w:top w:val="nil"/>
              <w:left w:val="nil"/>
              <w:bottom w:val="single" w:sz="4" w:space="0" w:color="auto"/>
              <w:right w:val="single" w:sz="4" w:space="0" w:color="auto"/>
            </w:tcBorders>
            <w:shd w:val="clear" w:color="auto" w:fill="auto"/>
            <w:vAlign w:val="center"/>
            <w:hideMark/>
          </w:tcPr>
          <w:p w14:paraId="0876CB0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PEP</w:t>
            </w:r>
          </w:p>
        </w:tc>
        <w:tc>
          <w:tcPr>
            <w:tcW w:w="1507" w:type="dxa"/>
            <w:tcBorders>
              <w:top w:val="nil"/>
              <w:left w:val="nil"/>
              <w:bottom w:val="single" w:sz="4" w:space="0" w:color="auto"/>
              <w:right w:val="single" w:sz="4" w:space="0" w:color="auto"/>
            </w:tcBorders>
            <w:shd w:val="clear" w:color="auto" w:fill="auto"/>
            <w:vAlign w:val="center"/>
            <w:hideMark/>
          </w:tcPr>
          <w:p w14:paraId="50588A7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6FC3C6EC"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439B9D1C"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B27C28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Credit_grade</w:t>
            </w:r>
          </w:p>
        </w:tc>
        <w:tc>
          <w:tcPr>
            <w:tcW w:w="3159" w:type="dxa"/>
            <w:tcBorders>
              <w:top w:val="nil"/>
              <w:left w:val="nil"/>
              <w:bottom w:val="single" w:sz="4" w:space="0" w:color="auto"/>
              <w:right w:val="single" w:sz="4" w:space="0" w:color="auto"/>
            </w:tcBorders>
            <w:shd w:val="clear" w:color="auto" w:fill="auto"/>
            <w:vAlign w:val="center"/>
            <w:hideMark/>
          </w:tcPr>
          <w:p w14:paraId="2F5E507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Credit Grading</w:t>
            </w:r>
          </w:p>
        </w:tc>
        <w:tc>
          <w:tcPr>
            <w:tcW w:w="1507" w:type="dxa"/>
            <w:tcBorders>
              <w:top w:val="nil"/>
              <w:left w:val="nil"/>
              <w:bottom w:val="single" w:sz="4" w:space="0" w:color="auto"/>
              <w:right w:val="single" w:sz="4" w:space="0" w:color="auto"/>
            </w:tcBorders>
            <w:shd w:val="clear" w:color="auto" w:fill="auto"/>
            <w:vAlign w:val="center"/>
            <w:hideMark/>
          </w:tcPr>
          <w:p w14:paraId="5041D18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080F0767"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455B930A"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3E718D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Product_Name</w:t>
            </w:r>
          </w:p>
        </w:tc>
        <w:tc>
          <w:tcPr>
            <w:tcW w:w="3159" w:type="dxa"/>
            <w:tcBorders>
              <w:top w:val="nil"/>
              <w:left w:val="nil"/>
              <w:bottom w:val="single" w:sz="4" w:space="0" w:color="auto"/>
              <w:right w:val="single" w:sz="4" w:space="0" w:color="auto"/>
            </w:tcBorders>
            <w:shd w:val="clear" w:color="auto" w:fill="auto"/>
            <w:vAlign w:val="center"/>
            <w:hideMark/>
          </w:tcPr>
          <w:p w14:paraId="13B07F2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Product Name</w:t>
            </w:r>
          </w:p>
        </w:tc>
        <w:tc>
          <w:tcPr>
            <w:tcW w:w="1507" w:type="dxa"/>
            <w:tcBorders>
              <w:top w:val="nil"/>
              <w:left w:val="nil"/>
              <w:bottom w:val="single" w:sz="4" w:space="0" w:color="auto"/>
              <w:right w:val="single" w:sz="4" w:space="0" w:color="auto"/>
            </w:tcBorders>
            <w:shd w:val="clear" w:color="auto" w:fill="auto"/>
            <w:vAlign w:val="center"/>
            <w:hideMark/>
          </w:tcPr>
          <w:p w14:paraId="750B5BA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4FC7F70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4BFE5E4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524D0E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EmiratesID_Expiry_Date</w:t>
            </w:r>
          </w:p>
        </w:tc>
        <w:tc>
          <w:tcPr>
            <w:tcW w:w="3159" w:type="dxa"/>
            <w:tcBorders>
              <w:top w:val="nil"/>
              <w:left w:val="nil"/>
              <w:bottom w:val="single" w:sz="4" w:space="0" w:color="auto"/>
              <w:right w:val="single" w:sz="4" w:space="0" w:color="auto"/>
            </w:tcBorders>
            <w:shd w:val="clear" w:color="auto" w:fill="auto"/>
            <w:vAlign w:val="center"/>
            <w:hideMark/>
          </w:tcPr>
          <w:p w14:paraId="506E374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Emirates ID Expiry Date</w:t>
            </w:r>
          </w:p>
        </w:tc>
        <w:tc>
          <w:tcPr>
            <w:tcW w:w="1507" w:type="dxa"/>
            <w:tcBorders>
              <w:top w:val="nil"/>
              <w:left w:val="nil"/>
              <w:bottom w:val="single" w:sz="4" w:space="0" w:color="auto"/>
              <w:right w:val="single" w:sz="4" w:space="0" w:color="auto"/>
            </w:tcBorders>
            <w:shd w:val="clear" w:color="auto" w:fill="auto"/>
            <w:vAlign w:val="center"/>
            <w:hideMark/>
          </w:tcPr>
          <w:p w14:paraId="2F4C96E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2847225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215313E0"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78743D8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Preferred_Mail_Address</w:t>
            </w:r>
          </w:p>
        </w:tc>
        <w:tc>
          <w:tcPr>
            <w:tcW w:w="3159" w:type="dxa"/>
            <w:tcBorders>
              <w:top w:val="nil"/>
              <w:left w:val="nil"/>
              <w:bottom w:val="single" w:sz="4" w:space="0" w:color="auto"/>
              <w:right w:val="single" w:sz="4" w:space="0" w:color="auto"/>
            </w:tcBorders>
            <w:shd w:val="clear" w:color="auto" w:fill="auto"/>
            <w:vAlign w:val="bottom"/>
            <w:hideMark/>
          </w:tcPr>
          <w:p w14:paraId="1E6985E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Preferred Mail Address</w:t>
            </w:r>
          </w:p>
        </w:tc>
        <w:tc>
          <w:tcPr>
            <w:tcW w:w="1507" w:type="dxa"/>
            <w:tcBorders>
              <w:top w:val="nil"/>
              <w:left w:val="nil"/>
              <w:bottom w:val="single" w:sz="4" w:space="0" w:color="auto"/>
              <w:right w:val="single" w:sz="4" w:space="0" w:color="auto"/>
            </w:tcBorders>
            <w:shd w:val="clear" w:color="auto" w:fill="auto"/>
            <w:vAlign w:val="bottom"/>
            <w:hideMark/>
          </w:tcPr>
          <w:p w14:paraId="51423C7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hideMark/>
          </w:tcPr>
          <w:p w14:paraId="75177E3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375EDAA4"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B2E3BE4"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lastRenderedPageBreak/>
              <w:t>Company_Employer</w:t>
            </w:r>
            <w:proofErr w:type="spellEnd"/>
            <w:r w:rsidRPr="0092499E">
              <w:rPr>
                <w:rFonts w:ascii="Calibri" w:eastAsia="Times New Roman" w:hAnsi="Calibri" w:cs="Calibri"/>
                <w:lang w:val="en-US"/>
              </w:rPr>
              <w:t xml:space="preserve"> name</w:t>
            </w:r>
          </w:p>
        </w:tc>
        <w:tc>
          <w:tcPr>
            <w:tcW w:w="3159" w:type="dxa"/>
            <w:tcBorders>
              <w:top w:val="nil"/>
              <w:left w:val="nil"/>
              <w:bottom w:val="single" w:sz="4" w:space="0" w:color="auto"/>
              <w:right w:val="single" w:sz="4" w:space="0" w:color="auto"/>
            </w:tcBorders>
            <w:shd w:val="clear" w:color="auto" w:fill="auto"/>
            <w:vAlign w:val="center"/>
            <w:hideMark/>
          </w:tcPr>
          <w:p w14:paraId="07BC403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Company/Employer name</w:t>
            </w:r>
          </w:p>
        </w:tc>
        <w:tc>
          <w:tcPr>
            <w:tcW w:w="1507" w:type="dxa"/>
            <w:tcBorders>
              <w:top w:val="nil"/>
              <w:left w:val="nil"/>
              <w:bottom w:val="single" w:sz="4" w:space="0" w:color="auto"/>
              <w:right w:val="single" w:sz="4" w:space="0" w:color="auto"/>
            </w:tcBorders>
            <w:shd w:val="clear" w:color="auto" w:fill="auto"/>
            <w:vAlign w:val="center"/>
            <w:hideMark/>
          </w:tcPr>
          <w:p w14:paraId="5BF771A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String(200)</w:t>
            </w:r>
          </w:p>
        </w:tc>
        <w:tc>
          <w:tcPr>
            <w:tcW w:w="2631" w:type="dxa"/>
            <w:tcBorders>
              <w:top w:val="nil"/>
              <w:left w:val="nil"/>
              <w:bottom w:val="single" w:sz="4" w:space="0" w:color="auto"/>
              <w:right w:val="single" w:sz="4" w:space="0" w:color="auto"/>
            </w:tcBorders>
            <w:shd w:val="clear" w:color="auto" w:fill="auto"/>
            <w:vAlign w:val="center"/>
            <w:hideMark/>
          </w:tcPr>
          <w:p w14:paraId="3ECF7240" w14:textId="5EA5BF7F"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CM-for salaried</w:t>
            </w:r>
          </w:p>
        </w:tc>
      </w:tr>
      <w:tr w:rsidR="00F52666" w:rsidRPr="0092499E" w14:paraId="574E1BDC"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CF693C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Employer_Code</w:t>
            </w:r>
          </w:p>
        </w:tc>
        <w:tc>
          <w:tcPr>
            <w:tcW w:w="3159" w:type="dxa"/>
            <w:tcBorders>
              <w:top w:val="nil"/>
              <w:left w:val="nil"/>
              <w:bottom w:val="single" w:sz="4" w:space="0" w:color="auto"/>
              <w:right w:val="single" w:sz="4" w:space="0" w:color="auto"/>
            </w:tcBorders>
            <w:shd w:val="clear" w:color="auto" w:fill="auto"/>
            <w:vAlign w:val="center"/>
            <w:hideMark/>
          </w:tcPr>
          <w:p w14:paraId="2A91119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Employer Code</w:t>
            </w:r>
          </w:p>
        </w:tc>
        <w:tc>
          <w:tcPr>
            <w:tcW w:w="1507" w:type="dxa"/>
            <w:tcBorders>
              <w:top w:val="nil"/>
              <w:left w:val="nil"/>
              <w:bottom w:val="single" w:sz="4" w:space="0" w:color="auto"/>
              <w:right w:val="single" w:sz="4" w:space="0" w:color="auto"/>
            </w:tcBorders>
            <w:shd w:val="clear" w:color="auto" w:fill="auto"/>
            <w:vAlign w:val="center"/>
            <w:hideMark/>
          </w:tcPr>
          <w:p w14:paraId="1A5C99D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6D866142" w14:textId="1B3C5BBF"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CM-for salaried</w:t>
            </w:r>
          </w:p>
        </w:tc>
      </w:tr>
      <w:tr w:rsidR="00F52666" w:rsidRPr="0092499E" w14:paraId="37F5E63C" w14:textId="77777777" w:rsidTr="002E6171">
        <w:trPr>
          <w:trHeight w:val="9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A8F9C9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Occupation</w:t>
            </w:r>
          </w:p>
        </w:tc>
        <w:tc>
          <w:tcPr>
            <w:tcW w:w="3159" w:type="dxa"/>
            <w:tcBorders>
              <w:top w:val="nil"/>
              <w:left w:val="nil"/>
              <w:bottom w:val="single" w:sz="4" w:space="0" w:color="auto"/>
              <w:right w:val="single" w:sz="4" w:space="0" w:color="auto"/>
            </w:tcBorders>
            <w:shd w:val="clear" w:color="auto" w:fill="auto"/>
            <w:vAlign w:val="center"/>
            <w:hideMark/>
          </w:tcPr>
          <w:p w14:paraId="227631C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Occupation</w:t>
            </w:r>
          </w:p>
        </w:tc>
        <w:tc>
          <w:tcPr>
            <w:tcW w:w="1507" w:type="dxa"/>
            <w:tcBorders>
              <w:top w:val="nil"/>
              <w:left w:val="nil"/>
              <w:bottom w:val="single" w:sz="4" w:space="0" w:color="auto"/>
              <w:right w:val="single" w:sz="4" w:space="0" w:color="auto"/>
            </w:tcBorders>
            <w:shd w:val="clear" w:color="auto" w:fill="auto"/>
            <w:vAlign w:val="center"/>
            <w:hideMark/>
          </w:tcPr>
          <w:p w14:paraId="2B5F931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0C9B2C0F" w14:textId="6346FA7A"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CM-for salaried</w:t>
            </w:r>
          </w:p>
        </w:tc>
      </w:tr>
      <w:tr w:rsidR="00F52666" w:rsidRPr="0092499E" w14:paraId="79864B28"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F8E5AC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Designation</w:t>
            </w:r>
          </w:p>
        </w:tc>
        <w:tc>
          <w:tcPr>
            <w:tcW w:w="3159" w:type="dxa"/>
            <w:tcBorders>
              <w:top w:val="nil"/>
              <w:left w:val="nil"/>
              <w:bottom w:val="single" w:sz="4" w:space="0" w:color="auto"/>
              <w:right w:val="single" w:sz="4" w:space="0" w:color="auto"/>
            </w:tcBorders>
            <w:shd w:val="clear" w:color="auto" w:fill="auto"/>
            <w:vAlign w:val="center"/>
            <w:hideMark/>
          </w:tcPr>
          <w:p w14:paraId="433D22A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Designation</w:t>
            </w:r>
          </w:p>
        </w:tc>
        <w:tc>
          <w:tcPr>
            <w:tcW w:w="1507" w:type="dxa"/>
            <w:tcBorders>
              <w:top w:val="nil"/>
              <w:left w:val="nil"/>
              <w:bottom w:val="single" w:sz="4" w:space="0" w:color="auto"/>
              <w:right w:val="single" w:sz="4" w:space="0" w:color="auto"/>
            </w:tcBorders>
            <w:shd w:val="clear" w:color="auto" w:fill="auto"/>
            <w:vAlign w:val="center"/>
            <w:hideMark/>
          </w:tcPr>
          <w:p w14:paraId="1B66B6C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String(255)</w:t>
            </w:r>
          </w:p>
        </w:tc>
        <w:tc>
          <w:tcPr>
            <w:tcW w:w="2631" w:type="dxa"/>
            <w:tcBorders>
              <w:top w:val="nil"/>
              <w:left w:val="nil"/>
              <w:bottom w:val="single" w:sz="4" w:space="0" w:color="auto"/>
              <w:right w:val="single" w:sz="4" w:space="0" w:color="auto"/>
            </w:tcBorders>
            <w:shd w:val="clear" w:color="auto" w:fill="auto"/>
            <w:vAlign w:val="center"/>
            <w:hideMark/>
          </w:tcPr>
          <w:p w14:paraId="4E7F0241" w14:textId="344E0D06"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CM-for salaried</w:t>
            </w:r>
          </w:p>
        </w:tc>
      </w:tr>
      <w:tr w:rsidR="00F52666" w:rsidRPr="0092499E" w14:paraId="186939AA"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FFE2BA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Total_years_of_employment_Business</w:t>
            </w:r>
          </w:p>
        </w:tc>
        <w:tc>
          <w:tcPr>
            <w:tcW w:w="3159" w:type="dxa"/>
            <w:tcBorders>
              <w:top w:val="nil"/>
              <w:left w:val="nil"/>
              <w:bottom w:val="single" w:sz="4" w:space="0" w:color="auto"/>
              <w:right w:val="single" w:sz="4" w:space="0" w:color="auto"/>
            </w:tcBorders>
            <w:shd w:val="clear" w:color="auto" w:fill="auto"/>
            <w:vAlign w:val="center"/>
            <w:hideMark/>
          </w:tcPr>
          <w:p w14:paraId="44DE664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Total years of employment / Business</w:t>
            </w:r>
          </w:p>
        </w:tc>
        <w:tc>
          <w:tcPr>
            <w:tcW w:w="1507" w:type="dxa"/>
            <w:tcBorders>
              <w:top w:val="nil"/>
              <w:left w:val="nil"/>
              <w:bottom w:val="single" w:sz="4" w:space="0" w:color="auto"/>
              <w:right w:val="single" w:sz="4" w:space="0" w:color="auto"/>
            </w:tcBorders>
            <w:shd w:val="clear" w:color="auto" w:fill="auto"/>
            <w:vAlign w:val="center"/>
            <w:hideMark/>
          </w:tcPr>
          <w:p w14:paraId="2306E19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5A08A32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50CC7D7D"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7D5DE57"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PO_Box_emp</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02BF703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P.O Box</w:t>
            </w:r>
          </w:p>
        </w:tc>
        <w:tc>
          <w:tcPr>
            <w:tcW w:w="1507" w:type="dxa"/>
            <w:tcBorders>
              <w:top w:val="nil"/>
              <w:left w:val="nil"/>
              <w:bottom w:val="single" w:sz="4" w:space="0" w:color="auto"/>
              <w:right w:val="single" w:sz="4" w:space="0" w:color="auto"/>
            </w:tcBorders>
            <w:shd w:val="clear" w:color="auto" w:fill="auto"/>
            <w:vAlign w:val="center"/>
            <w:hideMark/>
          </w:tcPr>
          <w:p w14:paraId="053FF7A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020D3C3C" w14:textId="5D118AA0"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CM-for salaried</w:t>
            </w:r>
          </w:p>
        </w:tc>
      </w:tr>
      <w:tr w:rsidR="00F52666" w:rsidRPr="0092499E" w14:paraId="37530F71"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FF6FBBB" w14:textId="0C04CF49" w:rsidR="00F52666" w:rsidRPr="0092499E" w:rsidRDefault="007E3107"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employer_type</w:t>
            </w:r>
          </w:p>
        </w:tc>
        <w:tc>
          <w:tcPr>
            <w:tcW w:w="3159" w:type="dxa"/>
            <w:tcBorders>
              <w:top w:val="nil"/>
              <w:left w:val="nil"/>
              <w:bottom w:val="single" w:sz="4" w:space="0" w:color="auto"/>
              <w:right w:val="single" w:sz="4" w:space="0" w:color="auto"/>
            </w:tcBorders>
            <w:shd w:val="clear" w:color="auto" w:fill="auto"/>
            <w:vAlign w:val="center"/>
            <w:hideMark/>
          </w:tcPr>
          <w:p w14:paraId="51241E4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Employment Type</w:t>
            </w:r>
          </w:p>
        </w:tc>
        <w:tc>
          <w:tcPr>
            <w:tcW w:w="1507" w:type="dxa"/>
            <w:tcBorders>
              <w:top w:val="nil"/>
              <w:left w:val="nil"/>
              <w:bottom w:val="single" w:sz="4" w:space="0" w:color="auto"/>
              <w:right w:val="single" w:sz="4" w:space="0" w:color="auto"/>
            </w:tcBorders>
            <w:shd w:val="clear" w:color="auto" w:fill="auto"/>
            <w:vAlign w:val="center"/>
            <w:hideMark/>
          </w:tcPr>
          <w:p w14:paraId="71AA98D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38B5F3B4" w14:textId="3F9CFC8D"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3222EF19"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8842DBB"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EmirateCity_emp</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51DB23F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Emirate/City</w:t>
            </w:r>
          </w:p>
        </w:tc>
        <w:tc>
          <w:tcPr>
            <w:tcW w:w="1507" w:type="dxa"/>
            <w:tcBorders>
              <w:top w:val="nil"/>
              <w:left w:val="nil"/>
              <w:bottom w:val="single" w:sz="4" w:space="0" w:color="auto"/>
              <w:right w:val="single" w:sz="4" w:space="0" w:color="auto"/>
            </w:tcBorders>
            <w:shd w:val="clear" w:color="auto" w:fill="auto"/>
            <w:vAlign w:val="center"/>
            <w:hideMark/>
          </w:tcPr>
          <w:p w14:paraId="5EFEB98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6D2150BA" w14:textId="5DF182BE"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31BE781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13B71E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Country_emp</w:t>
            </w:r>
          </w:p>
        </w:tc>
        <w:tc>
          <w:tcPr>
            <w:tcW w:w="3159" w:type="dxa"/>
            <w:tcBorders>
              <w:top w:val="nil"/>
              <w:left w:val="nil"/>
              <w:bottom w:val="single" w:sz="4" w:space="0" w:color="auto"/>
              <w:right w:val="single" w:sz="4" w:space="0" w:color="auto"/>
            </w:tcBorders>
            <w:shd w:val="clear" w:color="auto" w:fill="auto"/>
            <w:vAlign w:val="center"/>
            <w:hideMark/>
          </w:tcPr>
          <w:p w14:paraId="608E040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Country</w:t>
            </w:r>
          </w:p>
        </w:tc>
        <w:tc>
          <w:tcPr>
            <w:tcW w:w="1507" w:type="dxa"/>
            <w:tcBorders>
              <w:top w:val="nil"/>
              <w:left w:val="nil"/>
              <w:bottom w:val="single" w:sz="4" w:space="0" w:color="auto"/>
              <w:right w:val="single" w:sz="4" w:space="0" w:color="auto"/>
            </w:tcBorders>
            <w:shd w:val="clear" w:color="auto" w:fill="auto"/>
            <w:vAlign w:val="center"/>
            <w:hideMark/>
          </w:tcPr>
          <w:p w14:paraId="433E9C6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5403D2E5" w14:textId="2A20BE82" w:rsidR="00F52666" w:rsidRPr="0092499E" w:rsidRDefault="00CE2C8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50FDB881"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312604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Monthly_Expected_Turnover_Cash</w:t>
            </w:r>
          </w:p>
        </w:tc>
        <w:tc>
          <w:tcPr>
            <w:tcW w:w="3159" w:type="dxa"/>
            <w:tcBorders>
              <w:top w:val="nil"/>
              <w:left w:val="nil"/>
              <w:bottom w:val="single" w:sz="4" w:space="0" w:color="auto"/>
              <w:right w:val="single" w:sz="4" w:space="0" w:color="auto"/>
            </w:tcBorders>
            <w:shd w:val="clear" w:color="auto" w:fill="auto"/>
            <w:vAlign w:val="center"/>
            <w:hideMark/>
          </w:tcPr>
          <w:p w14:paraId="23044DA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Monthly Expected Turnover - Cash</w:t>
            </w:r>
          </w:p>
        </w:tc>
        <w:tc>
          <w:tcPr>
            <w:tcW w:w="1507" w:type="dxa"/>
            <w:tcBorders>
              <w:top w:val="nil"/>
              <w:left w:val="nil"/>
              <w:bottom w:val="single" w:sz="4" w:space="0" w:color="auto"/>
              <w:right w:val="single" w:sz="4" w:space="0" w:color="auto"/>
            </w:tcBorders>
            <w:shd w:val="clear" w:color="auto" w:fill="auto"/>
            <w:vAlign w:val="center"/>
            <w:hideMark/>
          </w:tcPr>
          <w:p w14:paraId="77249D3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52B05019" w14:textId="69F9391E" w:rsidR="00F52666" w:rsidRPr="0092499E" w:rsidRDefault="00005B0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2FBD0408"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09C1C8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Monthly_Expected_Turnover_Non_Cash</w:t>
            </w:r>
          </w:p>
        </w:tc>
        <w:tc>
          <w:tcPr>
            <w:tcW w:w="3159" w:type="dxa"/>
            <w:tcBorders>
              <w:top w:val="nil"/>
              <w:left w:val="nil"/>
              <w:bottom w:val="single" w:sz="4" w:space="0" w:color="auto"/>
              <w:right w:val="single" w:sz="4" w:space="0" w:color="auto"/>
            </w:tcBorders>
            <w:shd w:val="clear" w:color="auto" w:fill="auto"/>
            <w:vAlign w:val="center"/>
            <w:hideMark/>
          </w:tcPr>
          <w:p w14:paraId="6FFE736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Monthly Expected Turnover - Non Cash</w:t>
            </w:r>
          </w:p>
        </w:tc>
        <w:tc>
          <w:tcPr>
            <w:tcW w:w="1507" w:type="dxa"/>
            <w:tcBorders>
              <w:top w:val="nil"/>
              <w:left w:val="nil"/>
              <w:bottom w:val="single" w:sz="4" w:space="0" w:color="auto"/>
              <w:right w:val="single" w:sz="4" w:space="0" w:color="auto"/>
            </w:tcBorders>
            <w:shd w:val="clear" w:color="auto" w:fill="auto"/>
            <w:vAlign w:val="center"/>
            <w:hideMark/>
          </w:tcPr>
          <w:p w14:paraId="0F9F126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6491281E" w14:textId="1856ACD0" w:rsidR="00F52666" w:rsidRPr="0092499E" w:rsidRDefault="00005B0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3796F717"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150676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Gross_Monthly_Salary_income</w:t>
            </w:r>
          </w:p>
        </w:tc>
        <w:tc>
          <w:tcPr>
            <w:tcW w:w="3159" w:type="dxa"/>
            <w:tcBorders>
              <w:top w:val="nil"/>
              <w:left w:val="nil"/>
              <w:bottom w:val="single" w:sz="4" w:space="0" w:color="auto"/>
              <w:right w:val="single" w:sz="4" w:space="0" w:color="auto"/>
            </w:tcBorders>
            <w:shd w:val="clear" w:color="auto" w:fill="auto"/>
            <w:vAlign w:val="center"/>
            <w:hideMark/>
          </w:tcPr>
          <w:p w14:paraId="049C5CC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Gross Monthly Salary / income</w:t>
            </w:r>
          </w:p>
        </w:tc>
        <w:tc>
          <w:tcPr>
            <w:tcW w:w="1507" w:type="dxa"/>
            <w:tcBorders>
              <w:top w:val="nil"/>
              <w:left w:val="nil"/>
              <w:bottom w:val="single" w:sz="4" w:space="0" w:color="auto"/>
              <w:right w:val="single" w:sz="4" w:space="0" w:color="auto"/>
            </w:tcBorders>
            <w:shd w:val="clear" w:color="auto" w:fill="auto"/>
            <w:vAlign w:val="center"/>
            <w:hideMark/>
          </w:tcPr>
          <w:p w14:paraId="7D9FD6C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78001E4A" w14:textId="1C681FF5" w:rsidR="00F52666" w:rsidRPr="0092499E" w:rsidRDefault="00C86C80" w:rsidP="00CE2C8B">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37A0593A"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592111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Mobile_1</w:t>
            </w:r>
          </w:p>
        </w:tc>
        <w:tc>
          <w:tcPr>
            <w:tcW w:w="3159" w:type="dxa"/>
            <w:tcBorders>
              <w:top w:val="nil"/>
              <w:left w:val="nil"/>
              <w:bottom w:val="single" w:sz="4" w:space="0" w:color="auto"/>
              <w:right w:val="single" w:sz="4" w:space="0" w:color="auto"/>
            </w:tcBorders>
            <w:shd w:val="clear" w:color="auto" w:fill="auto"/>
            <w:vAlign w:val="center"/>
            <w:hideMark/>
          </w:tcPr>
          <w:p w14:paraId="3FA649C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Mobile 1</w:t>
            </w:r>
          </w:p>
        </w:tc>
        <w:tc>
          <w:tcPr>
            <w:tcW w:w="1507" w:type="dxa"/>
            <w:tcBorders>
              <w:top w:val="nil"/>
              <w:left w:val="nil"/>
              <w:bottom w:val="single" w:sz="4" w:space="0" w:color="auto"/>
              <w:right w:val="single" w:sz="4" w:space="0" w:color="auto"/>
            </w:tcBorders>
            <w:shd w:val="clear" w:color="auto" w:fill="auto"/>
            <w:vAlign w:val="center"/>
            <w:hideMark/>
          </w:tcPr>
          <w:p w14:paraId="6968B6B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w:t>
            </w:r>
          </w:p>
        </w:tc>
        <w:tc>
          <w:tcPr>
            <w:tcW w:w="2631" w:type="dxa"/>
            <w:tcBorders>
              <w:top w:val="nil"/>
              <w:left w:val="nil"/>
              <w:bottom w:val="single" w:sz="4" w:space="0" w:color="auto"/>
              <w:right w:val="single" w:sz="4" w:space="0" w:color="auto"/>
            </w:tcBorders>
            <w:shd w:val="clear" w:color="auto" w:fill="auto"/>
            <w:vAlign w:val="center"/>
            <w:hideMark/>
          </w:tcPr>
          <w:p w14:paraId="7135CA5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54DCE36"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D8BD60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Email ID_1</w:t>
            </w:r>
          </w:p>
        </w:tc>
        <w:tc>
          <w:tcPr>
            <w:tcW w:w="3159" w:type="dxa"/>
            <w:tcBorders>
              <w:top w:val="nil"/>
              <w:left w:val="nil"/>
              <w:bottom w:val="single" w:sz="4" w:space="0" w:color="auto"/>
              <w:right w:val="single" w:sz="4" w:space="0" w:color="auto"/>
            </w:tcBorders>
            <w:shd w:val="clear" w:color="auto" w:fill="auto"/>
            <w:vAlign w:val="center"/>
            <w:hideMark/>
          </w:tcPr>
          <w:p w14:paraId="189E506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Email ID 1</w:t>
            </w:r>
          </w:p>
        </w:tc>
        <w:tc>
          <w:tcPr>
            <w:tcW w:w="1507" w:type="dxa"/>
            <w:tcBorders>
              <w:top w:val="nil"/>
              <w:left w:val="nil"/>
              <w:bottom w:val="single" w:sz="4" w:space="0" w:color="auto"/>
              <w:right w:val="single" w:sz="4" w:space="0" w:color="auto"/>
            </w:tcBorders>
            <w:shd w:val="clear" w:color="auto" w:fill="auto"/>
            <w:vAlign w:val="center"/>
            <w:hideMark/>
          </w:tcPr>
          <w:p w14:paraId="0C7EC64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7688486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7CF83DFD"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4ECDC2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US_Citizenship_Residency</w:t>
            </w:r>
          </w:p>
        </w:tc>
        <w:tc>
          <w:tcPr>
            <w:tcW w:w="3159" w:type="dxa"/>
            <w:tcBorders>
              <w:top w:val="nil"/>
              <w:left w:val="nil"/>
              <w:bottom w:val="single" w:sz="4" w:space="0" w:color="auto"/>
              <w:right w:val="single" w:sz="4" w:space="0" w:color="auto"/>
            </w:tcBorders>
            <w:shd w:val="clear" w:color="auto" w:fill="auto"/>
            <w:vAlign w:val="center"/>
            <w:hideMark/>
          </w:tcPr>
          <w:p w14:paraId="3DC6017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U.S Citizenship / Residency</w:t>
            </w:r>
          </w:p>
        </w:tc>
        <w:tc>
          <w:tcPr>
            <w:tcW w:w="1507" w:type="dxa"/>
            <w:tcBorders>
              <w:top w:val="nil"/>
              <w:left w:val="nil"/>
              <w:bottom w:val="single" w:sz="4" w:space="0" w:color="auto"/>
              <w:right w:val="single" w:sz="4" w:space="0" w:color="auto"/>
            </w:tcBorders>
            <w:shd w:val="clear" w:color="auto" w:fill="auto"/>
            <w:vAlign w:val="center"/>
            <w:hideMark/>
          </w:tcPr>
          <w:p w14:paraId="7033B2B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0A5BC09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972E3E6"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A6F0AA5" w14:textId="5318144A" w:rsidR="00F52666" w:rsidRPr="0092499E" w:rsidRDefault="00911E9F"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W8F</w:t>
            </w:r>
            <w:r w:rsidR="00F52666" w:rsidRPr="0092499E">
              <w:rPr>
                <w:rFonts w:ascii="Calibri" w:eastAsia="Times New Roman" w:hAnsi="Calibri" w:cs="Calibri"/>
                <w:lang w:val="en-US"/>
              </w:rPr>
              <w:t>orm</w:t>
            </w:r>
          </w:p>
        </w:tc>
        <w:tc>
          <w:tcPr>
            <w:tcW w:w="3159" w:type="dxa"/>
            <w:tcBorders>
              <w:top w:val="nil"/>
              <w:left w:val="nil"/>
              <w:bottom w:val="single" w:sz="4" w:space="0" w:color="auto"/>
              <w:right w:val="single" w:sz="4" w:space="0" w:color="auto"/>
            </w:tcBorders>
            <w:shd w:val="clear" w:color="auto" w:fill="auto"/>
            <w:vAlign w:val="center"/>
            <w:hideMark/>
          </w:tcPr>
          <w:p w14:paraId="70F83FF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W8form</w:t>
            </w:r>
          </w:p>
        </w:tc>
        <w:tc>
          <w:tcPr>
            <w:tcW w:w="1507" w:type="dxa"/>
            <w:tcBorders>
              <w:top w:val="nil"/>
              <w:left w:val="nil"/>
              <w:bottom w:val="single" w:sz="4" w:space="0" w:color="auto"/>
              <w:right w:val="single" w:sz="4" w:space="0" w:color="auto"/>
            </w:tcBorders>
            <w:shd w:val="clear" w:color="auto" w:fill="auto"/>
            <w:vAlign w:val="center"/>
            <w:hideMark/>
          </w:tcPr>
          <w:p w14:paraId="7EBAF9BC" w14:textId="77777777" w:rsidR="00F52666" w:rsidRPr="0092499E" w:rsidRDefault="00F52666" w:rsidP="00F52666">
            <w:pPr>
              <w:spacing w:after="0" w:line="240" w:lineRule="auto"/>
              <w:rPr>
                <w:rFonts w:ascii="Calibri" w:eastAsia="Times New Roman" w:hAnsi="Calibri" w:cs="Calibri"/>
                <w:color w:val="000000" w:themeColor="text1"/>
                <w:lang w:val="en-US"/>
              </w:rPr>
            </w:pPr>
            <w:r w:rsidRPr="0092499E">
              <w:rPr>
                <w:rFonts w:ascii="Calibri" w:eastAsia="Times New Roman" w:hAnsi="Calibri" w:cs="Calibri"/>
                <w:color w:val="000000" w:themeColor="text1"/>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660BB02F" w14:textId="77777777" w:rsidR="00F52666" w:rsidRPr="0092499E" w:rsidRDefault="00F52666" w:rsidP="00F52666">
            <w:pPr>
              <w:spacing w:after="0" w:line="240" w:lineRule="auto"/>
              <w:rPr>
                <w:rFonts w:ascii="Calibri" w:eastAsia="Times New Roman" w:hAnsi="Calibri" w:cs="Calibri"/>
                <w:color w:val="000000" w:themeColor="text1"/>
                <w:lang w:val="en-US"/>
              </w:rPr>
            </w:pPr>
            <w:r w:rsidRPr="0092499E">
              <w:rPr>
                <w:rFonts w:ascii="Calibri" w:eastAsia="Times New Roman" w:hAnsi="Calibri" w:cs="Calibri"/>
                <w:color w:val="000000" w:themeColor="text1"/>
                <w:lang w:val="en-US"/>
              </w:rPr>
              <w:t>CM</w:t>
            </w:r>
          </w:p>
        </w:tc>
      </w:tr>
      <w:tr w:rsidR="00F52666" w:rsidRPr="0092499E" w14:paraId="704078AF"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79DCCD0" w14:textId="6477B094" w:rsidR="00F52666" w:rsidRPr="0092499E" w:rsidRDefault="00911E9F"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W9F</w:t>
            </w:r>
            <w:r w:rsidR="00F52666" w:rsidRPr="0092499E">
              <w:rPr>
                <w:rFonts w:ascii="Calibri" w:eastAsia="Times New Roman" w:hAnsi="Calibri" w:cs="Calibri"/>
                <w:lang w:val="en-US"/>
              </w:rPr>
              <w:t>orm</w:t>
            </w:r>
          </w:p>
        </w:tc>
        <w:tc>
          <w:tcPr>
            <w:tcW w:w="3159" w:type="dxa"/>
            <w:tcBorders>
              <w:top w:val="nil"/>
              <w:left w:val="nil"/>
              <w:bottom w:val="single" w:sz="4" w:space="0" w:color="auto"/>
              <w:right w:val="single" w:sz="4" w:space="0" w:color="auto"/>
            </w:tcBorders>
            <w:shd w:val="clear" w:color="auto" w:fill="auto"/>
            <w:vAlign w:val="center"/>
            <w:hideMark/>
          </w:tcPr>
          <w:p w14:paraId="7BC734B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W9form</w:t>
            </w:r>
          </w:p>
        </w:tc>
        <w:tc>
          <w:tcPr>
            <w:tcW w:w="1507" w:type="dxa"/>
            <w:tcBorders>
              <w:top w:val="nil"/>
              <w:left w:val="nil"/>
              <w:bottom w:val="single" w:sz="4" w:space="0" w:color="auto"/>
              <w:right w:val="single" w:sz="4" w:space="0" w:color="auto"/>
            </w:tcBorders>
            <w:shd w:val="clear" w:color="auto" w:fill="auto"/>
            <w:vAlign w:val="center"/>
            <w:hideMark/>
          </w:tcPr>
          <w:p w14:paraId="243EDCCD" w14:textId="77777777" w:rsidR="00F52666" w:rsidRPr="0092499E" w:rsidRDefault="00F52666" w:rsidP="00F52666">
            <w:pPr>
              <w:spacing w:after="0" w:line="240" w:lineRule="auto"/>
              <w:rPr>
                <w:rFonts w:ascii="Calibri" w:eastAsia="Times New Roman" w:hAnsi="Calibri" w:cs="Calibri"/>
                <w:color w:val="000000" w:themeColor="text1"/>
                <w:lang w:val="en-US"/>
              </w:rPr>
            </w:pPr>
            <w:r w:rsidRPr="0092499E">
              <w:rPr>
                <w:rFonts w:ascii="Calibri" w:eastAsia="Times New Roman" w:hAnsi="Calibri" w:cs="Calibri"/>
                <w:color w:val="000000" w:themeColor="text1"/>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1AA9697C" w14:textId="77777777" w:rsidR="00F52666" w:rsidRPr="0092499E" w:rsidRDefault="00F52666" w:rsidP="00F52666">
            <w:pPr>
              <w:spacing w:after="0" w:line="240" w:lineRule="auto"/>
              <w:rPr>
                <w:rFonts w:ascii="Calibri" w:eastAsia="Times New Roman" w:hAnsi="Calibri" w:cs="Calibri"/>
                <w:color w:val="000000" w:themeColor="text1"/>
                <w:lang w:val="en-US"/>
              </w:rPr>
            </w:pPr>
            <w:r w:rsidRPr="0092499E">
              <w:rPr>
                <w:rFonts w:ascii="Calibri" w:eastAsia="Times New Roman" w:hAnsi="Calibri" w:cs="Calibri"/>
                <w:color w:val="000000" w:themeColor="text1"/>
                <w:lang w:val="en-US"/>
              </w:rPr>
              <w:t>CM</w:t>
            </w:r>
          </w:p>
        </w:tc>
      </w:tr>
      <w:tr w:rsidR="00BC4454" w:rsidRPr="0092499E" w14:paraId="4923DF32"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tcPr>
          <w:p w14:paraId="496D72A2" w14:textId="00365FBA" w:rsidR="00BC4454" w:rsidRPr="0092499E" w:rsidRDefault="00BC4454"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STP_NonSTP</w:t>
            </w:r>
            <w:proofErr w:type="spellEnd"/>
          </w:p>
        </w:tc>
        <w:tc>
          <w:tcPr>
            <w:tcW w:w="3159" w:type="dxa"/>
            <w:tcBorders>
              <w:top w:val="nil"/>
              <w:left w:val="nil"/>
              <w:bottom w:val="single" w:sz="4" w:space="0" w:color="auto"/>
              <w:right w:val="single" w:sz="4" w:space="0" w:color="auto"/>
            </w:tcBorders>
            <w:shd w:val="clear" w:color="auto" w:fill="auto"/>
            <w:vAlign w:val="center"/>
          </w:tcPr>
          <w:p w14:paraId="06D39EB3" w14:textId="41031EE3" w:rsidR="00BC4454" w:rsidRPr="0092499E" w:rsidRDefault="00BC4454"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STP flag</w:t>
            </w:r>
          </w:p>
        </w:tc>
        <w:tc>
          <w:tcPr>
            <w:tcW w:w="1507" w:type="dxa"/>
            <w:tcBorders>
              <w:top w:val="nil"/>
              <w:left w:val="nil"/>
              <w:bottom w:val="single" w:sz="4" w:space="0" w:color="auto"/>
              <w:right w:val="single" w:sz="4" w:space="0" w:color="auto"/>
            </w:tcBorders>
            <w:shd w:val="clear" w:color="auto" w:fill="auto"/>
            <w:vAlign w:val="center"/>
          </w:tcPr>
          <w:p w14:paraId="7F7BF770" w14:textId="2FC4CCC6" w:rsidR="00BC4454" w:rsidRPr="0092499E" w:rsidRDefault="00BC4454"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 (10)</w:t>
            </w:r>
          </w:p>
        </w:tc>
        <w:tc>
          <w:tcPr>
            <w:tcW w:w="2631" w:type="dxa"/>
            <w:tcBorders>
              <w:top w:val="nil"/>
              <w:left w:val="nil"/>
              <w:bottom w:val="single" w:sz="4" w:space="0" w:color="auto"/>
              <w:right w:val="single" w:sz="4" w:space="0" w:color="auto"/>
            </w:tcBorders>
            <w:shd w:val="clear" w:color="auto" w:fill="auto"/>
            <w:vAlign w:val="center"/>
          </w:tcPr>
          <w:p w14:paraId="51D08FA7" w14:textId="2BF095C8" w:rsidR="00BC4454" w:rsidRPr="0092499E" w:rsidRDefault="00BC4454"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259B6D37"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462CC14"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Purpose_of_Account</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0D3C1AD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Purpose of Account</w:t>
            </w:r>
          </w:p>
        </w:tc>
        <w:tc>
          <w:tcPr>
            <w:tcW w:w="1507" w:type="dxa"/>
            <w:tcBorders>
              <w:top w:val="nil"/>
              <w:left w:val="nil"/>
              <w:bottom w:val="single" w:sz="4" w:space="0" w:color="auto"/>
              <w:right w:val="single" w:sz="4" w:space="0" w:color="auto"/>
            </w:tcBorders>
            <w:shd w:val="clear" w:color="auto" w:fill="auto"/>
            <w:vAlign w:val="center"/>
            <w:hideMark/>
          </w:tcPr>
          <w:p w14:paraId="55DF9D6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7EA546D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B86A0CE"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6B998F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CIF</w:t>
            </w:r>
          </w:p>
        </w:tc>
        <w:tc>
          <w:tcPr>
            <w:tcW w:w="3159" w:type="dxa"/>
            <w:tcBorders>
              <w:top w:val="nil"/>
              <w:left w:val="nil"/>
              <w:bottom w:val="single" w:sz="4" w:space="0" w:color="auto"/>
              <w:right w:val="single" w:sz="4" w:space="0" w:color="auto"/>
            </w:tcBorders>
            <w:shd w:val="clear" w:color="auto" w:fill="auto"/>
            <w:vAlign w:val="center"/>
            <w:hideMark/>
          </w:tcPr>
          <w:p w14:paraId="292F231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CIF</w:t>
            </w:r>
          </w:p>
        </w:tc>
        <w:tc>
          <w:tcPr>
            <w:tcW w:w="1507" w:type="dxa"/>
            <w:tcBorders>
              <w:top w:val="nil"/>
              <w:left w:val="nil"/>
              <w:bottom w:val="single" w:sz="4" w:space="0" w:color="auto"/>
              <w:right w:val="single" w:sz="4" w:space="0" w:color="auto"/>
            </w:tcBorders>
            <w:shd w:val="clear" w:color="auto" w:fill="auto"/>
            <w:vAlign w:val="center"/>
            <w:hideMark/>
          </w:tcPr>
          <w:p w14:paraId="1061E28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 (20)</w:t>
            </w:r>
          </w:p>
        </w:tc>
        <w:tc>
          <w:tcPr>
            <w:tcW w:w="2631" w:type="dxa"/>
            <w:tcBorders>
              <w:top w:val="nil"/>
              <w:left w:val="nil"/>
              <w:bottom w:val="single" w:sz="4" w:space="0" w:color="auto"/>
              <w:right w:val="single" w:sz="4" w:space="0" w:color="auto"/>
            </w:tcBorders>
            <w:shd w:val="clear" w:color="auto" w:fill="auto"/>
            <w:vAlign w:val="center"/>
            <w:hideMark/>
          </w:tcPr>
          <w:p w14:paraId="163C1F3A" w14:textId="2A0E8E62" w:rsidR="00F52666" w:rsidRPr="0092499E" w:rsidRDefault="00F52666" w:rsidP="00BC4454">
            <w:pPr>
              <w:spacing w:after="0" w:line="240" w:lineRule="auto"/>
              <w:rPr>
                <w:rFonts w:ascii="Calibri" w:eastAsia="Times New Roman" w:hAnsi="Calibri" w:cs="Calibri"/>
                <w:lang w:val="en-US"/>
              </w:rPr>
            </w:pPr>
            <w:r w:rsidRPr="0092499E">
              <w:rPr>
                <w:rFonts w:ascii="Calibri" w:eastAsia="Times New Roman" w:hAnsi="Calibri" w:cs="Calibri"/>
                <w:lang w:val="en-US"/>
              </w:rPr>
              <w:t>CM (</w:t>
            </w:r>
            <w:r w:rsidR="00BC4454" w:rsidRPr="0092499E">
              <w:rPr>
                <w:rFonts w:ascii="Calibri" w:eastAsia="Times New Roman" w:hAnsi="Calibri" w:cs="Calibri"/>
                <w:lang w:val="en-US"/>
              </w:rPr>
              <w:t>For STP Y</w:t>
            </w:r>
            <w:r w:rsidRPr="0092499E">
              <w:rPr>
                <w:rFonts w:ascii="Calibri" w:eastAsia="Times New Roman" w:hAnsi="Calibri" w:cs="Calibri"/>
                <w:lang w:val="en-US"/>
              </w:rPr>
              <w:t>)</w:t>
            </w:r>
          </w:p>
        </w:tc>
      </w:tr>
      <w:tr w:rsidR="00F52666" w:rsidRPr="0092499E" w14:paraId="35445C09"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6D3C32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Account_Number</w:t>
            </w:r>
          </w:p>
        </w:tc>
        <w:tc>
          <w:tcPr>
            <w:tcW w:w="3159" w:type="dxa"/>
            <w:tcBorders>
              <w:top w:val="nil"/>
              <w:left w:val="nil"/>
              <w:bottom w:val="single" w:sz="4" w:space="0" w:color="auto"/>
              <w:right w:val="single" w:sz="4" w:space="0" w:color="auto"/>
            </w:tcBorders>
            <w:shd w:val="clear" w:color="auto" w:fill="auto"/>
            <w:vAlign w:val="center"/>
            <w:hideMark/>
          </w:tcPr>
          <w:p w14:paraId="54F33BA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Account Number</w:t>
            </w:r>
          </w:p>
        </w:tc>
        <w:tc>
          <w:tcPr>
            <w:tcW w:w="1507" w:type="dxa"/>
            <w:tcBorders>
              <w:top w:val="nil"/>
              <w:left w:val="nil"/>
              <w:bottom w:val="single" w:sz="4" w:space="0" w:color="auto"/>
              <w:right w:val="single" w:sz="4" w:space="0" w:color="auto"/>
            </w:tcBorders>
            <w:shd w:val="clear" w:color="auto" w:fill="auto"/>
            <w:vAlign w:val="center"/>
            <w:hideMark/>
          </w:tcPr>
          <w:p w14:paraId="1243AF1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49A0B4C9" w14:textId="403AC7C4" w:rsidR="00F52666" w:rsidRPr="0092499E" w:rsidRDefault="00F52666" w:rsidP="00BC4454">
            <w:pPr>
              <w:spacing w:after="0" w:line="240" w:lineRule="auto"/>
              <w:rPr>
                <w:rFonts w:ascii="Calibri" w:eastAsia="Times New Roman" w:hAnsi="Calibri" w:cs="Calibri"/>
                <w:lang w:val="en-US"/>
              </w:rPr>
            </w:pPr>
            <w:r w:rsidRPr="0092499E">
              <w:rPr>
                <w:rFonts w:ascii="Calibri" w:eastAsia="Times New Roman" w:hAnsi="Calibri" w:cs="Calibri"/>
                <w:lang w:val="en-US"/>
              </w:rPr>
              <w:t>CM (</w:t>
            </w:r>
            <w:r w:rsidR="00BC4454" w:rsidRPr="0092499E">
              <w:rPr>
                <w:rFonts w:ascii="Calibri" w:eastAsia="Times New Roman" w:hAnsi="Calibri" w:cs="Calibri"/>
                <w:lang w:val="en-US"/>
              </w:rPr>
              <w:t>For STP Y</w:t>
            </w:r>
            <w:r w:rsidRPr="0092499E">
              <w:rPr>
                <w:rFonts w:ascii="Calibri" w:eastAsia="Times New Roman" w:hAnsi="Calibri" w:cs="Calibri"/>
                <w:lang w:val="en-US"/>
              </w:rPr>
              <w:t>)</w:t>
            </w:r>
          </w:p>
        </w:tc>
      </w:tr>
      <w:tr w:rsidR="00F52666" w:rsidRPr="0092499E" w14:paraId="3EFD7CA7"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A8B970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Del_CB_DC</w:t>
            </w:r>
          </w:p>
        </w:tc>
        <w:tc>
          <w:tcPr>
            <w:tcW w:w="3159" w:type="dxa"/>
            <w:tcBorders>
              <w:top w:val="nil"/>
              <w:left w:val="nil"/>
              <w:bottom w:val="single" w:sz="4" w:space="0" w:color="auto"/>
              <w:right w:val="single" w:sz="4" w:space="0" w:color="auto"/>
            </w:tcBorders>
            <w:shd w:val="clear" w:color="auto" w:fill="auto"/>
            <w:vAlign w:val="center"/>
            <w:hideMark/>
          </w:tcPr>
          <w:p w14:paraId="782D54C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delivery mode for CB/DC</w:t>
            </w:r>
          </w:p>
        </w:tc>
        <w:tc>
          <w:tcPr>
            <w:tcW w:w="1507" w:type="dxa"/>
            <w:tcBorders>
              <w:top w:val="nil"/>
              <w:left w:val="nil"/>
              <w:bottom w:val="single" w:sz="4" w:space="0" w:color="auto"/>
              <w:right w:val="single" w:sz="4" w:space="0" w:color="auto"/>
            </w:tcBorders>
            <w:shd w:val="clear" w:color="auto" w:fill="auto"/>
            <w:vAlign w:val="center"/>
            <w:hideMark/>
          </w:tcPr>
          <w:p w14:paraId="7E1B79A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7F17615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B593C96"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DA3E1D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CommunicationMode</w:t>
            </w:r>
          </w:p>
        </w:tc>
        <w:tc>
          <w:tcPr>
            <w:tcW w:w="3159" w:type="dxa"/>
            <w:tcBorders>
              <w:top w:val="nil"/>
              <w:left w:val="nil"/>
              <w:bottom w:val="single" w:sz="4" w:space="0" w:color="auto"/>
              <w:right w:val="single" w:sz="4" w:space="0" w:color="auto"/>
            </w:tcBorders>
            <w:shd w:val="clear" w:color="auto" w:fill="auto"/>
            <w:vAlign w:val="center"/>
            <w:hideMark/>
          </w:tcPr>
          <w:p w14:paraId="331CDB4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Communication Mode</w:t>
            </w:r>
          </w:p>
        </w:tc>
        <w:tc>
          <w:tcPr>
            <w:tcW w:w="1507" w:type="dxa"/>
            <w:tcBorders>
              <w:top w:val="nil"/>
              <w:left w:val="nil"/>
              <w:bottom w:val="single" w:sz="4" w:space="0" w:color="auto"/>
              <w:right w:val="single" w:sz="4" w:space="0" w:color="auto"/>
            </w:tcBorders>
            <w:shd w:val="clear" w:color="auto" w:fill="auto"/>
            <w:vAlign w:val="center"/>
            <w:hideMark/>
          </w:tcPr>
          <w:p w14:paraId="75147C7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2DF7ED5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258D1A7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976046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IBAN</w:t>
            </w:r>
          </w:p>
        </w:tc>
        <w:tc>
          <w:tcPr>
            <w:tcW w:w="3159" w:type="dxa"/>
            <w:tcBorders>
              <w:top w:val="nil"/>
              <w:left w:val="nil"/>
              <w:bottom w:val="single" w:sz="4" w:space="0" w:color="auto"/>
              <w:right w:val="single" w:sz="4" w:space="0" w:color="auto"/>
            </w:tcBorders>
            <w:shd w:val="clear" w:color="auto" w:fill="auto"/>
            <w:vAlign w:val="center"/>
            <w:hideMark/>
          </w:tcPr>
          <w:p w14:paraId="4F92FEC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IBAN Number</w:t>
            </w:r>
          </w:p>
        </w:tc>
        <w:tc>
          <w:tcPr>
            <w:tcW w:w="1507" w:type="dxa"/>
            <w:tcBorders>
              <w:top w:val="nil"/>
              <w:left w:val="nil"/>
              <w:bottom w:val="single" w:sz="4" w:space="0" w:color="auto"/>
              <w:right w:val="single" w:sz="4" w:space="0" w:color="auto"/>
            </w:tcBorders>
            <w:shd w:val="clear" w:color="auto" w:fill="auto"/>
            <w:vAlign w:val="center"/>
            <w:hideMark/>
          </w:tcPr>
          <w:p w14:paraId="5545676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String(34)</w:t>
            </w:r>
          </w:p>
        </w:tc>
        <w:tc>
          <w:tcPr>
            <w:tcW w:w="2631" w:type="dxa"/>
            <w:tcBorders>
              <w:top w:val="nil"/>
              <w:left w:val="nil"/>
              <w:bottom w:val="single" w:sz="4" w:space="0" w:color="auto"/>
              <w:right w:val="single" w:sz="4" w:space="0" w:color="auto"/>
            </w:tcBorders>
            <w:shd w:val="clear" w:color="auto" w:fill="auto"/>
            <w:vAlign w:val="center"/>
            <w:hideMark/>
          </w:tcPr>
          <w:p w14:paraId="629C69A0" w14:textId="1C2AD30C" w:rsidR="00F52666" w:rsidRPr="0092499E" w:rsidRDefault="00BC4454"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0124A8D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13CD398"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Product_Type</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058E46F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Product Type</w:t>
            </w:r>
          </w:p>
        </w:tc>
        <w:tc>
          <w:tcPr>
            <w:tcW w:w="1507" w:type="dxa"/>
            <w:tcBorders>
              <w:top w:val="nil"/>
              <w:left w:val="nil"/>
              <w:bottom w:val="single" w:sz="4" w:space="0" w:color="auto"/>
              <w:right w:val="single" w:sz="4" w:space="0" w:color="auto"/>
            </w:tcBorders>
            <w:shd w:val="clear" w:color="auto" w:fill="auto"/>
            <w:vAlign w:val="center"/>
            <w:hideMark/>
          </w:tcPr>
          <w:p w14:paraId="3E441B1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55CEFF4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2EBA63F2"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66E8D68"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Product_Currency</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0A33C34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Product Currency</w:t>
            </w:r>
          </w:p>
        </w:tc>
        <w:tc>
          <w:tcPr>
            <w:tcW w:w="1507" w:type="dxa"/>
            <w:tcBorders>
              <w:top w:val="nil"/>
              <w:left w:val="nil"/>
              <w:bottom w:val="single" w:sz="4" w:space="0" w:color="auto"/>
              <w:right w:val="single" w:sz="4" w:space="0" w:color="auto"/>
            </w:tcBorders>
            <w:shd w:val="clear" w:color="auto" w:fill="auto"/>
            <w:vAlign w:val="center"/>
            <w:hideMark/>
          </w:tcPr>
          <w:p w14:paraId="7ED80B0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412B21BF" w14:textId="1423CBC6" w:rsidR="00F52666" w:rsidRPr="0092499E" w:rsidRDefault="00BC4454"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22C23B9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F99004C" w14:textId="77777777" w:rsidR="00F52666" w:rsidRPr="0092499E" w:rsidRDefault="00F52666" w:rsidP="00F52666">
            <w:pPr>
              <w:spacing w:after="0" w:line="240" w:lineRule="auto"/>
              <w:rPr>
                <w:rFonts w:ascii="Calibri" w:eastAsia="Times New Roman" w:hAnsi="Calibri" w:cs="Calibri"/>
                <w:lang w:val="en-US"/>
              </w:rPr>
            </w:pPr>
            <w:proofErr w:type="spellStart"/>
            <w:r w:rsidRPr="0092499E">
              <w:rPr>
                <w:rFonts w:ascii="Calibri" w:eastAsia="Times New Roman" w:hAnsi="Calibri" w:cs="Calibri"/>
                <w:lang w:val="en-US"/>
              </w:rPr>
              <w:t>Duplicate_CIF_Found</w:t>
            </w:r>
            <w:proofErr w:type="spellEnd"/>
          </w:p>
        </w:tc>
        <w:tc>
          <w:tcPr>
            <w:tcW w:w="3159" w:type="dxa"/>
            <w:tcBorders>
              <w:top w:val="nil"/>
              <w:left w:val="nil"/>
              <w:bottom w:val="single" w:sz="4" w:space="0" w:color="auto"/>
              <w:right w:val="single" w:sz="4" w:space="0" w:color="auto"/>
            </w:tcBorders>
            <w:shd w:val="clear" w:color="auto" w:fill="auto"/>
            <w:vAlign w:val="center"/>
            <w:hideMark/>
          </w:tcPr>
          <w:p w14:paraId="6BAD451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Duplicate CIF Found</w:t>
            </w:r>
          </w:p>
        </w:tc>
        <w:tc>
          <w:tcPr>
            <w:tcW w:w="1507" w:type="dxa"/>
            <w:tcBorders>
              <w:top w:val="nil"/>
              <w:left w:val="nil"/>
              <w:bottom w:val="single" w:sz="4" w:space="0" w:color="auto"/>
              <w:right w:val="single" w:sz="4" w:space="0" w:color="auto"/>
            </w:tcBorders>
            <w:shd w:val="clear" w:color="auto" w:fill="auto"/>
            <w:vAlign w:val="center"/>
            <w:hideMark/>
          </w:tcPr>
          <w:p w14:paraId="7140694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4F12E40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93C4409"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0756E1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Blacklist_Found</w:t>
            </w:r>
          </w:p>
        </w:tc>
        <w:tc>
          <w:tcPr>
            <w:tcW w:w="3159" w:type="dxa"/>
            <w:tcBorders>
              <w:top w:val="nil"/>
              <w:left w:val="nil"/>
              <w:bottom w:val="single" w:sz="4" w:space="0" w:color="auto"/>
              <w:right w:val="single" w:sz="4" w:space="0" w:color="auto"/>
            </w:tcBorders>
            <w:shd w:val="clear" w:color="auto" w:fill="auto"/>
            <w:vAlign w:val="center"/>
            <w:hideMark/>
          </w:tcPr>
          <w:p w14:paraId="040D5ED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Blacklist Found</w:t>
            </w:r>
          </w:p>
        </w:tc>
        <w:tc>
          <w:tcPr>
            <w:tcW w:w="1507" w:type="dxa"/>
            <w:tcBorders>
              <w:top w:val="nil"/>
              <w:left w:val="nil"/>
              <w:bottom w:val="single" w:sz="4" w:space="0" w:color="auto"/>
              <w:right w:val="single" w:sz="4" w:space="0" w:color="auto"/>
            </w:tcBorders>
            <w:shd w:val="clear" w:color="auto" w:fill="auto"/>
            <w:vAlign w:val="center"/>
            <w:hideMark/>
          </w:tcPr>
          <w:p w14:paraId="0FFB587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387C725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63C7CA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80AD67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Risk_Score</w:t>
            </w:r>
          </w:p>
        </w:tc>
        <w:tc>
          <w:tcPr>
            <w:tcW w:w="3159" w:type="dxa"/>
            <w:tcBorders>
              <w:top w:val="nil"/>
              <w:left w:val="nil"/>
              <w:bottom w:val="single" w:sz="4" w:space="0" w:color="auto"/>
              <w:right w:val="single" w:sz="4" w:space="0" w:color="auto"/>
            </w:tcBorders>
            <w:shd w:val="clear" w:color="auto" w:fill="auto"/>
            <w:vAlign w:val="center"/>
            <w:hideMark/>
          </w:tcPr>
          <w:p w14:paraId="12D2CB8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Risk Score</w:t>
            </w:r>
          </w:p>
        </w:tc>
        <w:tc>
          <w:tcPr>
            <w:tcW w:w="1507" w:type="dxa"/>
            <w:tcBorders>
              <w:top w:val="nil"/>
              <w:left w:val="nil"/>
              <w:bottom w:val="single" w:sz="4" w:space="0" w:color="auto"/>
              <w:right w:val="single" w:sz="4" w:space="0" w:color="auto"/>
            </w:tcBorders>
            <w:shd w:val="clear" w:color="auto" w:fill="auto"/>
            <w:vAlign w:val="center"/>
            <w:hideMark/>
          </w:tcPr>
          <w:p w14:paraId="3BD7DA2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62D8122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E5EB0" w:rsidRPr="0092499E" w14:paraId="5A48DC7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tcPr>
          <w:p w14:paraId="0681069D" w14:textId="0608D196" w:rsidR="00BE5EB0" w:rsidRPr="0092499E" w:rsidRDefault="00BE5EB0"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Is_ntb</w:t>
            </w:r>
          </w:p>
        </w:tc>
        <w:tc>
          <w:tcPr>
            <w:tcW w:w="3159" w:type="dxa"/>
            <w:tcBorders>
              <w:top w:val="nil"/>
              <w:left w:val="nil"/>
              <w:bottom w:val="single" w:sz="4" w:space="0" w:color="auto"/>
              <w:right w:val="single" w:sz="4" w:space="0" w:color="auto"/>
            </w:tcBorders>
            <w:shd w:val="clear" w:color="auto" w:fill="auto"/>
            <w:vAlign w:val="center"/>
          </w:tcPr>
          <w:p w14:paraId="1EE75628" w14:textId="1A7468B0" w:rsidR="00BE5EB0" w:rsidRPr="0092499E" w:rsidRDefault="00BE5EB0"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Is_ntb</w:t>
            </w:r>
          </w:p>
        </w:tc>
        <w:tc>
          <w:tcPr>
            <w:tcW w:w="1507" w:type="dxa"/>
            <w:tcBorders>
              <w:top w:val="nil"/>
              <w:left w:val="nil"/>
              <w:bottom w:val="single" w:sz="4" w:space="0" w:color="auto"/>
              <w:right w:val="single" w:sz="4" w:space="0" w:color="auto"/>
            </w:tcBorders>
            <w:shd w:val="clear" w:color="auto" w:fill="auto"/>
            <w:vAlign w:val="center"/>
          </w:tcPr>
          <w:p w14:paraId="2BE0FAF3" w14:textId="3AEBDA2A" w:rsidR="00BE5EB0" w:rsidRPr="0092499E" w:rsidRDefault="00BE5EB0"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w:t>
            </w:r>
          </w:p>
        </w:tc>
        <w:tc>
          <w:tcPr>
            <w:tcW w:w="2631" w:type="dxa"/>
            <w:tcBorders>
              <w:top w:val="nil"/>
              <w:left w:val="nil"/>
              <w:bottom w:val="single" w:sz="4" w:space="0" w:color="auto"/>
              <w:right w:val="single" w:sz="4" w:space="0" w:color="auto"/>
            </w:tcBorders>
            <w:shd w:val="clear" w:color="auto" w:fill="auto"/>
            <w:vAlign w:val="center"/>
          </w:tcPr>
          <w:p w14:paraId="7107FB84" w14:textId="051D511B" w:rsidR="00BE5EB0" w:rsidRPr="0092499E" w:rsidRDefault="00BE5EB0"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B427BCE"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98674B3" w14:textId="65234F5A"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free_field_1</w:t>
            </w:r>
            <w:r w:rsidR="005619D0" w:rsidRPr="0092499E">
              <w:rPr>
                <w:rFonts w:ascii="Calibri" w:eastAsia="Times New Roman" w:hAnsi="Calibri" w:cs="Calibri"/>
                <w:lang w:val="en-US"/>
              </w:rPr>
              <w:t xml:space="preserve"> (ECRN)</w:t>
            </w:r>
          </w:p>
        </w:tc>
        <w:tc>
          <w:tcPr>
            <w:tcW w:w="3159" w:type="dxa"/>
            <w:tcBorders>
              <w:top w:val="nil"/>
              <w:left w:val="nil"/>
              <w:bottom w:val="single" w:sz="4" w:space="0" w:color="auto"/>
              <w:right w:val="single" w:sz="4" w:space="0" w:color="auto"/>
            </w:tcBorders>
            <w:shd w:val="clear" w:color="auto" w:fill="auto"/>
            <w:vAlign w:val="center"/>
            <w:hideMark/>
          </w:tcPr>
          <w:p w14:paraId="2637B7B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free_field_1</w:t>
            </w:r>
          </w:p>
        </w:tc>
        <w:tc>
          <w:tcPr>
            <w:tcW w:w="1507" w:type="dxa"/>
            <w:tcBorders>
              <w:top w:val="nil"/>
              <w:left w:val="nil"/>
              <w:bottom w:val="single" w:sz="4" w:space="0" w:color="auto"/>
              <w:right w:val="single" w:sz="4" w:space="0" w:color="auto"/>
            </w:tcBorders>
            <w:shd w:val="clear" w:color="auto" w:fill="auto"/>
            <w:vAlign w:val="center"/>
            <w:hideMark/>
          </w:tcPr>
          <w:p w14:paraId="428ED1C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7C1275E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06338E11"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09479F4" w14:textId="6D8E7261" w:rsidR="00F52666" w:rsidRPr="0092499E" w:rsidRDefault="00F52666" w:rsidP="005008AE">
            <w:pPr>
              <w:spacing w:after="0" w:line="240" w:lineRule="auto"/>
              <w:rPr>
                <w:rFonts w:ascii="Calibri" w:eastAsia="Times New Roman" w:hAnsi="Calibri" w:cs="Calibri"/>
                <w:lang w:val="en-US"/>
              </w:rPr>
            </w:pPr>
            <w:r w:rsidRPr="0092499E">
              <w:rPr>
                <w:rFonts w:ascii="Calibri" w:eastAsia="Times New Roman" w:hAnsi="Calibri" w:cs="Calibri"/>
                <w:lang w:val="en-US"/>
              </w:rPr>
              <w:t>free_field_2</w:t>
            </w:r>
            <w:r w:rsidR="005619D0" w:rsidRPr="0092499E">
              <w:rPr>
                <w:rFonts w:ascii="Calibri" w:eastAsia="Times New Roman" w:hAnsi="Calibri" w:cs="Calibri"/>
                <w:lang w:val="en-US"/>
              </w:rPr>
              <w:t xml:space="preserve"> (</w:t>
            </w:r>
            <w:r w:rsidR="005619D0" w:rsidRPr="0092499E">
              <w:rPr>
                <w:rFonts w:ascii="Calibri" w:hAnsi="Calibri" w:cs="Calibri"/>
              </w:rPr>
              <w:t>Cheque book ref</w:t>
            </w:r>
            <w:r w:rsidR="005619D0" w:rsidRPr="0092499E">
              <w:rPr>
                <w:rFonts w:ascii="Calibri" w:eastAsia="Times New Roman" w:hAnsi="Calibri" w:cs="Calibri"/>
                <w:lang w:val="en-US"/>
              </w:rPr>
              <w:t xml:space="preserve">) </w:t>
            </w:r>
          </w:p>
        </w:tc>
        <w:tc>
          <w:tcPr>
            <w:tcW w:w="3159" w:type="dxa"/>
            <w:tcBorders>
              <w:top w:val="nil"/>
              <w:left w:val="nil"/>
              <w:bottom w:val="single" w:sz="4" w:space="0" w:color="auto"/>
              <w:right w:val="single" w:sz="4" w:space="0" w:color="auto"/>
            </w:tcBorders>
            <w:shd w:val="clear" w:color="auto" w:fill="auto"/>
            <w:vAlign w:val="center"/>
            <w:hideMark/>
          </w:tcPr>
          <w:p w14:paraId="0B178A0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free_field_2</w:t>
            </w:r>
          </w:p>
        </w:tc>
        <w:tc>
          <w:tcPr>
            <w:tcW w:w="1507" w:type="dxa"/>
            <w:tcBorders>
              <w:top w:val="nil"/>
              <w:left w:val="nil"/>
              <w:bottom w:val="single" w:sz="4" w:space="0" w:color="auto"/>
              <w:right w:val="single" w:sz="4" w:space="0" w:color="auto"/>
            </w:tcBorders>
            <w:shd w:val="clear" w:color="auto" w:fill="auto"/>
            <w:vAlign w:val="center"/>
            <w:hideMark/>
          </w:tcPr>
          <w:p w14:paraId="211779F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1CAF253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13B09B2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2DDE8EA" w14:textId="29CED7BA" w:rsidR="00F52666" w:rsidRPr="0049489D" w:rsidRDefault="00F52666" w:rsidP="00F52666">
            <w:pPr>
              <w:spacing w:after="0" w:line="240" w:lineRule="auto"/>
              <w:rPr>
                <w:rFonts w:ascii="Calibri" w:eastAsia="Times New Roman" w:hAnsi="Calibri" w:cs="Calibri"/>
                <w:lang w:val="en-US"/>
              </w:rPr>
            </w:pPr>
            <w:r w:rsidRPr="0049489D">
              <w:rPr>
                <w:rFonts w:ascii="Calibri" w:eastAsia="Times New Roman" w:hAnsi="Calibri" w:cs="Calibri"/>
                <w:lang w:val="en-US"/>
              </w:rPr>
              <w:t>free_field_3</w:t>
            </w:r>
            <w:r w:rsidR="00F01AD4" w:rsidRPr="0049489D">
              <w:rPr>
                <w:rFonts w:ascii="Calibri" w:eastAsia="Times New Roman" w:hAnsi="Calibri" w:cs="Calibri"/>
                <w:lang w:val="en-US"/>
              </w:rPr>
              <w:t xml:space="preserve"> </w:t>
            </w:r>
          </w:p>
        </w:tc>
        <w:tc>
          <w:tcPr>
            <w:tcW w:w="3159" w:type="dxa"/>
            <w:tcBorders>
              <w:top w:val="nil"/>
              <w:left w:val="nil"/>
              <w:bottom w:val="single" w:sz="4" w:space="0" w:color="auto"/>
              <w:right w:val="single" w:sz="4" w:space="0" w:color="auto"/>
            </w:tcBorders>
            <w:shd w:val="clear" w:color="auto" w:fill="auto"/>
            <w:vAlign w:val="center"/>
            <w:hideMark/>
          </w:tcPr>
          <w:p w14:paraId="163CF81B" w14:textId="51103628" w:rsidR="00F52666" w:rsidRPr="0049489D" w:rsidRDefault="0092499E" w:rsidP="00F52666">
            <w:pPr>
              <w:spacing w:after="0" w:line="240" w:lineRule="auto"/>
              <w:rPr>
                <w:rFonts w:ascii="Calibri" w:eastAsia="Times New Roman" w:hAnsi="Calibri" w:cs="Calibri"/>
                <w:lang w:val="en-US"/>
              </w:rPr>
            </w:pPr>
            <w:r w:rsidRPr="0049489D">
              <w:rPr>
                <w:rFonts w:ascii="Calibri" w:eastAsia="Times New Roman" w:hAnsi="Calibri" w:cs="Calibri"/>
                <w:lang w:val="en-US"/>
              </w:rPr>
              <w:t>Network_ID</w:t>
            </w:r>
          </w:p>
        </w:tc>
        <w:tc>
          <w:tcPr>
            <w:tcW w:w="1507" w:type="dxa"/>
            <w:tcBorders>
              <w:top w:val="nil"/>
              <w:left w:val="nil"/>
              <w:bottom w:val="single" w:sz="4" w:space="0" w:color="auto"/>
              <w:right w:val="single" w:sz="4" w:space="0" w:color="auto"/>
            </w:tcBorders>
            <w:shd w:val="clear" w:color="auto" w:fill="auto"/>
            <w:vAlign w:val="center"/>
            <w:hideMark/>
          </w:tcPr>
          <w:p w14:paraId="3C06E5E6" w14:textId="223C660A" w:rsidR="00F52666" w:rsidRPr="0049489D" w:rsidRDefault="00FC48C5" w:rsidP="00F52666">
            <w:pPr>
              <w:spacing w:after="0" w:line="240" w:lineRule="auto"/>
              <w:rPr>
                <w:rFonts w:ascii="Calibri" w:eastAsia="Times New Roman" w:hAnsi="Calibri" w:cs="Calibri"/>
                <w:color w:val="000000"/>
                <w:lang w:val="en-US"/>
              </w:rPr>
            </w:pPr>
            <w:r w:rsidRPr="0049489D">
              <w:rPr>
                <w:rFonts w:ascii="Calibri" w:eastAsia="Times New Roman" w:hAnsi="Calibri" w:cs="Calibri"/>
                <w:color w:val="000000"/>
                <w:lang w:val="en-US"/>
              </w:rPr>
              <w:t>String(</w:t>
            </w:r>
            <w:r w:rsidR="00F52666" w:rsidRPr="0049489D">
              <w:rPr>
                <w:rFonts w:ascii="Calibri" w:eastAsia="Times New Roman" w:hAnsi="Calibri" w:cs="Calibri"/>
                <w:color w:val="000000"/>
                <w:lang w:val="en-US"/>
              </w:rPr>
              <w:t>50)</w:t>
            </w:r>
          </w:p>
        </w:tc>
        <w:tc>
          <w:tcPr>
            <w:tcW w:w="2631" w:type="dxa"/>
            <w:tcBorders>
              <w:top w:val="nil"/>
              <w:left w:val="nil"/>
              <w:bottom w:val="single" w:sz="4" w:space="0" w:color="auto"/>
              <w:right w:val="single" w:sz="4" w:space="0" w:color="auto"/>
            </w:tcBorders>
            <w:shd w:val="clear" w:color="auto" w:fill="auto"/>
            <w:vAlign w:val="center"/>
            <w:hideMark/>
          </w:tcPr>
          <w:p w14:paraId="6FAE7AF9" w14:textId="77777777" w:rsidR="00F52666" w:rsidRPr="0049489D" w:rsidRDefault="00F52666" w:rsidP="00F52666">
            <w:pPr>
              <w:spacing w:after="0" w:line="240" w:lineRule="auto"/>
              <w:rPr>
                <w:rFonts w:ascii="Calibri" w:eastAsia="Times New Roman" w:hAnsi="Calibri" w:cs="Calibri"/>
                <w:lang w:val="en-US"/>
              </w:rPr>
            </w:pPr>
            <w:r w:rsidRPr="0049489D">
              <w:rPr>
                <w:rFonts w:ascii="Calibri" w:eastAsia="Times New Roman" w:hAnsi="Calibri" w:cs="Calibri"/>
                <w:lang w:val="en-US"/>
              </w:rPr>
              <w:t>O</w:t>
            </w:r>
          </w:p>
        </w:tc>
      </w:tr>
      <w:tr w:rsidR="00F52666" w:rsidRPr="0092499E" w14:paraId="62702FF7"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93D8C1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free_field_4</w:t>
            </w:r>
          </w:p>
        </w:tc>
        <w:tc>
          <w:tcPr>
            <w:tcW w:w="3159" w:type="dxa"/>
            <w:tcBorders>
              <w:top w:val="nil"/>
              <w:left w:val="nil"/>
              <w:bottom w:val="single" w:sz="4" w:space="0" w:color="auto"/>
              <w:right w:val="single" w:sz="4" w:space="0" w:color="auto"/>
            </w:tcBorders>
            <w:shd w:val="clear" w:color="auto" w:fill="auto"/>
            <w:vAlign w:val="center"/>
            <w:hideMark/>
          </w:tcPr>
          <w:p w14:paraId="49338B5F" w14:textId="232F4BD1" w:rsidR="00F52666" w:rsidRPr="0092499E" w:rsidRDefault="00D20000" w:rsidP="00F52666">
            <w:pPr>
              <w:spacing w:after="0" w:line="240" w:lineRule="auto"/>
              <w:rPr>
                <w:rFonts w:ascii="Calibri" w:eastAsia="Times New Roman" w:hAnsi="Calibri" w:cs="Calibri"/>
                <w:lang w:val="en-US"/>
              </w:rPr>
            </w:pPr>
            <w:r w:rsidRPr="00D20000">
              <w:rPr>
                <w:rFonts w:ascii="Calibri" w:eastAsia="Times New Roman" w:hAnsi="Calibri" w:cs="Calibri"/>
                <w:lang w:val="en-US"/>
              </w:rPr>
              <w:t>Employer_name_as_per_visa</w:t>
            </w:r>
          </w:p>
        </w:tc>
        <w:tc>
          <w:tcPr>
            <w:tcW w:w="1507" w:type="dxa"/>
            <w:tcBorders>
              <w:top w:val="nil"/>
              <w:left w:val="nil"/>
              <w:bottom w:val="single" w:sz="4" w:space="0" w:color="auto"/>
              <w:right w:val="single" w:sz="4" w:space="0" w:color="auto"/>
            </w:tcBorders>
            <w:shd w:val="clear" w:color="auto" w:fill="auto"/>
            <w:vAlign w:val="center"/>
            <w:hideMark/>
          </w:tcPr>
          <w:p w14:paraId="597686A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331908B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67C0CEDC"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4ED0E9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free_field_5</w:t>
            </w:r>
          </w:p>
        </w:tc>
        <w:tc>
          <w:tcPr>
            <w:tcW w:w="3159" w:type="dxa"/>
            <w:tcBorders>
              <w:top w:val="nil"/>
              <w:left w:val="nil"/>
              <w:bottom w:val="single" w:sz="4" w:space="0" w:color="auto"/>
              <w:right w:val="single" w:sz="4" w:space="0" w:color="auto"/>
            </w:tcBorders>
            <w:shd w:val="clear" w:color="auto" w:fill="auto"/>
            <w:vAlign w:val="center"/>
            <w:hideMark/>
          </w:tcPr>
          <w:p w14:paraId="15568EDB" w14:textId="55BF29BE" w:rsidR="00F52666" w:rsidRPr="0092499E" w:rsidRDefault="00DF54EC" w:rsidP="00F52666">
            <w:pPr>
              <w:spacing w:after="0" w:line="240" w:lineRule="auto"/>
              <w:rPr>
                <w:rFonts w:ascii="Calibri" w:eastAsia="Times New Roman" w:hAnsi="Calibri" w:cs="Calibri"/>
                <w:lang w:val="en-US"/>
              </w:rPr>
            </w:pPr>
            <w:r w:rsidRPr="00DF54EC">
              <w:rPr>
                <w:rFonts w:ascii="Calibri" w:eastAsia="Times New Roman" w:hAnsi="Calibri" w:cs="Calibri"/>
                <w:lang w:val="en-US"/>
              </w:rPr>
              <w:t>CIF_verification_flag</w:t>
            </w:r>
          </w:p>
        </w:tc>
        <w:tc>
          <w:tcPr>
            <w:tcW w:w="1507" w:type="dxa"/>
            <w:tcBorders>
              <w:top w:val="nil"/>
              <w:left w:val="nil"/>
              <w:bottom w:val="single" w:sz="4" w:space="0" w:color="auto"/>
              <w:right w:val="single" w:sz="4" w:space="0" w:color="auto"/>
            </w:tcBorders>
            <w:shd w:val="clear" w:color="auto" w:fill="auto"/>
            <w:vAlign w:val="center"/>
            <w:hideMark/>
          </w:tcPr>
          <w:p w14:paraId="34B317A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559F9FC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12449A64"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ACCB1A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free_field_6</w:t>
            </w:r>
          </w:p>
        </w:tc>
        <w:tc>
          <w:tcPr>
            <w:tcW w:w="3159" w:type="dxa"/>
            <w:tcBorders>
              <w:top w:val="nil"/>
              <w:left w:val="nil"/>
              <w:bottom w:val="single" w:sz="4" w:space="0" w:color="auto"/>
              <w:right w:val="single" w:sz="4" w:space="0" w:color="auto"/>
            </w:tcBorders>
            <w:shd w:val="clear" w:color="auto" w:fill="auto"/>
            <w:vAlign w:val="center"/>
            <w:hideMark/>
          </w:tcPr>
          <w:p w14:paraId="49C82471" w14:textId="609325BF" w:rsidR="00F52666" w:rsidRPr="0092499E" w:rsidRDefault="00427B6B" w:rsidP="00F52666">
            <w:pPr>
              <w:spacing w:after="0" w:line="240" w:lineRule="auto"/>
              <w:rPr>
                <w:rFonts w:ascii="Calibri" w:eastAsia="Times New Roman" w:hAnsi="Calibri" w:cs="Calibri"/>
                <w:lang w:val="en-US"/>
              </w:rPr>
            </w:pPr>
            <w:r w:rsidRPr="00427B6B">
              <w:rPr>
                <w:rFonts w:ascii="Calibri" w:eastAsia="Times New Roman" w:hAnsi="Calibri" w:cs="Calibri"/>
                <w:lang w:val="en-US"/>
              </w:rPr>
              <w:t>ETB_document_flag</w:t>
            </w:r>
          </w:p>
        </w:tc>
        <w:tc>
          <w:tcPr>
            <w:tcW w:w="1507" w:type="dxa"/>
            <w:tcBorders>
              <w:top w:val="nil"/>
              <w:left w:val="nil"/>
              <w:bottom w:val="single" w:sz="4" w:space="0" w:color="auto"/>
              <w:right w:val="single" w:sz="4" w:space="0" w:color="auto"/>
            </w:tcBorders>
            <w:shd w:val="clear" w:color="auto" w:fill="auto"/>
            <w:vAlign w:val="center"/>
            <w:hideMark/>
          </w:tcPr>
          <w:p w14:paraId="1E2AD5B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6C54F4E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646186B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CE398A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free_field_7</w:t>
            </w:r>
          </w:p>
        </w:tc>
        <w:tc>
          <w:tcPr>
            <w:tcW w:w="3159" w:type="dxa"/>
            <w:tcBorders>
              <w:top w:val="nil"/>
              <w:left w:val="nil"/>
              <w:bottom w:val="single" w:sz="4" w:space="0" w:color="auto"/>
              <w:right w:val="single" w:sz="4" w:space="0" w:color="auto"/>
            </w:tcBorders>
            <w:shd w:val="clear" w:color="auto" w:fill="auto"/>
            <w:vAlign w:val="center"/>
            <w:hideMark/>
          </w:tcPr>
          <w:p w14:paraId="72647D4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free_field_7</w:t>
            </w:r>
          </w:p>
        </w:tc>
        <w:tc>
          <w:tcPr>
            <w:tcW w:w="1507" w:type="dxa"/>
            <w:tcBorders>
              <w:top w:val="nil"/>
              <w:left w:val="nil"/>
              <w:bottom w:val="single" w:sz="4" w:space="0" w:color="auto"/>
              <w:right w:val="single" w:sz="4" w:space="0" w:color="auto"/>
            </w:tcBorders>
            <w:shd w:val="clear" w:color="auto" w:fill="auto"/>
            <w:vAlign w:val="center"/>
            <w:hideMark/>
          </w:tcPr>
          <w:p w14:paraId="142736F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3F741BF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1205F46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C7A900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free_field_8</w:t>
            </w:r>
          </w:p>
        </w:tc>
        <w:tc>
          <w:tcPr>
            <w:tcW w:w="3159" w:type="dxa"/>
            <w:tcBorders>
              <w:top w:val="nil"/>
              <w:left w:val="nil"/>
              <w:bottom w:val="single" w:sz="4" w:space="0" w:color="auto"/>
              <w:right w:val="single" w:sz="4" w:space="0" w:color="auto"/>
            </w:tcBorders>
            <w:shd w:val="clear" w:color="auto" w:fill="auto"/>
            <w:vAlign w:val="center"/>
            <w:hideMark/>
          </w:tcPr>
          <w:p w14:paraId="54F3F2B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free_field_8</w:t>
            </w:r>
          </w:p>
        </w:tc>
        <w:tc>
          <w:tcPr>
            <w:tcW w:w="1507" w:type="dxa"/>
            <w:tcBorders>
              <w:top w:val="nil"/>
              <w:left w:val="nil"/>
              <w:bottom w:val="single" w:sz="4" w:space="0" w:color="auto"/>
              <w:right w:val="single" w:sz="4" w:space="0" w:color="auto"/>
            </w:tcBorders>
            <w:shd w:val="clear" w:color="auto" w:fill="auto"/>
            <w:vAlign w:val="center"/>
            <w:hideMark/>
          </w:tcPr>
          <w:p w14:paraId="2DB3740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5878168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3FE7149E"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97E748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lastRenderedPageBreak/>
              <w:t>free_field_9</w:t>
            </w:r>
          </w:p>
        </w:tc>
        <w:tc>
          <w:tcPr>
            <w:tcW w:w="3159" w:type="dxa"/>
            <w:tcBorders>
              <w:top w:val="nil"/>
              <w:left w:val="nil"/>
              <w:bottom w:val="single" w:sz="4" w:space="0" w:color="auto"/>
              <w:right w:val="single" w:sz="4" w:space="0" w:color="auto"/>
            </w:tcBorders>
            <w:shd w:val="clear" w:color="auto" w:fill="auto"/>
            <w:vAlign w:val="center"/>
            <w:hideMark/>
          </w:tcPr>
          <w:p w14:paraId="53484537"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free_field_9</w:t>
            </w:r>
          </w:p>
        </w:tc>
        <w:tc>
          <w:tcPr>
            <w:tcW w:w="1507" w:type="dxa"/>
            <w:tcBorders>
              <w:top w:val="nil"/>
              <w:left w:val="nil"/>
              <w:bottom w:val="single" w:sz="4" w:space="0" w:color="auto"/>
              <w:right w:val="single" w:sz="4" w:space="0" w:color="auto"/>
            </w:tcBorders>
            <w:shd w:val="clear" w:color="auto" w:fill="auto"/>
            <w:vAlign w:val="center"/>
            <w:hideMark/>
          </w:tcPr>
          <w:p w14:paraId="16942C5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4D75EBE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3F91140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F0ED13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free_field_10</w:t>
            </w:r>
          </w:p>
        </w:tc>
        <w:tc>
          <w:tcPr>
            <w:tcW w:w="3159" w:type="dxa"/>
            <w:tcBorders>
              <w:top w:val="nil"/>
              <w:left w:val="nil"/>
              <w:bottom w:val="single" w:sz="4" w:space="0" w:color="auto"/>
              <w:right w:val="single" w:sz="4" w:space="0" w:color="auto"/>
            </w:tcBorders>
            <w:shd w:val="clear" w:color="auto" w:fill="auto"/>
            <w:vAlign w:val="center"/>
            <w:hideMark/>
          </w:tcPr>
          <w:p w14:paraId="167DAA7D"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free_field_10</w:t>
            </w:r>
          </w:p>
        </w:tc>
        <w:tc>
          <w:tcPr>
            <w:tcW w:w="1507" w:type="dxa"/>
            <w:tcBorders>
              <w:top w:val="nil"/>
              <w:left w:val="nil"/>
              <w:bottom w:val="single" w:sz="4" w:space="0" w:color="auto"/>
              <w:right w:val="single" w:sz="4" w:space="0" w:color="auto"/>
            </w:tcBorders>
            <w:shd w:val="clear" w:color="auto" w:fill="auto"/>
            <w:vAlign w:val="center"/>
            <w:hideMark/>
          </w:tcPr>
          <w:p w14:paraId="6E02400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675EEC0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340E95" w:rsidRPr="0092499E" w14:paraId="37E5E6E9"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tcPr>
          <w:p w14:paraId="4B564BF3" w14:textId="61AF26BA" w:rsidR="00340E95" w:rsidRPr="00730863" w:rsidRDefault="00340E95" w:rsidP="00F52666">
            <w:pPr>
              <w:spacing w:after="0" w:line="240" w:lineRule="auto"/>
              <w:rPr>
                <w:rFonts w:ascii="Calibri" w:eastAsia="Times New Roman" w:hAnsi="Calibri" w:cs="Calibri"/>
                <w:lang w:val="en-US"/>
              </w:rPr>
            </w:pPr>
            <w:r w:rsidRPr="00730863">
              <w:rPr>
                <w:rFonts w:ascii="Calibri" w:eastAsia="Times New Roman" w:hAnsi="Calibri" w:cs="Calibri"/>
                <w:lang w:val="en-US"/>
              </w:rPr>
              <w:t>Middle_Name</w:t>
            </w:r>
          </w:p>
        </w:tc>
        <w:tc>
          <w:tcPr>
            <w:tcW w:w="3159" w:type="dxa"/>
            <w:tcBorders>
              <w:top w:val="nil"/>
              <w:left w:val="nil"/>
              <w:bottom w:val="single" w:sz="4" w:space="0" w:color="auto"/>
              <w:right w:val="single" w:sz="4" w:space="0" w:color="auto"/>
            </w:tcBorders>
            <w:shd w:val="clear" w:color="auto" w:fill="auto"/>
            <w:vAlign w:val="center"/>
          </w:tcPr>
          <w:p w14:paraId="48AC7BA0" w14:textId="3D224AC9" w:rsidR="00340E95" w:rsidRPr="00730863" w:rsidRDefault="00340E95" w:rsidP="00F52666">
            <w:pPr>
              <w:spacing w:after="0" w:line="240" w:lineRule="auto"/>
              <w:rPr>
                <w:rFonts w:ascii="Calibri" w:eastAsia="Times New Roman" w:hAnsi="Calibri" w:cs="Calibri"/>
                <w:lang w:val="en-US"/>
              </w:rPr>
            </w:pPr>
            <w:r w:rsidRPr="00730863">
              <w:rPr>
                <w:rFonts w:ascii="Calibri" w:eastAsia="Times New Roman" w:hAnsi="Calibri" w:cs="Calibri"/>
                <w:lang w:val="en-US"/>
              </w:rPr>
              <w:t>Middle_Name</w:t>
            </w:r>
          </w:p>
        </w:tc>
        <w:tc>
          <w:tcPr>
            <w:tcW w:w="1507" w:type="dxa"/>
            <w:tcBorders>
              <w:top w:val="nil"/>
              <w:left w:val="nil"/>
              <w:bottom w:val="single" w:sz="4" w:space="0" w:color="auto"/>
              <w:right w:val="single" w:sz="4" w:space="0" w:color="auto"/>
            </w:tcBorders>
            <w:shd w:val="clear" w:color="auto" w:fill="auto"/>
            <w:vAlign w:val="center"/>
          </w:tcPr>
          <w:p w14:paraId="1C0F7481" w14:textId="0B0B295F" w:rsidR="00340E95" w:rsidRPr="00730863" w:rsidRDefault="00696AD5" w:rsidP="00F52666">
            <w:pPr>
              <w:spacing w:after="0" w:line="240" w:lineRule="auto"/>
              <w:rPr>
                <w:rFonts w:ascii="Calibri" w:eastAsia="Times New Roman" w:hAnsi="Calibri" w:cs="Calibri"/>
                <w:color w:val="000000"/>
                <w:lang w:val="en-US"/>
              </w:rPr>
            </w:pPr>
            <w:r w:rsidRPr="00730863">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tcPr>
          <w:p w14:paraId="17F5485D" w14:textId="7ABFDE03" w:rsidR="00340E95" w:rsidRPr="00730863" w:rsidRDefault="00477700" w:rsidP="00F52666">
            <w:pPr>
              <w:spacing w:after="0" w:line="240" w:lineRule="auto"/>
              <w:rPr>
                <w:rFonts w:ascii="Calibri" w:eastAsia="Times New Roman" w:hAnsi="Calibri" w:cs="Calibri"/>
                <w:lang w:val="en-US"/>
              </w:rPr>
            </w:pPr>
            <w:r w:rsidRPr="00730863">
              <w:rPr>
                <w:rFonts w:ascii="Calibri" w:eastAsia="Times New Roman" w:hAnsi="Calibri" w:cs="Calibri"/>
                <w:lang w:val="en-US"/>
              </w:rPr>
              <w:t>O</w:t>
            </w:r>
          </w:p>
        </w:tc>
      </w:tr>
      <w:tr w:rsidR="00A61432" w:rsidRPr="0092499E" w14:paraId="343A094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tcPr>
          <w:p w14:paraId="52317952" w14:textId="1414FBCD" w:rsidR="00A61432" w:rsidRPr="00340E95" w:rsidRDefault="00A61432" w:rsidP="00F52666">
            <w:pPr>
              <w:spacing w:after="0" w:line="240" w:lineRule="auto"/>
              <w:rPr>
                <w:rFonts w:ascii="Calibri" w:eastAsia="Times New Roman" w:hAnsi="Calibri" w:cs="Calibri"/>
                <w:lang w:val="en-US"/>
              </w:rPr>
            </w:pPr>
            <w:r w:rsidRPr="00A61432">
              <w:rPr>
                <w:rFonts w:ascii="Calibri" w:eastAsia="Times New Roman" w:hAnsi="Calibri" w:cs="Calibri"/>
                <w:lang w:val="en-US"/>
              </w:rPr>
              <w:t>Name_modify</w:t>
            </w:r>
          </w:p>
        </w:tc>
        <w:tc>
          <w:tcPr>
            <w:tcW w:w="3159" w:type="dxa"/>
            <w:tcBorders>
              <w:top w:val="nil"/>
              <w:left w:val="nil"/>
              <w:bottom w:val="single" w:sz="4" w:space="0" w:color="auto"/>
              <w:right w:val="single" w:sz="4" w:space="0" w:color="auto"/>
            </w:tcBorders>
            <w:shd w:val="clear" w:color="auto" w:fill="auto"/>
            <w:vAlign w:val="center"/>
          </w:tcPr>
          <w:p w14:paraId="4F08169B" w14:textId="08BB363D" w:rsidR="00A61432" w:rsidRPr="00340E95" w:rsidRDefault="00A61432" w:rsidP="00F52666">
            <w:pPr>
              <w:spacing w:after="0" w:line="240" w:lineRule="auto"/>
              <w:rPr>
                <w:rFonts w:ascii="Calibri" w:eastAsia="Times New Roman" w:hAnsi="Calibri" w:cs="Calibri"/>
                <w:lang w:val="en-US"/>
              </w:rPr>
            </w:pPr>
            <w:r w:rsidRPr="00A61432">
              <w:rPr>
                <w:rFonts w:ascii="Calibri" w:eastAsia="Times New Roman" w:hAnsi="Calibri" w:cs="Calibri"/>
                <w:lang w:val="en-US"/>
              </w:rPr>
              <w:t>Name_modify</w:t>
            </w:r>
          </w:p>
        </w:tc>
        <w:tc>
          <w:tcPr>
            <w:tcW w:w="1507" w:type="dxa"/>
            <w:tcBorders>
              <w:top w:val="nil"/>
              <w:left w:val="nil"/>
              <w:bottom w:val="single" w:sz="4" w:space="0" w:color="auto"/>
              <w:right w:val="single" w:sz="4" w:space="0" w:color="auto"/>
            </w:tcBorders>
            <w:shd w:val="clear" w:color="auto" w:fill="auto"/>
            <w:vAlign w:val="center"/>
          </w:tcPr>
          <w:p w14:paraId="04580DA8" w14:textId="25FCC583" w:rsidR="00A61432" w:rsidRDefault="00A61432" w:rsidP="00F52666">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center"/>
          </w:tcPr>
          <w:p w14:paraId="4110953D" w14:textId="075670BA" w:rsidR="00A61432" w:rsidRDefault="006E69C3" w:rsidP="00F52666">
            <w:pPr>
              <w:spacing w:after="0" w:line="240" w:lineRule="auto"/>
              <w:rPr>
                <w:rFonts w:ascii="Calibri" w:eastAsia="Times New Roman" w:hAnsi="Calibri" w:cs="Calibri"/>
                <w:lang w:val="en-US"/>
              </w:rPr>
            </w:pPr>
            <w:r>
              <w:rPr>
                <w:rFonts w:ascii="Calibri" w:eastAsia="Times New Roman" w:hAnsi="Calibri" w:cs="Calibri"/>
                <w:lang w:val="en-US"/>
              </w:rPr>
              <w:t>O</w:t>
            </w:r>
          </w:p>
        </w:tc>
      </w:tr>
      <w:tr w:rsidR="00F52666" w:rsidRPr="0092499E" w14:paraId="1412AF7F"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BB9D0F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Identification_Document_Number</w:t>
            </w:r>
          </w:p>
        </w:tc>
        <w:tc>
          <w:tcPr>
            <w:tcW w:w="3159" w:type="dxa"/>
            <w:tcBorders>
              <w:top w:val="nil"/>
              <w:left w:val="nil"/>
              <w:bottom w:val="single" w:sz="4" w:space="0" w:color="auto"/>
              <w:right w:val="single" w:sz="4" w:space="0" w:color="auto"/>
            </w:tcBorders>
            <w:shd w:val="clear" w:color="auto" w:fill="auto"/>
            <w:vAlign w:val="center"/>
            <w:hideMark/>
          </w:tcPr>
          <w:p w14:paraId="62937D8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Identification_Document_Number</w:t>
            </w:r>
          </w:p>
        </w:tc>
        <w:tc>
          <w:tcPr>
            <w:tcW w:w="1507" w:type="dxa"/>
            <w:tcBorders>
              <w:top w:val="nil"/>
              <w:left w:val="nil"/>
              <w:bottom w:val="single" w:sz="4" w:space="0" w:color="auto"/>
              <w:right w:val="single" w:sz="4" w:space="0" w:color="auto"/>
            </w:tcBorders>
            <w:shd w:val="clear" w:color="auto" w:fill="auto"/>
            <w:vAlign w:val="center"/>
            <w:hideMark/>
          </w:tcPr>
          <w:p w14:paraId="4F44B64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1A10DD9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3399535D"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BE35E5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Curr_Visa_Designation</w:t>
            </w:r>
          </w:p>
        </w:tc>
        <w:tc>
          <w:tcPr>
            <w:tcW w:w="3159" w:type="dxa"/>
            <w:tcBorders>
              <w:top w:val="nil"/>
              <w:left w:val="nil"/>
              <w:bottom w:val="single" w:sz="4" w:space="0" w:color="auto"/>
              <w:right w:val="single" w:sz="4" w:space="0" w:color="auto"/>
            </w:tcBorders>
            <w:shd w:val="clear" w:color="auto" w:fill="auto"/>
            <w:vAlign w:val="center"/>
            <w:hideMark/>
          </w:tcPr>
          <w:p w14:paraId="4CA7538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Curr_Visa_Designation</w:t>
            </w:r>
          </w:p>
        </w:tc>
        <w:tc>
          <w:tcPr>
            <w:tcW w:w="1507" w:type="dxa"/>
            <w:tcBorders>
              <w:top w:val="nil"/>
              <w:left w:val="nil"/>
              <w:bottom w:val="single" w:sz="4" w:space="0" w:color="auto"/>
              <w:right w:val="single" w:sz="4" w:space="0" w:color="auto"/>
            </w:tcBorders>
            <w:shd w:val="clear" w:color="auto" w:fill="auto"/>
            <w:vAlign w:val="center"/>
            <w:hideMark/>
          </w:tcPr>
          <w:p w14:paraId="4A3D0C2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String(255)</w:t>
            </w:r>
          </w:p>
        </w:tc>
        <w:tc>
          <w:tcPr>
            <w:tcW w:w="2631" w:type="dxa"/>
            <w:tcBorders>
              <w:top w:val="nil"/>
              <w:left w:val="nil"/>
              <w:bottom w:val="single" w:sz="4" w:space="0" w:color="auto"/>
              <w:right w:val="single" w:sz="4" w:space="0" w:color="auto"/>
            </w:tcBorders>
            <w:shd w:val="clear" w:color="auto" w:fill="auto"/>
            <w:vAlign w:val="center"/>
            <w:hideMark/>
          </w:tcPr>
          <w:p w14:paraId="2309374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4895AB2C"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C1FEAB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Name_on_Debit_Card</w:t>
            </w:r>
          </w:p>
        </w:tc>
        <w:tc>
          <w:tcPr>
            <w:tcW w:w="3159" w:type="dxa"/>
            <w:tcBorders>
              <w:top w:val="nil"/>
              <w:left w:val="nil"/>
              <w:bottom w:val="single" w:sz="4" w:space="0" w:color="auto"/>
              <w:right w:val="single" w:sz="4" w:space="0" w:color="auto"/>
            </w:tcBorders>
            <w:shd w:val="clear" w:color="auto" w:fill="auto"/>
            <w:vAlign w:val="center"/>
            <w:hideMark/>
          </w:tcPr>
          <w:p w14:paraId="0F7BE60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Name_on_Debit_Card</w:t>
            </w:r>
          </w:p>
        </w:tc>
        <w:tc>
          <w:tcPr>
            <w:tcW w:w="1507" w:type="dxa"/>
            <w:tcBorders>
              <w:top w:val="nil"/>
              <w:left w:val="nil"/>
              <w:bottom w:val="single" w:sz="4" w:space="0" w:color="auto"/>
              <w:right w:val="single" w:sz="4" w:space="0" w:color="auto"/>
            </w:tcBorders>
            <w:shd w:val="clear" w:color="auto" w:fill="auto"/>
            <w:vAlign w:val="center"/>
            <w:hideMark/>
          </w:tcPr>
          <w:p w14:paraId="1F33ED2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String(19)</w:t>
            </w:r>
          </w:p>
        </w:tc>
        <w:tc>
          <w:tcPr>
            <w:tcW w:w="2631" w:type="dxa"/>
            <w:tcBorders>
              <w:top w:val="nil"/>
              <w:left w:val="nil"/>
              <w:bottom w:val="single" w:sz="4" w:space="0" w:color="auto"/>
              <w:right w:val="single" w:sz="4" w:space="0" w:color="auto"/>
            </w:tcBorders>
            <w:shd w:val="clear" w:color="auto" w:fill="auto"/>
            <w:vAlign w:val="center"/>
            <w:hideMark/>
          </w:tcPr>
          <w:p w14:paraId="261D2EB5" w14:textId="683E860F" w:rsidR="00F52666" w:rsidRPr="0092499E" w:rsidRDefault="002F441B"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3EA1B93E"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0D4938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MANDATE_AND_DECLARATION</w:t>
            </w:r>
          </w:p>
        </w:tc>
        <w:tc>
          <w:tcPr>
            <w:tcW w:w="3159" w:type="dxa"/>
            <w:tcBorders>
              <w:top w:val="nil"/>
              <w:left w:val="nil"/>
              <w:bottom w:val="single" w:sz="4" w:space="0" w:color="auto"/>
              <w:right w:val="single" w:sz="4" w:space="0" w:color="auto"/>
            </w:tcBorders>
            <w:shd w:val="clear" w:color="auto" w:fill="auto"/>
            <w:vAlign w:val="center"/>
            <w:hideMark/>
          </w:tcPr>
          <w:p w14:paraId="662C3BA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MANDATE_AND_DECLARATION</w:t>
            </w:r>
          </w:p>
        </w:tc>
        <w:tc>
          <w:tcPr>
            <w:tcW w:w="1507" w:type="dxa"/>
            <w:tcBorders>
              <w:top w:val="nil"/>
              <w:left w:val="nil"/>
              <w:bottom w:val="single" w:sz="4" w:space="0" w:color="auto"/>
              <w:right w:val="single" w:sz="4" w:space="0" w:color="auto"/>
            </w:tcBorders>
            <w:shd w:val="clear" w:color="auto" w:fill="auto"/>
            <w:vAlign w:val="center"/>
            <w:hideMark/>
          </w:tcPr>
          <w:p w14:paraId="49F9ED9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141D2F06"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92014D2"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D4C64F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Sign</w:t>
            </w:r>
          </w:p>
        </w:tc>
        <w:tc>
          <w:tcPr>
            <w:tcW w:w="3159" w:type="dxa"/>
            <w:tcBorders>
              <w:top w:val="nil"/>
              <w:left w:val="nil"/>
              <w:bottom w:val="single" w:sz="4" w:space="0" w:color="auto"/>
              <w:right w:val="single" w:sz="4" w:space="0" w:color="auto"/>
            </w:tcBorders>
            <w:shd w:val="clear" w:color="auto" w:fill="auto"/>
            <w:vAlign w:val="center"/>
            <w:hideMark/>
          </w:tcPr>
          <w:p w14:paraId="56CAA26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Sign</w:t>
            </w:r>
          </w:p>
        </w:tc>
        <w:tc>
          <w:tcPr>
            <w:tcW w:w="1507" w:type="dxa"/>
            <w:tcBorders>
              <w:top w:val="nil"/>
              <w:left w:val="nil"/>
              <w:bottom w:val="single" w:sz="4" w:space="0" w:color="auto"/>
              <w:right w:val="single" w:sz="4" w:space="0" w:color="auto"/>
            </w:tcBorders>
            <w:shd w:val="clear" w:color="auto" w:fill="auto"/>
            <w:vAlign w:val="center"/>
            <w:hideMark/>
          </w:tcPr>
          <w:p w14:paraId="36C57CF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515731D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5948FCC6"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ECB7E9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CRS</w:t>
            </w:r>
          </w:p>
        </w:tc>
        <w:tc>
          <w:tcPr>
            <w:tcW w:w="3159" w:type="dxa"/>
            <w:tcBorders>
              <w:top w:val="nil"/>
              <w:left w:val="nil"/>
              <w:bottom w:val="single" w:sz="4" w:space="0" w:color="auto"/>
              <w:right w:val="single" w:sz="4" w:space="0" w:color="auto"/>
            </w:tcBorders>
            <w:shd w:val="clear" w:color="auto" w:fill="auto"/>
            <w:vAlign w:val="center"/>
            <w:hideMark/>
          </w:tcPr>
          <w:p w14:paraId="5FC4AA4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CRS</w:t>
            </w:r>
          </w:p>
        </w:tc>
        <w:tc>
          <w:tcPr>
            <w:tcW w:w="1507" w:type="dxa"/>
            <w:tcBorders>
              <w:top w:val="nil"/>
              <w:left w:val="nil"/>
              <w:bottom w:val="single" w:sz="4" w:space="0" w:color="auto"/>
              <w:right w:val="single" w:sz="4" w:space="0" w:color="auto"/>
            </w:tcBorders>
            <w:shd w:val="clear" w:color="auto" w:fill="auto"/>
            <w:vAlign w:val="center"/>
            <w:hideMark/>
          </w:tcPr>
          <w:p w14:paraId="16C4E81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1B09929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23C6D82"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0161CE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Passport_Copies</w:t>
            </w:r>
          </w:p>
        </w:tc>
        <w:tc>
          <w:tcPr>
            <w:tcW w:w="3159" w:type="dxa"/>
            <w:tcBorders>
              <w:top w:val="nil"/>
              <w:left w:val="nil"/>
              <w:bottom w:val="single" w:sz="4" w:space="0" w:color="auto"/>
              <w:right w:val="single" w:sz="4" w:space="0" w:color="auto"/>
            </w:tcBorders>
            <w:shd w:val="clear" w:color="auto" w:fill="auto"/>
            <w:vAlign w:val="center"/>
            <w:hideMark/>
          </w:tcPr>
          <w:p w14:paraId="4B60D0F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Passport_Copies</w:t>
            </w:r>
          </w:p>
        </w:tc>
        <w:tc>
          <w:tcPr>
            <w:tcW w:w="1507" w:type="dxa"/>
            <w:tcBorders>
              <w:top w:val="nil"/>
              <w:left w:val="nil"/>
              <w:bottom w:val="single" w:sz="4" w:space="0" w:color="auto"/>
              <w:right w:val="single" w:sz="4" w:space="0" w:color="auto"/>
            </w:tcBorders>
            <w:shd w:val="clear" w:color="auto" w:fill="auto"/>
            <w:vAlign w:val="center"/>
            <w:hideMark/>
          </w:tcPr>
          <w:p w14:paraId="5C3D934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41472AA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0696FCB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342057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Dual_Nationality</w:t>
            </w:r>
          </w:p>
        </w:tc>
        <w:tc>
          <w:tcPr>
            <w:tcW w:w="3159" w:type="dxa"/>
            <w:tcBorders>
              <w:top w:val="nil"/>
              <w:left w:val="nil"/>
              <w:bottom w:val="single" w:sz="4" w:space="0" w:color="auto"/>
              <w:right w:val="single" w:sz="4" w:space="0" w:color="auto"/>
            </w:tcBorders>
            <w:shd w:val="clear" w:color="auto" w:fill="auto"/>
            <w:vAlign w:val="center"/>
            <w:hideMark/>
          </w:tcPr>
          <w:p w14:paraId="56D7AB7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Dual_Nationality</w:t>
            </w:r>
          </w:p>
        </w:tc>
        <w:tc>
          <w:tcPr>
            <w:tcW w:w="1507" w:type="dxa"/>
            <w:tcBorders>
              <w:top w:val="nil"/>
              <w:left w:val="nil"/>
              <w:bottom w:val="single" w:sz="4" w:space="0" w:color="auto"/>
              <w:right w:val="single" w:sz="4" w:space="0" w:color="auto"/>
            </w:tcBorders>
            <w:shd w:val="clear" w:color="auto" w:fill="auto"/>
            <w:vAlign w:val="center"/>
            <w:hideMark/>
          </w:tcPr>
          <w:p w14:paraId="2ADB131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3178E93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F05DF61"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969618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PEP_Category</w:t>
            </w:r>
          </w:p>
        </w:tc>
        <w:tc>
          <w:tcPr>
            <w:tcW w:w="3159" w:type="dxa"/>
            <w:tcBorders>
              <w:top w:val="nil"/>
              <w:left w:val="nil"/>
              <w:bottom w:val="single" w:sz="4" w:space="0" w:color="auto"/>
              <w:right w:val="single" w:sz="4" w:space="0" w:color="auto"/>
            </w:tcBorders>
            <w:shd w:val="clear" w:color="auto" w:fill="auto"/>
            <w:vAlign w:val="center"/>
            <w:hideMark/>
          </w:tcPr>
          <w:p w14:paraId="0AD0481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PEP_Category</w:t>
            </w:r>
          </w:p>
        </w:tc>
        <w:tc>
          <w:tcPr>
            <w:tcW w:w="1507" w:type="dxa"/>
            <w:tcBorders>
              <w:top w:val="nil"/>
              <w:left w:val="nil"/>
              <w:bottom w:val="single" w:sz="4" w:space="0" w:color="auto"/>
              <w:right w:val="single" w:sz="4" w:space="0" w:color="auto"/>
            </w:tcBorders>
            <w:shd w:val="clear" w:color="auto" w:fill="auto"/>
            <w:vAlign w:val="center"/>
            <w:hideMark/>
          </w:tcPr>
          <w:p w14:paraId="736AB3CE"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5F80E60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 (If PEP Yes)</w:t>
            </w:r>
          </w:p>
        </w:tc>
      </w:tr>
      <w:tr w:rsidR="00F52666" w:rsidRPr="0092499E" w14:paraId="0482828A"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F576C9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Previous_Designation</w:t>
            </w:r>
          </w:p>
        </w:tc>
        <w:tc>
          <w:tcPr>
            <w:tcW w:w="3159" w:type="dxa"/>
            <w:tcBorders>
              <w:top w:val="nil"/>
              <w:left w:val="nil"/>
              <w:bottom w:val="single" w:sz="4" w:space="0" w:color="auto"/>
              <w:right w:val="single" w:sz="4" w:space="0" w:color="auto"/>
            </w:tcBorders>
            <w:shd w:val="clear" w:color="auto" w:fill="auto"/>
            <w:vAlign w:val="center"/>
            <w:hideMark/>
          </w:tcPr>
          <w:p w14:paraId="67EDF3D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Previous_Designation</w:t>
            </w:r>
          </w:p>
        </w:tc>
        <w:tc>
          <w:tcPr>
            <w:tcW w:w="1507" w:type="dxa"/>
            <w:tcBorders>
              <w:top w:val="nil"/>
              <w:left w:val="nil"/>
              <w:bottom w:val="single" w:sz="4" w:space="0" w:color="auto"/>
              <w:right w:val="single" w:sz="4" w:space="0" w:color="auto"/>
            </w:tcBorders>
            <w:shd w:val="clear" w:color="auto" w:fill="auto"/>
            <w:vAlign w:val="center"/>
            <w:hideMark/>
          </w:tcPr>
          <w:p w14:paraId="2EB032C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String(255)</w:t>
            </w:r>
          </w:p>
        </w:tc>
        <w:tc>
          <w:tcPr>
            <w:tcW w:w="2631" w:type="dxa"/>
            <w:tcBorders>
              <w:top w:val="nil"/>
              <w:left w:val="nil"/>
              <w:bottom w:val="single" w:sz="4" w:space="0" w:color="auto"/>
              <w:right w:val="single" w:sz="4" w:space="0" w:color="auto"/>
            </w:tcBorders>
            <w:shd w:val="clear" w:color="auto" w:fill="auto"/>
            <w:vAlign w:val="center"/>
            <w:hideMark/>
          </w:tcPr>
          <w:p w14:paraId="3899EF6A" w14:textId="385747EE" w:rsidR="00F52666" w:rsidRPr="0092499E" w:rsidRDefault="00F52666" w:rsidP="00FA79D0">
            <w:pPr>
              <w:spacing w:after="0" w:line="240" w:lineRule="auto"/>
              <w:rPr>
                <w:rFonts w:ascii="Calibri" w:eastAsia="Times New Roman" w:hAnsi="Calibri" w:cs="Calibri"/>
                <w:lang w:val="en-US"/>
              </w:rPr>
            </w:pPr>
            <w:r w:rsidRPr="0092499E">
              <w:rPr>
                <w:rFonts w:ascii="Calibri" w:eastAsia="Times New Roman" w:hAnsi="Calibri" w:cs="Calibri"/>
                <w:lang w:val="en-US"/>
              </w:rPr>
              <w:t>CM (If PEP</w:t>
            </w:r>
            <w:r w:rsidR="00FA79D0" w:rsidRPr="0092499E">
              <w:rPr>
                <w:rFonts w:ascii="Calibri" w:eastAsia="Times New Roman" w:hAnsi="Calibri" w:cs="Calibri"/>
                <w:lang w:val="en-US"/>
              </w:rPr>
              <w:t xml:space="preserve"> category is </w:t>
            </w:r>
            <w:r w:rsidR="00FA79D0" w:rsidRPr="0092499E">
              <w:rPr>
                <w:rFonts w:ascii="Calibri" w:eastAsia="Times New Roman" w:hAnsi="Calibri" w:cs="Calibri"/>
                <w:u w:val="single"/>
                <w:lang w:val="en-US"/>
              </w:rPr>
              <w:t>self</w:t>
            </w:r>
            <w:r w:rsidRPr="0092499E">
              <w:rPr>
                <w:rFonts w:ascii="Calibri" w:eastAsia="Times New Roman" w:hAnsi="Calibri" w:cs="Calibri"/>
                <w:lang w:val="en-US"/>
              </w:rPr>
              <w:t>)</w:t>
            </w:r>
          </w:p>
        </w:tc>
      </w:tr>
      <w:tr w:rsidR="00F52666" w:rsidRPr="0092499E" w14:paraId="16AF5567"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DD6911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Relation_Detail_w_PEP</w:t>
            </w:r>
          </w:p>
        </w:tc>
        <w:tc>
          <w:tcPr>
            <w:tcW w:w="3159" w:type="dxa"/>
            <w:tcBorders>
              <w:top w:val="nil"/>
              <w:left w:val="nil"/>
              <w:bottom w:val="single" w:sz="4" w:space="0" w:color="auto"/>
              <w:right w:val="single" w:sz="4" w:space="0" w:color="auto"/>
            </w:tcBorders>
            <w:shd w:val="clear" w:color="auto" w:fill="auto"/>
            <w:vAlign w:val="center"/>
            <w:hideMark/>
          </w:tcPr>
          <w:p w14:paraId="4B8A137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Relation_Detail_w_PEP</w:t>
            </w:r>
          </w:p>
        </w:tc>
        <w:tc>
          <w:tcPr>
            <w:tcW w:w="1507" w:type="dxa"/>
            <w:tcBorders>
              <w:top w:val="nil"/>
              <w:left w:val="nil"/>
              <w:bottom w:val="single" w:sz="4" w:space="0" w:color="auto"/>
              <w:right w:val="single" w:sz="4" w:space="0" w:color="auto"/>
            </w:tcBorders>
            <w:shd w:val="clear" w:color="auto" w:fill="auto"/>
            <w:vAlign w:val="center"/>
            <w:hideMark/>
          </w:tcPr>
          <w:p w14:paraId="0B18FDA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String(70)</w:t>
            </w:r>
          </w:p>
        </w:tc>
        <w:tc>
          <w:tcPr>
            <w:tcW w:w="2631" w:type="dxa"/>
            <w:tcBorders>
              <w:top w:val="nil"/>
              <w:left w:val="nil"/>
              <w:bottom w:val="single" w:sz="4" w:space="0" w:color="auto"/>
              <w:right w:val="single" w:sz="4" w:space="0" w:color="auto"/>
            </w:tcBorders>
            <w:shd w:val="clear" w:color="auto" w:fill="auto"/>
            <w:vAlign w:val="center"/>
            <w:hideMark/>
          </w:tcPr>
          <w:p w14:paraId="58C84942" w14:textId="452BA61C" w:rsidR="00F52666" w:rsidRPr="0092499E" w:rsidRDefault="00F52666" w:rsidP="00FA79D0">
            <w:pPr>
              <w:spacing w:after="0" w:line="240" w:lineRule="auto"/>
              <w:rPr>
                <w:rFonts w:ascii="Calibri" w:eastAsia="Times New Roman" w:hAnsi="Calibri" w:cs="Calibri"/>
                <w:lang w:val="en-US"/>
              </w:rPr>
            </w:pPr>
            <w:r w:rsidRPr="0092499E">
              <w:rPr>
                <w:rFonts w:ascii="Calibri" w:eastAsia="Times New Roman" w:hAnsi="Calibri" w:cs="Calibri"/>
                <w:lang w:val="en-US"/>
              </w:rPr>
              <w:t xml:space="preserve">CM (If PEP </w:t>
            </w:r>
            <w:r w:rsidR="00FA79D0" w:rsidRPr="0092499E">
              <w:rPr>
                <w:rFonts w:ascii="Calibri" w:eastAsia="Times New Roman" w:hAnsi="Calibri" w:cs="Calibri"/>
                <w:lang w:val="en-US"/>
              </w:rPr>
              <w:t xml:space="preserve">category is </w:t>
            </w:r>
            <w:r w:rsidR="00FA79D0" w:rsidRPr="0092499E">
              <w:rPr>
                <w:rFonts w:ascii="Calibri" w:eastAsia="Times New Roman" w:hAnsi="Calibri" w:cs="Calibri"/>
                <w:u w:val="single"/>
                <w:lang w:val="en-US"/>
              </w:rPr>
              <w:t>association</w:t>
            </w:r>
            <w:r w:rsidRPr="0092499E">
              <w:rPr>
                <w:rFonts w:ascii="Calibri" w:eastAsia="Times New Roman" w:hAnsi="Calibri" w:cs="Calibri"/>
                <w:lang w:val="en-US"/>
              </w:rPr>
              <w:t>)</w:t>
            </w:r>
          </w:p>
        </w:tc>
      </w:tr>
      <w:tr w:rsidR="00F52666" w:rsidRPr="0092499E" w14:paraId="30CD1D4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F6BFD8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Name_of_PEP </w:t>
            </w:r>
          </w:p>
        </w:tc>
        <w:tc>
          <w:tcPr>
            <w:tcW w:w="3159" w:type="dxa"/>
            <w:tcBorders>
              <w:top w:val="nil"/>
              <w:left w:val="nil"/>
              <w:bottom w:val="single" w:sz="4" w:space="0" w:color="auto"/>
              <w:right w:val="single" w:sz="4" w:space="0" w:color="auto"/>
            </w:tcBorders>
            <w:shd w:val="clear" w:color="auto" w:fill="auto"/>
            <w:vAlign w:val="center"/>
            <w:hideMark/>
          </w:tcPr>
          <w:p w14:paraId="4CE9E4D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Name_of_PEP </w:t>
            </w:r>
          </w:p>
        </w:tc>
        <w:tc>
          <w:tcPr>
            <w:tcW w:w="1507" w:type="dxa"/>
            <w:tcBorders>
              <w:top w:val="nil"/>
              <w:left w:val="nil"/>
              <w:bottom w:val="single" w:sz="4" w:space="0" w:color="auto"/>
              <w:right w:val="single" w:sz="4" w:space="0" w:color="auto"/>
            </w:tcBorders>
            <w:shd w:val="clear" w:color="auto" w:fill="auto"/>
            <w:vAlign w:val="center"/>
            <w:hideMark/>
          </w:tcPr>
          <w:p w14:paraId="43FD83F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6FBC95D6" w14:textId="63695222" w:rsidR="00F52666" w:rsidRPr="0092499E" w:rsidRDefault="00F52666" w:rsidP="00B20184">
            <w:pPr>
              <w:spacing w:after="0" w:line="240" w:lineRule="auto"/>
              <w:rPr>
                <w:rFonts w:ascii="Calibri" w:eastAsia="Times New Roman" w:hAnsi="Calibri" w:cs="Calibri"/>
                <w:lang w:val="en-US"/>
              </w:rPr>
            </w:pPr>
            <w:r w:rsidRPr="0092499E">
              <w:rPr>
                <w:rFonts w:ascii="Calibri" w:eastAsia="Times New Roman" w:hAnsi="Calibri" w:cs="Calibri"/>
                <w:lang w:val="en-US"/>
              </w:rPr>
              <w:t xml:space="preserve">CM (If PEP </w:t>
            </w:r>
            <w:r w:rsidR="005F2EB3" w:rsidRPr="0092499E">
              <w:rPr>
                <w:rFonts w:ascii="Calibri" w:eastAsia="Times New Roman" w:hAnsi="Calibri" w:cs="Calibri"/>
                <w:lang w:val="en-US"/>
              </w:rPr>
              <w:t xml:space="preserve">category is </w:t>
            </w:r>
            <w:r w:rsidR="005F2EB3" w:rsidRPr="0092499E">
              <w:rPr>
                <w:rFonts w:ascii="Calibri" w:eastAsia="Times New Roman" w:hAnsi="Calibri" w:cs="Calibri"/>
                <w:u w:val="single"/>
                <w:lang w:val="en-US"/>
              </w:rPr>
              <w:t>association</w:t>
            </w:r>
            <w:r w:rsidRPr="0092499E">
              <w:rPr>
                <w:rFonts w:ascii="Calibri" w:eastAsia="Times New Roman" w:hAnsi="Calibri" w:cs="Calibri"/>
                <w:lang w:val="en-US"/>
              </w:rPr>
              <w:t>)</w:t>
            </w:r>
          </w:p>
        </w:tc>
      </w:tr>
      <w:tr w:rsidR="00F52666" w:rsidRPr="0092499E" w14:paraId="2109FDD3"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7E9851C"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country_pep_hold_status</w:t>
            </w:r>
          </w:p>
        </w:tc>
        <w:tc>
          <w:tcPr>
            <w:tcW w:w="3159" w:type="dxa"/>
            <w:tcBorders>
              <w:top w:val="nil"/>
              <w:left w:val="nil"/>
              <w:bottom w:val="single" w:sz="4" w:space="0" w:color="auto"/>
              <w:right w:val="single" w:sz="4" w:space="0" w:color="auto"/>
            </w:tcBorders>
            <w:shd w:val="clear" w:color="auto" w:fill="auto"/>
            <w:vAlign w:val="center"/>
            <w:hideMark/>
          </w:tcPr>
          <w:p w14:paraId="64A46C38"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country_pep_hold_status</w:t>
            </w:r>
          </w:p>
        </w:tc>
        <w:tc>
          <w:tcPr>
            <w:tcW w:w="1507" w:type="dxa"/>
            <w:tcBorders>
              <w:top w:val="nil"/>
              <w:left w:val="nil"/>
              <w:bottom w:val="single" w:sz="4" w:space="0" w:color="auto"/>
              <w:right w:val="single" w:sz="4" w:space="0" w:color="auto"/>
            </w:tcBorders>
            <w:shd w:val="clear" w:color="auto" w:fill="auto"/>
            <w:vAlign w:val="center"/>
            <w:hideMark/>
          </w:tcPr>
          <w:p w14:paraId="12D8938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String(200)</w:t>
            </w:r>
          </w:p>
        </w:tc>
        <w:tc>
          <w:tcPr>
            <w:tcW w:w="2631" w:type="dxa"/>
            <w:tcBorders>
              <w:top w:val="nil"/>
              <w:left w:val="nil"/>
              <w:bottom w:val="single" w:sz="4" w:space="0" w:color="auto"/>
              <w:right w:val="single" w:sz="4" w:space="0" w:color="auto"/>
            </w:tcBorders>
            <w:shd w:val="clear" w:color="auto" w:fill="auto"/>
            <w:vAlign w:val="center"/>
            <w:hideMark/>
          </w:tcPr>
          <w:p w14:paraId="199FC309" w14:textId="2AA2C243" w:rsidR="00F52666" w:rsidRPr="0092499E" w:rsidRDefault="00B20184" w:rsidP="00B20184">
            <w:pPr>
              <w:spacing w:after="0" w:line="240" w:lineRule="auto"/>
              <w:rPr>
                <w:rFonts w:ascii="Calibri" w:eastAsia="Times New Roman" w:hAnsi="Calibri" w:cs="Calibri"/>
                <w:lang w:val="en-US"/>
              </w:rPr>
            </w:pPr>
            <w:r w:rsidRPr="0092499E">
              <w:rPr>
                <w:rFonts w:ascii="Calibri" w:eastAsia="Times New Roman" w:hAnsi="Calibri" w:cs="Calibri"/>
                <w:lang w:val="en-US"/>
              </w:rPr>
              <w:t>CM (If PEP</w:t>
            </w:r>
            <w:r w:rsidR="00BC77CC" w:rsidRPr="0092499E">
              <w:rPr>
                <w:rFonts w:ascii="Calibri" w:eastAsia="Times New Roman" w:hAnsi="Calibri" w:cs="Calibri"/>
                <w:lang w:val="en-US"/>
              </w:rPr>
              <w:t xml:space="preserve"> </w:t>
            </w:r>
            <w:r w:rsidR="00B93E80" w:rsidRPr="0092499E">
              <w:rPr>
                <w:rFonts w:ascii="Calibri" w:eastAsia="Times New Roman" w:hAnsi="Calibri" w:cs="Calibri"/>
                <w:lang w:val="en-US"/>
              </w:rPr>
              <w:t xml:space="preserve">category is </w:t>
            </w:r>
            <w:r w:rsidR="00B93E80" w:rsidRPr="0092499E">
              <w:rPr>
                <w:rFonts w:ascii="Calibri" w:eastAsia="Times New Roman" w:hAnsi="Calibri" w:cs="Calibri"/>
                <w:u w:val="single"/>
                <w:lang w:val="en-US"/>
              </w:rPr>
              <w:t>association</w:t>
            </w:r>
            <w:r w:rsidR="00F52666" w:rsidRPr="0092499E">
              <w:rPr>
                <w:rFonts w:ascii="Calibri" w:eastAsia="Times New Roman" w:hAnsi="Calibri" w:cs="Calibri"/>
                <w:lang w:val="en-US"/>
              </w:rPr>
              <w:t>)</w:t>
            </w:r>
          </w:p>
        </w:tc>
      </w:tr>
      <w:tr w:rsidR="00F52666" w:rsidRPr="0092499E" w14:paraId="6C990445"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75B3B0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Emirate_pep_hold_status</w:t>
            </w:r>
          </w:p>
        </w:tc>
        <w:tc>
          <w:tcPr>
            <w:tcW w:w="3159" w:type="dxa"/>
            <w:tcBorders>
              <w:top w:val="nil"/>
              <w:left w:val="nil"/>
              <w:bottom w:val="single" w:sz="4" w:space="0" w:color="auto"/>
              <w:right w:val="single" w:sz="4" w:space="0" w:color="auto"/>
            </w:tcBorders>
            <w:shd w:val="clear" w:color="auto" w:fill="auto"/>
            <w:vAlign w:val="center"/>
            <w:hideMark/>
          </w:tcPr>
          <w:p w14:paraId="21F552CB"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Emirate_pep_hold_status</w:t>
            </w:r>
          </w:p>
        </w:tc>
        <w:tc>
          <w:tcPr>
            <w:tcW w:w="1507" w:type="dxa"/>
            <w:tcBorders>
              <w:top w:val="nil"/>
              <w:left w:val="nil"/>
              <w:bottom w:val="single" w:sz="4" w:space="0" w:color="auto"/>
              <w:right w:val="single" w:sz="4" w:space="0" w:color="auto"/>
            </w:tcBorders>
            <w:shd w:val="clear" w:color="auto" w:fill="auto"/>
            <w:vAlign w:val="center"/>
            <w:hideMark/>
          </w:tcPr>
          <w:p w14:paraId="5B75ECE4"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560DDB0A"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CM(If country is UAE)</w:t>
            </w:r>
          </w:p>
        </w:tc>
      </w:tr>
      <w:tr w:rsidR="00F52666" w:rsidRPr="0092499E" w14:paraId="5C614F97"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545ABA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Currency</w:t>
            </w:r>
          </w:p>
        </w:tc>
        <w:tc>
          <w:tcPr>
            <w:tcW w:w="3159" w:type="dxa"/>
            <w:tcBorders>
              <w:top w:val="nil"/>
              <w:left w:val="nil"/>
              <w:bottom w:val="single" w:sz="4" w:space="0" w:color="auto"/>
              <w:right w:val="single" w:sz="4" w:space="0" w:color="auto"/>
            </w:tcBorders>
            <w:shd w:val="clear" w:color="auto" w:fill="auto"/>
            <w:vAlign w:val="center"/>
            <w:hideMark/>
          </w:tcPr>
          <w:p w14:paraId="1CD6DE6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Currency</w:t>
            </w:r>
          </w:p>
        </w:tc>
        <w:tc>
          <w:tcPr>
            <w:tcW w:w="1507" w:type="dxa"/>
            <w:tcBorders>
              <w:top w:val="nil"/>
              <w:left w:val="nil"/>
              <w:bottom w:val="single" w:sz="4" w:space="0" w:color="auto"/>
              <w:right w:val="single" w:sz="4" w:space="0" w:color="auto"/>
            </w:tcBorders>
            <w:shd w:val="clear" w:color="auto" w:fill="auto"/>
            <w:vAlign w:val="center"/>
            <w:hideMark/>
          </w:tcPr>
          <w:p w14:paraId="7A1E690F"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7BB15045"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M(Defaulted To AED)</w:t>
            </w:r>
          </w:p>
        </w:tc>
      </w:tr>
      <w:tr w:rsidR="00F52666" w:rsidRPr="0092499E" w14:paraId="49AB7CD1"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C373CA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Prefer_Branch_Det</w:t>
            </w:r>
          </w:p>
        </w:tc>
        <w:tc>
          <w:tcPr>
            <w:tcW w:w="3159" w:type="dxa"/>
            <w:tcBorders>
              <w:top w:val="nil"/>
              <w:left w:val="nil"/>
              <w:bottom w:val="single" w:sz="4" w:space="0" w:color="auto"/>
              <w:right w:val="single" w:sz="4" w:space="0" w:color="auto"/>
            </w:tcBorders>
            <w:shd w:val="clear" w:color="auto" w:fill="auto"/>
            <w:vAlign w:val="center"/>
            <w:hideMark/>
          </w:tcPr>
          <w:p w14:paraId="0E1FBD7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Prefer_Branch_Det</w:t>
            </w:r>
          </w:p>
        </w:tc>
        <w:tc>
          <w:tcPr>
            <w:tcW w:w="1507" w:type="dxa"/>
            <w:tcBorders>
              <w:top w:val="nil"/>
              <w:left w:val="nil"/>
              <w:bottom w:val="single" w:sz="4" w:space="0" w:color="auto"/>
              <w:right w:val="single" w:sz="4" w:space="0" w:color="auto"/>
            </w:tcBorders>
            <w:shd w:val="clear" w:color="auto" w:fill="auto"/>
            <w:vAlign w:val="center"/>
            <w:hideMark/>
          </w:tcPr>
          <w:p w14:paraId="72B491C3"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1448D8A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A0F2150"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2E0401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Employment_Status</w:t>
            </w:r>
          </w:p>
        </w:tc>
        <w:tc>
          <w:tcPr>
            <w:tcW w:w="3159" w:type="dxa"/>
            <w:tcBorders>
              <w:top w:val="nil"/>
              <w:left w:val="nil"/>
              <w:bottom w:val="single" w:sz="4" w:space="0" w:color="auto"/>
              <w:right w:val="single" w:sz="4" w:space="0" w:color="auto"/>
            </w:tcBorders>
            <w:shd w:val="clear" w:color="auto" w:fill="auto"/>
            <w:vAlign w:val="center"/>
            <w:hideMark/>
          </w:tcPr>
          <w:p w14:paraId="00073D8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Employment_Status</w:t>
            </w:r>
          </w:p>
        </w:tc>
        <w:tc>
          <w:tcPr>
            <w:tcW w:w="1507" w:type="dxa"/>
            <w:tcBorders>
              <w:top w:val="nil"/>
              <w:left w:val="nil"/>
              <w:bottom w:val="single" w:sz="4" w:space="0" w:color="auto"/>
              <w:right w:val="single" w:sz="4" w:space="0" w:color="auto"/>
            </w:tcBorders>
            <w:shd w:val="clear" w:color="auto" w:fill="auto"/>
            <w:vAlign w:val="center"/>
            <w:hideMark/>
          </w:tcPr>
          <w:p w14:paraId="30CFF3A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34C238F0"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28232920"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17DB08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Scheme_Code</w:t>
            </w:r>
          </w:p>
        </w:tc>
        <w:tc>
          <w:tcPr>
            <w:tcW w:w="3159" w:type="dxa"/>
            <w:tcBorders>
              <w:top w:val="nil"/>
              <w:left w:val="nil"/>
              <w:bottom w:val="single" w:sz="4" w:space="0" w:color="auto"/>
              <w:right w:val="single" w:sz="4" w:space="0" w:color="auto"/>
            </w:tcBorders>
            <w:shd w:val="clear" w:color="auto" w:fill="auto"/>
            <w:vAlign w:val="center"/>
            <w:hideMark/>
          </w:tcPr>
          <w:p w14:paraId="5DEA53A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Scheme_Code</w:t>
            </w:r>
          </w:p>
        </w:tc>
        <w:tc>
          <w:tcPr>
            <w:tcW w:w="1507" w:type="dxa"/>
            <w:tcBorders>
              <w:top w:val="nil"/>
              <w:left w:val="nil"/>
              <w:bottom w:val="single" w:sz="4" w:space="0" w:color="auto"/>
              <w:right w:val="single" w:sz="4" w:space="0" w:color="auto"/>
            </w:tcBorders>
            <w:shd w:val="clear" w:color="auto" w:fill="auto"/>
            <w:vAlign w:val="center"/>
            <w:hideMark/>
          </w:tcPr>
          <w:p w14:paraId="01973BDB"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String(90)</w:t>
            </w:r>
          </w:p>
        </w:tc>
        <w:tc>
          <w:tcPr>
            <w:tcW w:w="2631" w:type="dxa"/>
            <w:tcBorders>
              <w:top w:val="nil"/>
              <w:left w:val="nil"/>
              <w:bottom w:val="single" w:sz="4" w:space="0" w:color="auto"/>
              <w:right w:val="single" w:sz="4" w:space="0" w:color="auto"/>
            </w:tcBorders>
            <w:shd w:val="clear" w:color="auto" w:fill="auto"/>
            <w:vAlign w:val="center"/>
            <w:hideMark/>
          </w:tcPr>
          <w:p w14:paraId="21DFF76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38E04C29"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7ED758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Name_on_ChequeBk</w:t>
            </w:r>
          </w:p>
        </w:tc>
        <w:tc>
          <w:tcPr>
            <w:tcW w:w="3159" w:type="dxa"/>
            <w:tcBorders>
              <w:top w:val="nil"/>
              <w:left w:val="nil"/>
              <w:bottom w:val="single" w:sz="4" w:space="0" w:color="auto"/>
              <w:right w:val="single" w:sz="4" w:space="0" w:color="auto"/>
            </w:tcBorders>
            <w:shd w:val="clear" w:color="auto" w:fill="auto"/>
            <w:vAlign w:val="center"/>
            <w:hideMark/>
          </w:tcPr>
          <w:p w14:paraId="1BC25D0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Name_on_ChequeBk</w:t>
            </w:r>
          </w:p>
        </w:tc>
        <w:tc>
          <w:tcPr>
            <w:tcW w:w="1507" w:type="dxa"/>
            <w:tcBorders>
              <w:top w:val="nil"/>
              <w:left w:val="nil"/>
              <w:bottom w:val="single" w:sz="4" w:space="0" w:color="auto"/>
              <w:right w:val="single" w:sz="4" w:space="0" w:color="auto"/>
            </w:tcBorders>
            <w:shd w:val="clear" w:color="auto" w:fill="auto"/>
            <w:vAlign w:val="center"/>
            <w:hideMark/>
          </w:tcPr>
          <w:p w14:paraId="0A7882E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String(250)</w:t>
            </w:r>
          </w:p>
        </w:tc>
        <w:tc>
          <w:tcPr>
            <w:tcW w:w="2631" w:type="dxa"/>
            <w:tcBorders>
              <w:top w:val="nil"/>
              <w:left w:val="nil"/>
              <w:bottom w:val="single" w:sz="4" w:space="0" w:color="auto"/>
              <w:right w:val="single" w:sz="4" w:space="0" w:color="auto"/>
            </w:tcBorders>
            <w:shd w:val="clear" w:color="auto" w:fill="auto"/>
            <w:vAlign w:val="center"/>
            <w:hideMark/>
          </w:tcPr>
          <w:p w14:paraId="4C42C730" w14:textId="25FB92A6" w:rsidR="00F52666" w:rsidRPr="0092499E" w:rsidRDefault="0039119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F52666" w:rsidRPr="0092499E" w14:paraId="41BCB05E"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FD6A4E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 Product_Service_dealing</w:t>
            </w:r>
          </w:p>
        </w:tc>
        <w:tc>
          <w:tcPr>
            <w:tcW w:w="3159" w:type="dxa"/>
            <w:tcBorders>
              <w:top w:val="nil"/>
              <w:left w:val="nil"/>
              <w:bottom w:val="single" w:sz="4" w:space="0" w:color="auto"/>
              <w:right w:val="single" w:sz="4" w:space="0" w:color="auto"/>
            </w:tcBorders>
            <w:shd w:val="clear" w:color="auto" w:fill="auto"/>
            <w:vAlign w:val="center"/>
            <w:hideMark/>
          </w:tcPr>
          <w:p w14:paraId="3881DE6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 Product_Service_dealing</w:t>
            </w:r>
          </w:p>
        </w:tc>
        <w:tc>
          <w:tcPr>
            <w:tcW w:w="1507" w:type="dxa"/>
            <w:tcBorders>
              <w:top w:val="nil"/>
              <w:left w:val="nil"/>
              <w:bottom w:val="single" w:sz="4" w:space="0" w:color="auto"/>
              <w:right w:val="single" w:sz="4" w:space="0" w:color="auto"/>
            </w:tcBorders>
            <w:shd w:val="clear" w:color="auto" w:fill="auto"/>
            <w:vAlign w:val="center"/>
            <w:hideMark/>
          </w:tcPr>
          <w:p w14:paraId="693D179C"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67BFBCD9"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5FE68D04"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EC6D05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ChequeBk_Req</w:t>
            </w:r>
          </w:p>
        </w:tc>
        <w:tc>
          <w:tcPr>
            <w:tcW w:w="3159" w:type="dxa"/>
            <w:tcBorders>
              <w:top w:val="nil"/>
              <w:left w:val="nil"/>
              <w:bottom w:val="single" w:sz="4" w:space="0" w:color="auto"/>
              <w:right w:val="single" w:sz="4" w:space="0" w:color="auto"/>
            </w:tcBorders>
            <w:shd w:val="clear" w:color="auto" w:fill="auto"/>
            <w:vAlign w:val="center"/>
            <w:hideMark/>
          </w:tcPr>
          <w:p w14:paraId="2C32F99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ChequeBk_Req</w:t>
            </w:r>
          </w:p>
        </w:tc>
        <w:tc>
          <w:tcPr>
            <w:tcW w:w="1507" w:type="dxa"/>
            <w:tcBorders>
              <w:top w:val="nil"/>
              <w:left w:val="nil"/>
              <w:bottom w:val="single" w:sz="4" w:space="0" w:color="auto"/>
              <w:right w:val="single" w:sz="4" w:space="0" w:color="auto"/>
            </w:tcBorders>
            <w:shd w:val="clear" w:color="auto" w:fill="auto"/>
            <w:vAlign w:val="center"/>
            <w:hideMark/>
          </w:tcPr>
          <w:p w14:paraId="3A9EC072"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String(10)</w:t>
            </w:r>
          </w:p>
        </w:tc>
        <w:tc>
          <w:tcPr>
            <w:tcW w:w="2631" w:type="dxa"/>
            <w:tcBorders>
              <w:top w:val="nil"/>
              <w:left w:val="nil"/>
              <w:bottom w:val="single" w:sz="4" w:space="0" w:color="auto"/>
              <w:right w:val="single" w:sz="4" w:space="0" w:color="auto"/>
            </w:tcBorders>
            <w:shd w:val="clear" w:color="auto" w:fill="auto"/>
            <w:vAlign w:val="bottom"/>
            <w:hideMark/>
          </w:tcPr>
          <w:p w14:paraId="7749A908" w14:textId="09CCF27C" w:rsidR="00F52666" w:rsidRPr="0092499E" w:rsidRDefault="0039119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F52666" w:rsidRPr="0092499E" w14:paraId="28158025"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ABCCF0F"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AECB_Consent</w:t>
            </w:r>
          </w:p>
        </w:tc>
        <w:tc>
          <w:tcPr>
            <w:tcW w:w="3159" w:type="dxa"/>
            <w:tcBorders>
              <w:top w:val="nil"/>
              <w:left w:val="nil"/>
              <w:bottom w:val="single" w:sz="4" w:space="0" w:color="auto"/>
              <w:right w:val="single" w:sz="4" w:space="0" w:color="auto"/>
            </w:tcBorders>
            <w:shd w:val="clear" w:color="auto" w:fill="auto"/>
            <w:vAlign w:val="center"/>
            <w:hideMark/>
          </w:tcPr>
          <w:p w14:paraId="28604EEA"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AECB_Consent</w:t>
            </w:r>
          </w:p>
        </w:tc>
        <w:tc>
          <w:tcPr>
            <w:tcW w:w="1507" w:type="dxa"/>
            <w:tcBorders>
              <w:top w:val="nil"/>
              <w:left w:val="nil"/>
              <w:bottom w:val="single" w:sz="4" w:space="0" w:color="auto"/>
              <w:right w:val="single" w:sz="4" w:space="0" w:color="auto"/>
            </w:tcBorders>
            <w:shd w:val="clear" w:color="auto" w:fill="auto"/>
            <w:vAlign w:val="center"/>
            <w:hideMark/>
          </w:tcPr>
          <w:p w14:paraId="11C02008"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12998F27" w14:textId="270D2403" w:rsidR="00F52666" w:rsidRPr="0092499E" w:rsidRDefault="0039119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6366A559"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hideMark/>
          </w:tcPr>
          <w:p w14:paraId="5BE1CF0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Do_you_have_TIN</w:t>
            </w:r>
          </w:p>
        </w:tc>
        <w:tc>
          <w:tcPr>
            <w:tcW w:w="3159" w:type="dxa"/>
            <w:tcBorders>
              <w:top w:val="nil"/>
              <w:left w:val="nil"/>
              <w:bottom w:val="single" w:sz="4" w:space="0" w:color="auto"/>
              <w:right w:val="single" w:sz="4" w:space="0" w:color="auto"/>
            </w:tcBorders>
            <w:shd w:val="clear" w:color="auto" w:fill="auto"/>
            <w:vAlign w:val="center"/>
            <w:hideMark/>
          </w:tcPr>
          <w:p w14:paraId="00D0133E"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Do_you_have_TIN</w:t>
            </w:r>
          </w:p>
        </w:tc>
        <w:tc>
          <w:tcPr>
            <w:tcW w:w="1507" w:type="dxa"/>
            <w:tcBorders>
              <w:top w:val="nil"/>
              <w:left w:val="nil"/>
              <w:bottom w:val="single" w:sz="4" w:space="0" w:color="auto"/>
              <w:right w:val="single" w:sz="4" w:space="0" w:color="auto"/>
            </w:tcBorders>
            <w:shd w:val="clear" w:color="auto" w:fill="auto"/>
            <w:vAlign w:val="center"/>
            <w:hideMark/>
          </w:tcPr>
          <w:p w14:paraId="497EE0E1" w14:textId="77777777" w:rsidR="00F52666" w:rsidRPr="0092499E" w:rsidRDefault="00F5266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2385E9CA" w14:textId="1D444966" w:rsidR="00F52666" w:rsidRPr="0092499E" w:rsidRDefault="00391196" w:rsidP="00F52666">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F52666" w:rsidRPr="0092499E" w14:paraId="1D0A3637"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3E245A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investment_portfolio_including_virtual_asset</w:t>
            </w:r>
          </w:p>
        </w:tc>
        <w:tc>
          <w:tcPr>
            <w:tcW w:w="3159" w:type="dxa"/>
            <w:tcBorders>
              <w:top w:val="nil"/>
              <w:left w:val="nil"/>
              <w:bottom w:val="single" w:sz="4" w:space="0" w:color="auto"/>
              <w:right w:val="single" w:sz="4" w:space="0" w:color="auto"/>
            </w:tcBorders>
            <w:shd w:val="clear" w:color="auto" w:fill="auto"/>
            <w:vAlign w:val="center"/>
            <w:hideMark/>
          </w:tcPr>
          <w:p w14:paraId="4A9747A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investment_portfolio_including_virtual_asset</w:t>
            </w:r>
          </w:p>
        </w:tc>
        <w:tc>
          <w:tcPr>
            <w:tcW w:w="1507" w:type="dxa"/>
            <w:tcBorders>
              <w:top w:val="nil"/>
              <w:left w:val="nil"/>
              <w:bottom w:val="single" w:sz="4" w:space="0" w:color="auto"/>
              <w:right w:val="single" w:sz="4" w:space="0" w:color="auto"/>
            </w:tcBorders>
            <w:shd w:val="clear" w:color="auto" w:fill="auto"/>
            <w:vAlign w:val="center"/>
            <w:hideMark/>
          </w:tcPr>
          <w:p w14:paraId="28A58540"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70F5B413" w14:textId="3FB1C607" w:rsidR="00F52666" w:rsidRPr="0092499E" w:rsidRDefault="003929C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9F126FB"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BCE927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income_generated</w:t>
            </w:r>
          </w:p>
        </w:tc>
        <w:tc>
          <w:tcPr>
            <w:tcW w:w="3159" w:type="dxa"/>
            <w:tcBorders>
              <w:top w:val="nil"/>
              <w:left w:val="nil"/>
              <w:bottom w:val="single" w:sz="4" w:space="0" w:color="auto"/>
              <w:right w:val="single" w:sz="4" w:space="0" w:color="auto"/>
            </w:tcBorders>
            <w:shd w:val="clear" w:color="auto" w:fill="auto"/>
            <w:vAlign w:val="center"/>
            <w:hideMark/>
          </w:tcPr>
          <w:p w14:paraId="2ED5480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income_generated</w:t>
            </w:r>
          </w:p>
        </w:tc>
        <w:tc>
          <w:tcPr>
            <w:tcW w:w="1507" w:type="dxa"/>
            <w:tcBorders>
              <w:top w:val="nil"/>
              <w:left w:val="nil"/>
              <w:bottom w:val="single" w:sz="4" w:space="0" w:color="auto"/>
              <w:right w:val="single" w:sz="4" w:space="0" w:color="auto"/>
            </w:tcBorders>
            <w:shd w:val="clear" w:color="auto" w:fill="auto"/>
            <w:vAlign w:val="center"/>
            <w:hideMark/>
          </w:tcPr>
          <w:p w14:paraId="47381C5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4EA4F8FF" w14:textId="4940D62D"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CM(For </w:t>
            </w:r>
            <w:r w:rsidR="0051724D" w:rsidRPr="0092499E">
              <w:rPr>
                <w:rFonts w:ascii="Calibri" w:eastAsia="Times New Roman" w:hAnsi="Calibri" w:cs="Calibri"/>
                <w:color w:val="000000"/>
                <w:lang w:val="en-US"/>
              </w:rPr>
              <w:t>investment_portfolio_including_virtual_asset</w:t>
            </w:r>
            <w:r w:rsidRPr="0092499E">
              <w:rPr>
                <w:rFonts w:ascii="Calibri" w:eastAsia="Times New Roman" w:hAnsi="Calibri" w:cs="Calibri"/>
                <w:color w:val="000000"/>
                <w:lang w:val="en-US"/>
              </w:rPr>
              <w:t>)</w:t>
            </w:r>
          </w:p>
        </w:tc>
      </w:tr>
      <w:tr w:rsidR="00F52666" w:rsidRPr="0092499E" w14:paraId="2046CBD3"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3712495"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real_Est_owned</w:t>
            </w:r>
          </w:p>
        </w:tc>
        <w:tc>
          <w:tcPr>
            <w:tcW w:w="3159" w:type="dxa"/>
            <w:tcBorders>
              <w:top w:val="nil"/>
              <w:left w:val="nil"/>
              <w:bottom w:val="single" w:sz="4" w:space="0" w:color="auto"/>
              <w:right w:val="single" w:sz="4" w:space="0" w:color="auto"/>
            </w:tcBorders>
            <w:shd w:val="clear" w:color="auto" w:fill="auto"/>
            <w:vAlign w:val="center"/>
            <w:hideMark/>
          </w:tcPr>
          <w:p w14:paraId="469520D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real_Est_owned</w:t>
            </w:r>
          </w:p>
        </w:tc>
        <w:tc>
          <w:tcPr>
            <w:tcW w:w="1507" w:type="dxa"/>
            <w:tcBorders>
              <w:top w:val="nil"/>
              <w:left w:val="nil"/>
              <w:bottom w:val="single" w:sz="4" w:space="0" w:color="auto"/>
              <w:right w:val="single" w:sz="4" w:space="0" w:color="auto"/>
            </w:tcBorders>
            <w:shd w:val="clear" w:color="auto" w:fill="auto"/>
            <w:vAlign w:val="center"/>
            <w:hideMark/>
          </w:tcPr>
          <w:p w14:paraId="621A11ED"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1D2E9CEC" w14:textId="21C450BA" w:rsidR="00F52666" w:rsidRPr="0092499E" w:rsidRDefault="002875B8"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2865BEC1"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706191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rental_income</w:t>
            </w:r>
          </w:p>
        </w:tc>
        <w:tc>
          <w:tcPr>
            <w:tcW w:w="3159" w:type="dxa"/>
            <w:tcBorders>
              <w:top w:val="nil"/>
              <w:left w:val="nil"/>
              <w:bottom w:val="single" w:sz="4" w:space="0" w:color="auto"/>
              <w:right w:val="single" w:sz="4" w:space="0" w:color="auto"/>
            </w:tcBorders>
            <w:shd w:val="clear" w:color="auto" w:fill="auto"/>
            <w:vAlign w:val="center"/>
            <w:hideMark/>
          </w:tcPr>
          <w:p w14:paraId="1FFCA2F4"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rental_income</w:t>
            </w:r>
          </w:p>
        </w:tc>
        <w:tc>
          <w:tcPr>
            <w:tcW w:w="1507" w:type="dxa"/>
            <w:tcBorders>
              <w:top w:val="nil"/>
              <w:left w:val="nil"/>
              <w:bottom w:val="single" w:sz="4" w:space="0" w:color="auto"/>
              <w:right w:val="single" w:sz="4" w:space="0" w:color="auto"/>
            </w:tcBorders>
            <w:shd w:val="clear" w:color="auto" w:fill="auto"/>
            <w:vAlign w:val="center"/>
            <w:hideMark/>
          </w:tcPr>
          <w:p w14:paraId="3A043532"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4E798EBD" w14:textId="5F61A8A8"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xml:space="preserve">CM(For </w:t>
            </w:r>
            <w:r w:rsidR="003F78D1" w:rsidRPr="0092499E">
              <w:rPr>
                <w:rFonts w:ascii="Calibri" w:eastAsia="Times New Roman" w:hAnsi="Calibri" w:cs="Calibri"/>
                <w:color w:val="000000"/>
                <w:lang w:val="en-US"/>
              </w:rPr>
              <w:t>real_Est_owned</w:t>
            </w:r>
            <w:r w:rsidRPr="0092499E">
              <w:rPr>
                <w:rFonts w:ascii="Calibri" w:eastAsia="Times New Roman" w:hAnsi="Calibri" w:cs="Calibri"/>
                <w:color w:val="000000"/>
                <w:lang w:val="en-US"/>
              </w:rPr>
              <w:t>)</w:t>
            </w:r>
          </w:p>
        </w:tc>
      </w:tr>
      <w:tr w:rsidR="00F52666" w:rsidRPr="0092499E" w14:paraId="0D6DF430"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253C0A3"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title_deed_attached</w:t>
            </w:r>
          </w:p>
        </w:tc>
        <w:tc>
          <w:tcPr>
            <w:tcW w:w="3159" w:type="dxa"/>
            <w:tcBorders>
              <w:top w:val="nil"/>
              <w:left w:val="nil"/>
              <w:bottom w:val="single" w:sz="4" w:space="0" w:color="auto"/>
              <w:right w:val="single" w:sz="4" w:space="0" w:color="auto"/>
            </w:tcBorders>
            <w:shd w:val="clear" w:color="auto" w:fill="auto"/>
            <w:vAlign w:val="center"/>
            <w:hideMark/>
          </w:tcPr>
          <w:p w14:paraId="421214D7"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title_deed_attached</w:t>
            </w:r>
          </w:p>
        </w:tc>
        <w:tc>
          <w:tcPr>
            <w:tcW w:w="1507" w:type="dxa"/>
            <w:tcBorders>
              <w:top w:val="nil"/>
              <w:left w:val="nil"/>
              <w:bottom w:val="single" w:sz="4" w:space="0" w:color="auto"/>
              <w:right w:val="single" w:sz="4" w:space="0" w:color="auto"/>
            </w:tcBorders>
            <w:shd w:val="clear" w:color="auto" w:fill="auto"/>
            <w:vAlign w:val="center"/>
            <w:hideMark/>
          </w:tcPr>
          <w:p w14:paraId="4AB65DF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513F88BF" w14:textId="12902763" w:rsidR="00F52666" w:rsidRPr="0092499E" w:rsidRDefault="002C7D23"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F52666" w:rsidRPr="0092499E" w14:paraId="59F82F07"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E3D7F06"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lastRenderedPageBreak/>
              <w:t>other_Source_of_income</w:t>
            </w:r>
          </w:p>
        </w:tc>
        <w:tc>
          <w:tcPr>
            <w:tcW w:w="3159" w:type="dxa"/>
            <w:tcBorders>
              <w:top w:val="nil"/>
              <w:left w:val="nil"/>
              <w:bottom w:val="single" w:sz="4" w:space="0" w:color="auto"/>
              <w:right w:val="single" w:sz="4" w:space="0" w:color="auto"/>
            </w:tcBorders>
            <w:shd w:val="clear" w:color="auto" w:fill="auto"/>
            <w:vAlign w:val="center"/>
            <w:hideMark/>
          </w:tcPr>
          <w:p w14:paraId="283EDBC1"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other_Source_of_income</w:t>
            </w:r>
          </w:p>
        </w:tc>
        <w:tc>
          <w:tcPr>
            <w:tcW w:w="1507" w:type="dxa"/>
            <w:tcBorders>
              <w:top w:val="nil"/>
              <w:left w:val="nil"/>
              <w:bottom w:val="single" w:sz="4" w:space="0" w:color="auto"/>
              <w:right w:val="single" w:sz="4" w:space="0" w:color="auto"/>
            </w:tcBorders>
            <w:shd w:val="clear" w:color="auto" w:fill="auto"/>
            <w:vAlign w:val="center"/>
            <w:hideMark/>
          </w:tcPr>
          <w:p w14:paraId="0E813509" w14:textId="77777777" w:rsidR="00F52666" w:rsidRPr="0092499E" w:rsidRDefault="00F52666"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0DDC5D69" w14:textId="3760EB8E" w:rsidR="00F52666" w:rsidRPr="0092499E" w:rsidRDefault="008251A1" w:rsidP="00F52666">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615688" w:rsidRPr="0092499E" w14:paraId="14CE38ED"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tcPr>
          <w:p w14:paraId="15370F66" w14:textId="7ED5C529" w:rsidR="00615688" w:rsidRPr="0092499E" w:rsidRDefault="00615688" w:rsidP="00615688">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Net_monthly_income</w:t>
            </w:r>
          </w:p>
        </w:tc>
        <w:tc>
          <w:tcPr>
            <w:tcW w:w="3159" w:type="dxa"/>
            <w:tcBorders>
              <w:top w:val="nil"/>
              <w:left w:val="nil"/>
              <w:bottom w:val="single" w:sz="4" w:space="0" w:color="auto"/>
              <w:right w:val="single" w:sz="4" w:space="0" w:color="auto"/>
            </w:tcBorders>
            <w:shd w:val="clear" w:color="auto" w:fill="auto"/>
            <w:vAlign w:val="center"/>
          </w:tcPr>
          <w:p w14:paraId="7C566F74" w14:textId="1C4D74F2" w:rsidR="00615688" w:rsidRPr="0092499E" w:rsidRDefault="00615688" w:rsidP="00615688">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Net_monthly_income</w:t>
            </w:r>
          </w:p>
        </w:tc>
        <w:tc>
          <w:tcPr>
            <w:tcW w:w="1507" w:type="dxa"/>
            <w:tcBorders>
              <w:top w:val="nil"/>
              <w:left w:val="nil"/>
              <w:bottom w:val="single" w:sz="4" w:space="0" w:color="auto"/>
              <w:right w:val="single" w:sz="4" w:space="0" w:color="auto"/>
            </w:tcBorders>
            <w:shd w:val="clear" w:color="auto" w:fill="auto"/>
            <w:vAlign w:val="center"/>
          </w:tcPr>
          <w:p w14:paraId="1AFEA636" w14:textId="5A8B96B8" w:rsidR="00615688" w:rsidRPr="0092499E" w:rsidRDefault="00615688" w:rsidP="00615688">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tcPr>
          <w:p w14:paraId="363B1CD7" w14:textId="173A6F10" w:rsidR="00615688" w:rsidRPr="0092499E" w:rsidRDefault="001E44E2" w:rsidP="00615688">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CM(For other_Source_of_income)</w:t>
            </w:r>
          </w:p>
        </w:tc>
      </w:tr>
      <w:tr w:rsidR="002E6171" w:rsidRPr="0092499E" w14:paraId="72BE58CA"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tcPr>
          <w:p w14:paraId="30F808D5" w14:textId="184A7A99"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Inheritance</w:t>
            </w:r>
          </w:p>
        </w:tc>
        <w:tc>
          <w:tcPr>
            <w:tcW w:w="3159" w:type="dxa"/>
            <w:tcBorders>
              <w:top w:val="nil"/>
              <w:left w:val="nil"/>
              <w:bottom w:val="single" w:sz="4" w:space="0" w:color="auto"/>
              <w:right w:val="single" w:sz="4" w:space="0" w:color="auto"/>
            </w:tcBorders>
            <w:shd w:val="clear" w:color="auto" w:fill="auto"/>
            <w:vAlign w:val="center"/>
          </w:tcPr>
          <w:p w14:paraId="36779F95" w14:textId="2FBFFEEA"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Inheritance</w:t>
            </w:r>
          </w:p>
        </w:tc>
        <w:tc>
          <w:tcPr>
            <w:tcW w:w="1507" w:type="dxa"/>
            <w:tcBorders>
              <w:top w:val="nil"/>
              <w:left w:val="nil"/>
              <w:bottom w:val="single" w:sz="4" w:space="0" w:color="auto"/>
              <w:right w:val="single" w:sz="4" w:space="0" w:color="auto"/>
            </w:tcBorders>
            <w:shd w:val="clear" w:color="auto" w:fill="auto"/>
            <w:vAlign w:val="center"/>
          </w:tcPr>
          <w:p w14:paraId="2631E68E" w14:textId="7E13DD68"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String(15)</w:t>
            </w:r>
          </w:p>
        </w:tc>
        <w:tc>
          <w:tcPr>
            <w:tcW w:w="2631" w:type="dxa"/>
            <w:tcBorders>
              <w:top w:val="nil"/>
              <w:left w:val="nil"/>
              <w:bottom w:val="single" w:sz="4" w:space="0" w:color="auto"/>
              <w:right w:val="single" w:sz="4" w:space="0" w:color="auto"/>
            </w:tcBorders>
            <w:shd w:val="clear" w:color="auto" w:fill="auto"/>
            <w:vAlign w:val="center"/>
          </w:tcPr>
          <w:p w14:paraId="63669DBD" w14:textId="3D2C5E9A"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2E6171" w:rsidRPr="0092499E" w14:paraId="5B2EE5A4"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tcPr>
          <w:p w14:paraId="0B612443" w14:textId="7C4DF4DA"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Inheritance_income</w:t>
            </w:r>
          </w:p>
        </w:tc>
        <w:tc>
          <w:tcPr>
            <w:tcW w:w="3159" w:type="dxa"/>
            <w:tcBorders>
              <w:top w:val="nil"/>
              <w:left w:val="nil"/>
              <w:bottom w:val="single" w:sz="4" w:space="0" w:color="auto"/>
              <w:right w:val="single" w:sz="4" w:space="0" w:color="auto"/>
            </w:tcBorders>
            <w:shd w:val="clear" w:color="auto" w:fill="auto"/>
            <w:vAlign w:val="center"/>
          </w:tcPr>
          <w:p w14:paraId="28B8E0F4" w14:textId="73A332CB"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Inheritance_income</w:t>
            </w:r>
          </w:p>
        </w:tc>
        <w:tc>
          <w:tcPr>
            <w:tcW w:w="1507" w:type="dxa"/>
            <w:tcBorders>
              <w:top w:val="nil"/>
              <w:left w:val="nil"/>
              <w:bottom w:val="single" w:sz="4" w:space="0" w:color="auto"/>
              <w:right w:val="single" w:sz="4" w:space="0" w:color="auto"/>
            </w:tcBorders>
            <w:shd w:val="clear" w:color="auto" w:fill="auto"/>
            <w:vAlign w:val="center"/>
          </w:tcPr>
          <w:p w14:paraId="579AB679" w14:textId="5B21DD1C"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center"/>
          </w:tcPr>
          <w:p w14:paraId="655724E2" w14:textId="6824A96E"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CM(Inheritance)</w:t>
            </w:r>
          </w:p>
        </w:tc>
      </w:tr>
      <w:tr w:rsidR="002E6171" w:rsidRPr="0092499E" w14:paraId="19ADB042"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1310DFD"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virtual_Card_issued</w:t>
            </w:r>
          </w:p>
        </w:tc>
        <w:tc>
          <w:tcPr>
            <w:tcW w:w="3159" w:type="dxa"/>
            <w:tcBorders>
              <w:top w:val="nil"/>
              <w:left w:val="nil"/>
              <w:bottom w:val="single" w:sz="4" w:space="0" w:color="auto"/>
              <w:right w:val="single" w:sz="4" w:space="0" w:color="auto"/>
            </w:tcBorders>
            <w:shd w:val="clear" w:color="auto" w:fill="auto"/>
            <w:vAlign w:val="center"/>
            <w:hideMark/>
          </w:tcPr>
          <w:p w14:paraId="71F272B5"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virtual_Card_issued</w:t>
            </w:r>
          </w:p>
        </w:tc>
        <w:tc>
          <w:tcPr>
            <w:tcW w:w="1507" w:type="dxa"/>
            <w:tcBorders>
              <w:top w:val="nil"/>
              <w:left w:val="nil"/>
              <w:bottom w:val="single" w:sz="4" w:space="0" w:color="auto"/>
              <w:right w:val="single" w:sz="4" w:space="0" w:color="auto"/>
            </w:tcBorders>
            <w:shd w:val="clear" w:color="auto" w:fill="auto"/>
            <w:vAlign w:val="center"/>
            <w:hideMark/>
          </w:tcPr>
          <w:p w14:paraId="7D2774C0"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6DB6D246" w14:textId="69BE70EE"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2E6171" w:rsidRPr="0092499E" w14:paraId="5DF4218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374F8BF3"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Agent_code</w:t>
            </w:r>
          </w:p>
        </w:tc>
        <w:tc>
          <w:tcPr>
            <w:tcW w:w="3159" w:type="dxa"/>
            <w:tcBorders>
              <w:top w:val="nil"/>
              <w:left w:val="nil"/>
              <w:bottom w:val="single" w:sz="4" w:space="0" w:color="auto"/>
              <w:right w:val="single" w:sz="4" w:space="0" w:color="auto"/>
            </w:tcBorders>
            <w:shd w:val="clear" w:color="auto" w:fill="auto"/>
            <w:vAlign w:val="bottom"/>
            <w:hideMark/>
          </w:tcPr>
          <w:p w14:paraId="01B8B70F"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Agent_Code</w:t>
            </w:r>
          </w:p>
        </w:tc>
        <w:tc>
          <w:tcPr>
            <w:tcW w:w="1507" w:type="dxa"/>
            <w:tcBorders>
              <w:top w:val="nil"/>
              <w:left w:val="nil"/>
              <w:bottom w:val="single" w:sz="4" w:space="0" w:color="auto"/>
              <w:right w:val="single" w:sz="4" w:space="0" w:color="auto"/>
            </w:tcBorders>
            <w:shd w:val="clear" w:color="auto" w:fill="auto"/>
            <w:vAlign w:val="bottom"/>
            <w:hideMark/>
          </w:tcPr>
          <w:p w14:paraId="26535C65"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String(40)</w:t>
            </w:r>
          </w:p>
        </w:tc>
        <w:tc>
          <w:tcPr>
            <w:tcW w:w="2631" w:type="dxa"/>
            <w:tcBorders>
              <w:top w:val="nil"/>
              <w:left w:val="nil"/>
              <w:bottom w:val="single" w:sz="4" w:space="0" w:color="auto"/>
              <w:right w:val="single" w:sz="4" w:space="0" w:color="auto"/>
            </w:tcBorders>
            <w:shd w:val="clear" w:color="auto" w:fill="auto"/>
            <w:vAlign w:val="bottom"/>
            <w:hideMark/>
          </w:tcPr>
          <w:p w14:paraId="670C4D08"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2E6171" w:rsidRPr="0092499E" w14:paraId="5F82811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79B7B213"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Agent_ID</w:t>
            </w:r>
          </w:p>
        </w:tc>
        <w:tc>
          <w:tcPr>
            <w:tcW w:w="3159" w:type="dxa"/>
            <w:tcBorders>
              <w:top w:val="nil"/>
              <w:left w:val="nil"/>
              <w:bottom w:val="single" w:sz="4" w:space="0" w:color="auto"/>
              <w:right w:val="single" w:sz="4" w:space="0" w:color="auto"/>
            </w:tcBorders>
            <w:shd w:val="clear" w:color="auto" w:fill="auto"/>
            <w:vAlign w:val="bottom"/>
            <w:hideMark/>
          </w:tcPr>
          <w:p w14:paraId="17378847"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Agent_Email_ID</w:t>
            </w:r>
          </w:p>
        </w:tc>
        <w:tc>
          <w:tcPr>
            <w:tcW w:w="1507" w:type="dxa"/>
            <w:tcBorders>
              <w:top w:val="nil"/>
              <w:left w:val="nil"/>
              <w:bottom w:val="single" w:sz="4" w:space="0" w:color="auto"/>
              <w:right w:val="single" w:sz="4" w:space="0" w:color="auto"/>
            </w:tcBorders>
            <w:shd w:val="clear" w:color="auto" w:fill="auto"/>
            <w:vAlign w:val="bottom"/>
            <w:hideMark/>
          </w:tcPr>
          <w:p w14:paraId="4873CB8F"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String(40)</w:t>
            </w:r>
          </w:p>
        </w:tc>
        <w:tc>
          <w:tcPr>
            <w:tcW w:w="2631" w:type="dxa"/>
            <w:tcBorders>
              <w:top w:val="nil"/>
              <w:left w:val="nil"/>
              <w:bottom w:val="single" w:sz="4" w:space="0" w:color="auto"/>
              <w:right w:val="single" w:sz="4" w:space="0" w:color="auto"/>
            </w:tcBorders>
            <w:shd w:val="clear" w:color="auto" w:fill="auto"/>
            <w:vAlign w:val="bottom"/>
            <w:hideMark/>
          </w:tcPr>
          <w:p w14:paraId="1D54F688" w14:textId="7777777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2E6171" w:rsidRPr="0092499E" w14:paraId="0BBFF8B5"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695CFA9F" w14:textId="5B41A6B9"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Agent_mob_no</w:t>
            </w:r>
          </w:p>
        </w:tc>
        <w:tc>
          <w:tcPr>
            <w:tcW w:w="3159" w:type="dxa"/>
            <w:tcBorders>
              <w:top w:val="nil"/>
              <w:left w:val="nil"/>
              <w:bottom w:val="single" w:sz="4" w:space="0" w:color="auto"/>
              <w:right w:val="single" w:sz="4" w:space="0" w:color="auto"/>
            </w:tcBorders>
            <w:shd w:val="clear" w:color="auto" w:fill="auto"/>
            <w:vAlign w:val="bottom"/>
          </w:tcPr>
          <w:p w14:paraId="2F07A2BE" w14:textId="4356ADD7"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Agent_mob_no</w:t>
            </w:r>
          </w:p>
        </w:tc>
        <w:tc>
          <w:tcPr>
            <w:tcW w:w="1507" w:type="dxa"/>
            <w:tcBorders>
              <w:top w:val="nil"/>
              <w:left w:val="nil"/>
              <w:bottom w:val="single" w:sz="4" w:space="0" w:color="auto"/>
              <w:right w:val="single" w:sz="4" w:space="0" w:color="auto"/>
            </w:tcBorders>
            <w:shd w:val="clear" w:color="auto" w:fill="auto"/>
            <w:vAlign w:val="bottom"/>
          </w:tcPr>
          <w:p w14:paraId="52FB2BF6" w14:textId="788FC6FB"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w:t>
            </w:r>
            <w:r w:rsidRPr="0092499E">
              <w:rPr>
                <w:rFonts w:ascii="Calibri" w:eastAsia="Times New Roman" w:hAnsi="Calibri" w:cs="Calibri"/>
                <w:lang w:val="en-US"/>
              </w:rPr>
              <w:t>15</w:t>
            </w:r>
            <w:r w:rsidRPr="0092499E">
              <w:rPr>
                <w:rFonts w:ascii="Calibri" w:eastAsia="Times New Roman" w:hAnsi="Calibri" w:cs="Calibri"/>
                <w:color w:val="000000"/>
                <w:lang w:val="en-US"/>
              </w:rPr>
              <w:t>)</w:t>
            </w:r>
          </w:p>
        </w:tc>
        <w:tc>
          <w:tcPr>
            <w:tcW w:w="2631" w:type="dxa"/>
            <w:tcBorders>
              <w:top w:val="nil"/>
              <w:left w:val="nil"/>
              <w:bottom w:val="single" w:sz="4" w:space="0" w:color="auto"/>
              <w:right w:val="single" w:sz="4" w:space="0" w:color="auto"/>
            </w:tcBorders>
            <w:shd w:val="clear" w:color="auto" w:fill="auto"/>
            <w:vAlign w:val="bottom"/>
          </w:tcPr>
          <w:p w14:paraId="08D26D83" w14:textId="30039436"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2E6171" w:rsidRPr="0092499E" w14:paraId="5CEF186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17F10E7B" w14:textId="286A5316"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Statement_advice_communciation</w:t>
            </w:r>
          </w:p>
        </w:tc>
        <w:tc>
          <w:tcPr>
            <w:tcW w:w="3159" w:type="dxa"/>
            <w:tcBorders>
              <w:top w:val="nil"/>
              <w:left w:val="nil"/>
              <w:bottom w:val="single" w:sz="4" w:space="0" w:color="auto"/>
              <w:right w:val="single" w:sz="4" w:space="0" w:color="auto"/>
            </w:tcBorders>
            <w:shd w:val="clear" w:color="auto" w:fill="auto"/>
            <w:vAlign w:val="bottom"/>
          </w:tcPr>
          <w:p w14:paraId="15C54E57" w14:textId="6997EA76"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Statement_advice_communciation</w:t>
            </w:r>
          </w:p>
        </w:tc>
        <w:tc>
          <w:tcPr>
            <w:tcW w:w="1507" w:type="dxa"/>
            <w:tcBorders>
              <w:top w:val="nil"/>
              <w:left w:val="nil"/>
              <w:bottom w:val="single" w:sz="4" w:space="0" w:color="auto"/>
              <w:right w:val="single" w:sz="4" w:space="0" w:color="auto"/>
            </w:tcBorders>
            <w:shd w:val="clear" w:color="auto" w:fill="auto"/>
            <w:vAlign w:val="bottom"/>
          </w:tcPr>
          <w:p w14:paraId="4D5B2849" w14:textId="59C9BDB5"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tcPr>
          <w:p w14:paraId="3D2559B4" w14:textId="2550C7F2" w:rsidR="002E6171" w:rsidRPr="0092499E" w:rsidRDefault="002E6171" w:rsidP="002E6171">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AA62FD" w:rsidRPr="0092499E" w14:paraId="4B6FFF64"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114DC206" w14:textId="6F982EFA"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AECB_link</w:t>
            </w:r>
          </w:p>
        </w:tc>
        <w:tc>
          <w:tcPr>
            <w:tcW w:w="3159" w:type="dxa"/>
            <w:tcBorders>
              <w:top w:val="nil"/>
              <w:left w:val="nil"/>
              <w:bottom w:val="single" w:sz="4" w:space="0" w:color="auto"/>
              <w:right w:val="single" w:sz="4" w:space="0" w:color="auto"/>
            </w:tcBorders>
            <w:shd w:val="clear" w:color="auto" w:fill="auto"/>
            <w:vAlign w:val="bottom"/>
          </w:tcPr>
          <w:p w14:paraId="6F191A2C" w14:textId="18C5C26D"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AECB_link</w:t>
            </w:r>
          </w:p>
        </w:tc>
        <w:tc>
          <w:tcPr>
            <w:tcW w:w="1507" w:type="dxa"/>
            <w:tcBorders>
              <w:top w:val="nil"/>
              <w:left w:val="nil"/>
              <w:bottom w:val="single" w:sz="4" w:space="0" w:color="auto"/>
              <w:right w:val="single" w:sz="4" w:space="0" w:color="auto"/>
            </w:tcBorders>
            <w:shd w:val="clear" w:color="auto" w:fill="auto"/>
            <w:vAlign w:val="bottom"/>
          </w:tcPr>
          <w:p w14:paraId="310DFA74" w14:textId="78AEC250" w:rsidR="00AA62FD" w:rsidRPr="00D017C0" w:rsidRDefault="003B2A82"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String(max)</w:t>
            </w:r>
          </w:p>
        </w:tc>
        <w:tc>
          <w:tcPr>
            <w:tcW w:w="2631" w:type="dxa"/>
            <w:tcBorders>
              <w:top w:val="nil"/>
              <w:left w:val="nil"/>
              <w:bottom w:val="single" w:sz="4" w:space="0" w:color="auto"/>
              <w:right w:val="single" w:sz="4" w:space="0" w:color="auto"/>
            </w:tcBorders>
            <w:shd w:val="clear" w:color="auto" w:fill="auto"/>
            <w:vAlign w:val="bottom"/>
          </w:tcPr>
          <w:p w14:paraId="004E0059" w14:textId="75D90220" w:rsidR="00AA62FD" w:rsidRPr="00D017C0" w:rsidRDefault="00E413DA"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O</w:t>
            </w:r>
          </w:p>
        </w:tc>
      </w:tr>
      <w:tr w:rsidR="00AA62FD" w:rsidRPr="0092499E" w14:paraId="04BDFF06"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B326824" w14:textId="673D2EC3"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bureau_ref_no</w:t>
            </w:r>
          </w:p>
        </w:tc>
        <w:tc>
          <w:tcPr>
            <w:tcW w:w="3159" w:type="dxa"/>
            <w:tcBorders>
              <w:top w:val="nil"/>
              <w:left w:val="nil"/>
              <w:bottom w:val="single" w:sz="4" w:space="0" w:color="auto"/>
              <w:right w:val="single" w:sz="4" w:space="0" w:color="auto"/>
            </w:tcBorders>
            <w:shd w:val="clear" w:color="auto" w:fill="auto"/>
            <w:vAlign w:val="bottom"/>
          </w:tcPr>
          <w:p w14:paraId="47D1EC9E" w14:textId="144FB40F"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bureau_ref_no</w:t>
            </w:r>
          </w:p>
        </w:tc>
        <w:tc>
          <w:tcPr>
            <w:tcW w:w="1507" w:type="dxa"/>
            <w:tcBorders>
              <w:top w:val="nil"/>
              <w:left w:val="nil"/>
              <w:bottom w:val="single" w:sz="4" w:space="0" w:color="auto"/>
              <w:right w:val="single" w:sz="4" w:space="0" w:color="auto"/>
            </w:tcBorders>
            <w:shd w:val="clear" w:color="auto" w:fill="auto"/>
            <w:vAlign w:val="bottom"/>
          </w:tcPr>
          <w:p w14:paraId="5B6F446F" w14:textId="02CD7A3C" w:rsidR="00AA62FD" w:rsidRPr="00D017C0" w:rsidRDefault="003579CA"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bottom"/>
          </w:tcPr>
          <w:p w14:paraId="56A14AC3" w14:textId="4DF006CD" w:rsidR="00AA62FD" w:rsidRPr="00D017C0" w:rsidRDefault="00E413DA"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O</w:t>
            </w:r>
          </w:p>
        </w:tc>
      </w:tr>
      <w:tr w:rsidR="00AA62FD" w:rsidRPr="0092499E" w14:paraId="3E81021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5EB0E093" w14:textId="34CE4BBB"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firco_ref_no</w:t>
            </w:r>
          </w:p>
        </w:tc>
        <w:tc>
          <w:tcPr>
            <w:tcW w:w="3159" w:type="dxa"/>
            <w:tcBorders>
              <w:top w:val="nil"/>
              <w:left w:val="nil"/>
              <w:bottom w:val="single" w:sz="4" w:space="0" w:color="auto"/>
              <w:right w:val="single" w:sz="4" w:space="0" w:color="auto"/>
            </w:tcBorders>
            <w:shd w:val="clear" w:color="auto" w:fill="auto"/>
            <w:vAlign w:val="bottom"/>
          </w:tcPr>
          <w:p w14:paraId="42A45EEA" w14:textId="429DD41B"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firco_ref_no</w:t>
            </w:r>
          </w:p>
        </w:tc>
        <w:tc>
          <w:tcPr>
            <w:tcW w:w="1507" w:type="dxa"/>
            <w:tcBorders>
              <w:top w:val="nil"/>
              <w:left w:val="nil"/>
              <w:bottom w:val="single" w:sz="4" w:space="0" w:color="auto"/>
              <w:right w:val="single" w:sz="4" w:space="0" w:color="auto"/>
            </w:tcBorders>
            <w:shd w:val="clear" w:color="auto" w:fill="auto"/>
            <w:vAlign w:val="bottom"/>
          </w:tcPr>
          <w:p w14:paraId="36DA05FC" w14:textId="1FD6F44A" w:rsidR="00AA62FD" w:rsidRPr="00D017C0" w:rsidRDefault="003579CA"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String(25)</w:t>
            </w:r>
          </w:p>
        </w:tc>
        <w:tc>
          <w:tcPr>
            <w:tcW w:w="2631" w:type="dxa"/>
            <w:tcBorders>
              <w:top w:val="nil"/>
              <w:left w:val="nil"/>
              <w:bottom w:val="single" w:sz="4" w:space="0" w:color="auto"/>
              <w:right w:val="single" w:sz="4" w:space="0" w:color="auto"/>
            </w:tcBorders>
            <w:shd w:val="clear" w:color="auto" w:fill="auto"/>
            <w:vAlign w:val="bottom"/>
          </w:tcPr>
          <w:p w14:paraId="65245941" w14:textId="255B3226" w:rsidR="00AA62FD" w:rsidRPr="00D017C0" w:rsidRDefault="00033647"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O</w:t>
            </w:r>
          </w:p>
        </w:tc>
      </w:tr>
      <w:tr w:rsidR="00AA62FD" w:rsidRPr="0092499E" w14:paraId="79622196"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6E54078B" w14:textId="400CE726"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customer_input_name</w:t>
            </w:r>
          </w:p>
        </w:tc>
        <w:tc>
          <w:tcPr>
            <w:tcW w:w="3159" w:type="dxa"/>
            <w:tcBorders>
              <w:top w:val="nil"/>
              <w:left w:val="nil"/>
              <w:bottom w:val="single" w:sz="4" w:space="0" w:color="auto"/>
              <w:right w:val="single" w:sz="4" w:space="0" w:color="auto"/>
            </w:tcBorders>
            <w:shd w:val="clear" w:color="auto" w:fill="auto"/>
            <w:vAlign w:val="bottom"/>
          </w:tcPr>
          <w:p w14:paraId="28B24A1F" w14:textId="751133F4" w:rsidR="00AA62FD" w:rsidRPr="00D017C0" w:rsidRDefault="00AA62FD"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customer_input_name</w:t>
            </w:r>
          </w:p>
        </w:tc>
        <w:tc>
          <w:tcPr>
            <w:tcW w:w="1507" w:type="dxa"/>
            <w:tcBorders>
              <w:top w:val="nil"/>
              <w:left w:val="nil"/>
              <w:bottom w:val="single" w:sz="4" w:space="0" w:color="auto"/>
              <w:right w:val="single" w:sz="4" w:space="0" w:color="auto"/>
            </w:tcBorders>
            <w:shd w:val="clear" w:color="auto" w:fill="auto"/>
            <w:vAlign w:val="bottom"/>
          </w:tcPr>
          <w:p w14:paraId="5AD24D05" w14:textId="3B4829B5" w:rsidR="00AA62FD" w:rsidRPr="00D017C0" w:rsidRDefault="003579CA"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String(79)</w:t>
            </w:r>
          </w:p>
        </w:tc>
        <w:tc>
          <w:tcPr>
            <w:tcW w:w="2631" w:type="dxa"/>
            <w:tcBorders>
              <w:top w:val="nil"/>
              <w:left w:val="nil"/>
              <w:bottom w:val="single" w:sz="4" w:space="0" w:color="auto"/>
              <w:right w:val="single" w:sz="4" w:space="0" w:color="auto"/>
            </w:tcBorders>
            <w:shd w:val="clear" w:color="auto" w:fill="auto"/>
            <w:vAlign w:val="bottom"/>
          </w:tcPr>
          <w:p w14:paraId="50E196C7" w14:textId="7E53AC29" w:rsidR="00AA62FD" w:rsidRPr="00D017C0" w:rsidRDefault="00696AD5" w:rsidP="002E6171">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O</w:t>
            </w:r>
          </w:p>
        </w:tc>
      </w:tr>
      <w:tr w:rsidR="002538A8" w:rsidRPr="0092499E" w14:paraId="15F609CA"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8D03B2E" w14:textId="7B722A61" w:rsidR="002538A8" w:rsidRPr="00D017C0" w:rsidRDefault="002538A8" w:rsidP="002538A8">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Customer_input_salary</w:t>
            </w:r>
          </w:p>
        </w:tc>
        <w:tc>
          <w:tcPr>
            <w:tcW w:w="3159" w:type="dxa"/>
            <w:tcBorders>
              <w:top w:val="nil"/>
              <w:left w:val="nil"/>
              <w:bottom w:val="single" w:sz="4" w:space="0" w:color="auto"/>
              <w:right w:val="single" w:sz="4" w:space="0" w:color="auto"/>
            </w:tcBorders>
            <w:shd w:val="clear" w:color="auto" w:fill="auto"/>
            <w:vAlign w:val="bottom"/>
          </w:tcPr>
          <w:p w14:paraId="577B2E73" w14:textId="4BBF6E9D" w:rsidR="002538A8" w:rsidRPr="00D017C0" w:rsidRDefault="002538A8" w:rsidP="002538A8">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Customer_input_salary</w:t>
            </w:r>
          </w:p>
        </w:tc>
        <w:tc>
          <w:tcPr>
            <w:tcW w:w="1507" w:type="dxa"/>
            <w:tcBorders>
              <w:top w:val="nil"/>
              <w:left w:val="nil"/>
              <w:bottom w:val="single" w:sz="4" w:space="0" w:color="auto"/>
              <w:right w:val="single" w:sz="4" w:space="0" w:color="auto"/>
            </w:tcBorders>
            <w:shd w:val="clear" w:color="auto" w:fill="auto"/>
            <w:vAlign w:val="bottom"/>
          </w:tcPr>
          <w:p w14:paraId="2BB1CA58" w14:textId="76200174" w:rsidR="002538A8" w:rsidRPr="00D017C0" w:rsidRDefault="002538A8" w:rsidP="002538A8">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String(25)</w:t>
            </w:r>
          </w:p>
        </w:tc>
        <w:tc>
          <w:tcPr>
            <w:tcW w:w="2631" w:type="dxa"/>
            <w:tcBorders>
              <w:top w:val="nil"/>
              <w:left w:val="nil"/>
              <w:bottom w:val="single" w:sz="4" w:space="0" w:color="auto"/>
              <w:right w:val="single" w:sz="4" w:space="0" w:color="auto"/>
            </w:tcBorders>
            <w:shd w:val="clear" w:color="auto" w:fill="auto"/>
            <w:vAlign w:val="bottom"/>
          </w:tcPr>
          <w:p w14:paraId="5EAC6044" w14:textId="1B0B4BCA" w:rsidR="002538A8" w:rsidRPr="00D017C0" w:rsidRDefault="002538A8" w:rsidP="002538A8">
            <w:pPr>
              <w:spacing w:after="0" w:line="240" w:lineRule="auto"/>
              <w:rPr>
                <w:rFonts w:ascii="Calibri" w:eastAsia="Times New Roman" w:hAnsi="Calibri" w:cs="Calibri"/>
                <w:color w:val="000000"/>
                <w:lang w:val="en-US"/>
              </w:rPr>
            </w:pPr>
            <w:r w:rsidRPr="00D017C0">
              <w:rPr>
                <w:rFonts w:ascii="Calibri" w:eastAsia="Times New Roman" w:hAnsi="Calibri" w:cs="Calibri"/>
                <w:color w:val="000000"/>
                <w:lang w:val="en-US"/>
              </w:rPr>
              <w:t>O</w:t>
            </w:r>
          </w:p>
        </w:tc>
      </w:tr>
      <w:tr w:rsidR="00D017C0" w:rsidRPr="0092499E" w14:paraId="0BCEB1A2"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1EA09A70" w14:textId="2CCC0688"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AECB_Income</w:t>
            </w:r>
          </w:p>
        </w:tc>
        <w:tc>
          <w:tcPr>
            <w:tcW w:w="3159" w:type="dxa"/>
            <w:tcBorders>
              <w:top w:val="nil"/>
              <w:left w:val="nil"/>
              <w:bottom w:val="single" w:sz="4" w:space="0" w:color="auto"/>
              <w:right w:val="single" w:sz="4" w:space="0" w:color="auto"/>
            </w:tcBorders>
            <w:shd w:val="clear" w:color="auto" w:fill="auto"/>
            <w:vAlign w:val="bottom"/>
          </w:tcPr>
          <w:p w14:paraId="125173C9" w14:textId="76B0C29E"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AECB_Income</w:t>
            </w:r>
          </w:p>
        </w:tc>
        <w:tc>
          <w:tcPr>
            <w:tcW w:w="1507" w:type="dxa"/>
            <w:tcBorders>
              <w:top w:val="nil"/>
              <w:left w:val="nil"/>
              <w:bottom w:val="single" w:sz="4" w:space="0" w:color="auto"/>
              <w:right w:val="single" w:sz="4" w:space="0" w:color="auto"/>
            </w:tcBorders>
            <w:shd w:val="clear" w:color="auto" w:fill="auto"/>
            <w:vAlign w:val="bottom"/>
          </w:tcPr>
          <w:p w14:paraId="59D3A93B" w14:textId="12F2549D"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tcPr>
          <w:p w14:paraId="281013A7" w14:textId="1E0F795F"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O</w:t>
            </w:r>
          </w:p>
        </w:tc>
      </w:tr>
      <w:tr w:rsidR="00D017C0" w:rsidRPr="0092499E" w14:paraId="15ACD3D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3C56E1E2" w14:textId="42D06CD7"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Final_Monthly_income</w:t>
            </w:r>
          </w:p>
        </w:tc>
        <w:tc>
          <w:tcPr>
            <w:tcW w:w="3159" w:type="dxa"/>
            <w:tcBorders>
              <w:top w:val="nil"/>
              <w:left w:val="nil"/>
              <w:bottom w:val="single" w:sz="4" w:space="0" w:color="auto"/>
              <w:right w:val="single" w:sz="4" w:space="0" w:color="auto"/>
            </w:tcBorders>
            <w:shd w:val="clear" w:color="auto" w:fill="auto"/>
            <w:vAlign w:val="bottom"/>
          </w:tcPr>
          <w:p w14:paraId="6C2471DE" w14:textId="6F33BA1F"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Final_Monthly_income</w:t>
            </w:r>
          </w:p>
        </w:tc>
        <w:tc>
          <w:tcPr>
            <w:tcW w:w="1507" w:type="dxa"/>
            <w:tcBorders>
              <w:top w:val="nil"/>
              <w:left w:val="nil"/>
              <w:bottom w:val="single" w:sz="4" w:space="0" w:color="auto"/>
              <w:right w:val="single" w:sz="4" w:space="0" w:color="auto"/>
            </w:tcBorders>
            <w:shd w:val="clear" w:color="auto" w:fill="auto"/>
            <w:vAlign w:val="bottom"/>
          </w:tcPr>
          <w:p w14:paraId="4D313886" w14:textId="4F74D37F"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tcPr>
          <w:p w14:paraId="745255A7" w14:textId="52AFEEE1" w:rsidR="00D017C0" w:rsidRPr="009D701A" w:rsidRDefault="00D017C0" w:rsidP="00D017C0">
            <w:pPr>
              <w:spacing w:after="0" w:line="240" w:lineRule="auto"/>
              <w:rPr>
                <w:rFonts w:ascii="Calibri" w:eastAsia="Times New Roman" w:hAnsi="Calibri" w:cs="Calibri"/>
                <w:color w:val="000000"/>
                <w:lang w:val="en-US"/>
              </w:rPr>
            </w:pPr>
            <w:r w:rsidRPr="009D701A">
              <w:rPr>
                <w:rFonts w:ascii="Calibri" w:eastAsia="Times New Roman" w:hAnsi="Calibri" w:cs="Calibri"/>
                <w:color w:val="000000"/>
                <w:lang w:val="en-US"/>
              </w:rPr>
              <w:t>O</w:t>
            </w:r>
          </w:p>
        </w:tc>
      </w:tr>
      <w:tr w:rsidR="00D017C0" w:rsidRPr="0092499E" w14:paraId="2D925298" w14:textId="77777777" w:rsidTr="00332675">
        <w:trPr>
          <w:trHeight w:val="395"/>
        </w:trPr>
        <w:tc>
          <w:tcPr>
            <w:tcW w:w="3159" w:type="dxa"/>
            <w:tcBorders>
              <w:top w:val="nil"/>
              <w:left w:val="single" w:sz="4" w:space="0" w:color="auto"/>
              <w:bottom w:val="single" w:sz="4" w:space="0" w:color="auto"/>
              <w:right w:val="single" w:sz="4" w:space="0" w:color="auto"/>
            </w:tcBorders>
            <w:shd w:val="clear" w:color="auto" w:fill="auto"/>
            <w:vAlign w:val="bottom"/>
          </w:tcPr>
          <w:p w14:paraId="01F5C23F" w14:textId="2A4FABF2"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Mrkt_promo_offer</w:t>
            </w:r>
          </w:p>
        </w:tc>
        <w:tc>
          <w:tcPr>
            <w:tcW w:w="3159" w:type="dxa"/>
            <w:tcBorders>
              <w:top w:val="nil"/>
              <w:left w:val="nil"/>
              <w:bottom w:val="single" w:sz="4" w:space="0" w:color="auto"/>
              <w:right w:val="single" w:sz="4" w:space="0" w:color="auto"/>
            </w:tcBorders>
            <w:shd w:val="clear" w:color="auto" w:fill="auto"/>
            <w:vAlign w:val="bottom"/>
          </w:tcPr>
          <w:p w14:paraId="4C29A3D5" w14:textId="78486D1C"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Mrkt_promo_offer</w:t>
            </w:r>
          </w:p>
        </w:tc>
        <w:tc>
          <w:tcPr>
            <w:tcW w:w="1507" w:type="dxa"/>
            <w:tcBorders>
              <w:top w:val="nil"/>
              <w:left w:val="nil"/>
              <w:bottom w:val="single" w:sz="4" w:space="0" w:color="auto"/>
              <w:right w:val="single" w:sz="4" w:space="0" w:color="auto"/>
            </w:tcBorders>
            <w:shd w:val="clear" w:color="auto" w:fill="auto"/>
            <w:vAlign w:val="bottom"/>
          </w:tcPr>
          <w:p w14:paraId="747EFE04" w14:textId="79FA4C95"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bottom"/>
          </w:tcPr>
          <w:p w14:paraId="46E3D5EA" w14:textId="5E604DD1"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D017C0" w:rsidRPr="0092499E" w14:paraId="23801B0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7ABB338C" w14:textId="5CA23309"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Receive_mrkt_promo_mode</w:t>
            </w:r>
          </w:p>
        </w:tc>
        <w:tc>
          <w:tcPr>
            <w:tcW w:w="3159" w:type="dxa"/>
            <w:tcBorders>
              <w:top w:val="nil"/>
              <w:left w:val="nil"/>
              <w:bottom w:val="single" w:sz="4" w:space="0" w:color="auto"/>
              <w:right w:val="single" w:sz="4" w:space="0" w:color="auto"/>
            </w:tcBorders>
            <w:shd w:val="clear" w:color="auto" w:fill="auto"/>
            <w:vAlign w:val="bottom"/>
          </w:tcPr>
          <w:p w14:paraId="7AB58641" w14:textId="00E33720"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Receive_mrkt_promo_mode</w:t>
            </w:r>
          </w:p>
        </w:tc>
        <w:tc>
          <w:tcPr>
            <w:tcW w:w="1507" w:type="dxa"/>
            <w:tcBorders>
              <w:top w:val="nil"/>
              <w:left w:val="nil"/>
              <w:bottom w:val="single" w:sz="4" w:space="0" w:color="auto"/>
              <w:right w:val="single" w:sz="4" w:space="0" w:color="auto"/>
            </w:tcBorders>
            <w:shd w:val="clear" w:color="auto" w:fill="auto"/>
            <w:vAlign w:val="bottom"/>
          </w:tcPr>
          <w:p w14:paraId="20EC6A52" w14:textId="2B9D0312"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String(50)</w:t>
            </w:r>
          </w:p>
        </w:tc>
        <w:tc>
          <w:tcPr>
            <w:tcW w:w="2631" w:type="dxa"/>
            <w:tcBorders>
              <w:top w:val="nil"/>
              <w:left w:val="nil"/>
              <w:bottom w:val="single" w:sz="4" w:space="0" w:color="auto"/>
              <w:right w:val="single" w:sz="4" w:space="0" w:color="auto"/>
            </w:tcBorders>
            <w:shd w:val="clear" w:color="auto" w:fill="auto"/>
            <w:vAlign w:val="bottom"/>
          </w:tcPr>
          <w:p w14:paraId="28B78543" w14:textId="200F6A87"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 ( , separated)</w:t>
            </w:r>
          </w:p>
        </w:tc>
      </w:tr>
      <w:tr w:rsidR="00D017C0" w:rsidRPr="0092499E" w14:paraId="32D68471"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386E2BF3" w14:textId="28399E3E" w:rsidR="00D017C0" w:rsidRPr="0092499E" w:rsidRDefault="00D017C0" w:rsidP="00D017C0">
            <w:pPr>
              <w:spacing w:after="0" w:line="240" w:lineRule="auto"/>
              <w:rPr>
                <w:rFonts w:ascii="Calibri" w:eastAsia="Times New Roman" w:hAnsi="Calibri" w:cs="Calibri"/>
                <w:color w:val="000000"/>
                <w:lang w:val="en-US"/>
              </w:rPr>
            </w:pPr>
            <w:r w:rsidRPr="0092499E">
              <w:t>customer_segment</w:t>
            </w:r>
          </w:p>
        </w:tc>
        <w:tc>
          <w:tcPr>
            <w:tcW w:w="3159" w:type="dxa"/>
            <w:tcBorders>
              <w:top w:val="nil"/>
              <w:left w:val="nil"/>
              <w:bottom w:val="single" w:sz="4" w:space="0" w:color="auto"/>
              <w:right w:val="single" w:sz="4" w:space="0" w:color="auto"/>
            </w:tcBorders>
            <w:shd w:val="clear" w:color="auto" w:fill="auto"/>
            <w:vAlign w:val="bottom"/>
          </w:tcPr>
          <w:p w14:paraId="7598CEE2" w14:textId="18B03D85" w:rsidR="00D017C0" w:rsidRPr="0092499E" w:rsidRDefault="00D017C0" w:rsidP="00D017C0">
            <w:pPr>
              <w:spacing w:after="0" w:line="240" w:lineRule="auto"/>
              <w:rPr>
                <w:rFonts w:ascii="Calibri" w:eastAsia="Times New Roman" w:hAnsi="Calibri" w:cs="Calibri"/>
                <w:color w:val="000000"/>
                <w:lang w:val="en-US"/>
              </w:rPr>
            </w:pPr>
            <w:r w:rsidRPr="0092499E">
              <w:t>customer_segment</w:t>
            </w:r>
          </w:p>
        </w:tc>
        <w:tc>
          <w:tcPr>
            <w:tcW w:w="1507" w:type="dxa"/>
            <w:tcBorders>
              <w:top w:val="nil"/>
              <w:left w:val="nil"/>
              <w:bottom w:val="single" w:sz="4" w:space="0" w:color="auto"/>
              <w:right w:val="single" w:sz="4" w:space="0" w:color="auto"/>
            </w:tcBorders>
            <w:shd w:val="clear" w:color="auto" w:fill="auto"/>
            <w:vAlign w:val="bottom"/>
          </w:tcPr>
          <w:p w14:paraId="0245AA7E" w14:textId="3C34DBE0"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String(50)</w:t>
            </w:r>
          </w:p>
        </w:tc>
        <w:tc>
          <w:tcPr>
            <w:tcW w:w="2631" w:type="dxa"/>
            <w:tcBorders>
              <w:top w:val="nil"/>
              <w:left w:val="nil"/>
              <w:bottom w:val="single" w:sz="4" w:space="0" w:color="auto"/>
              <w:right w:val="single" w:sz="4" w:space="0" w:color="auto"/>
            </w:tcBorders>
            <w:shd w:val="clear" w:color="auto" w:fill="auto"/>
            <w:vAlign w:val="bottom"/>
          </w:tcPr>
          <w:p w14:paraId="45AA56F3" w14:textId="52E401EE"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D017C0" w:rsidRPr="0092499E" w14:paraId="7C900211"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436347C" w14:textId="2BE22139" w:rsidR="00D017C0" w:rsidRPr="0092499E" w:rsidRDefault="00D017C0" w:rsidP="00D017C0">
            <w:pPr>
              <w:spacing w:after="0" w:line="240" w:lineRule="auto"/>
            </w:pPr>
            <w:r w:rsidRPr="0092499E">
              <w:t>customer_subsegment</w:t>
            </w:r>
          </w:p>
        </w:tc>
        <w:tc>
          <w:tcPr>
            <w:tcW w:w="3159" w:type="dxa"/>
            <w:tcBorders>
              <w:top w:val="nil"/>
              <w:left w:val="nil"/>
              <w:bottom w:val="single" w:sz="4" w:space="0" w:color="auto"/>
              <w:right w:val="single" w:sz="4" w:space="0" w:color="auto"/>
            </w:tcBorders>
            <w:shd w:val="clear" w:color="auto" w:fill="auto"/>
            <w:vAlign w:val="bottom"/>
          </w:tcPr>
          <w:p w14:paraId="6E8858E1" w14:textId="5E5C4B8B" w:rsidR="00D017C0" w:rsidRPr="0092499E" w:rsidRDefault="00D017C0" w:rsidP="00D017C0">
            <w:pPr>
              <w:spacing w:after="0" w:line="240" w:lineRule="auto"/>
            </w:pPr>
            <w:r w:rsidRPr="0092499E">
              <w:t>customer_subsegment</w:t>
            </w:r>
          </w:p>
        </w:tc>
        <w:tc>
          <w:tcPr>
            <w:tcW w:w="1507" w:type="dxa"/>
            <w:tcBorders>
              <w:top w:val="nil"/>
              <w:left w:val="nil"/>
              <w:bottom w:val="single" w:sz="4" w:space="0" w:color="auto"/>
              <w:right w:val="single" w:sz="4" w:space="0" w:color="auto"/>
            </w:tcBorders>
            <w:shd w:val="clear" w:color="auto" w:fill="auto"/>
            <w:vAlign w:val="bottom"/>
          </w:tcPr>
          <w:p w14:paraId="7FC695C9" w14:textId="4C35875D"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String(50)</w:t>
            </w:r>
          </w:p>
        </w:tc>
        <w:tc>
          <w:tcPr>
            <w:tcW w:w="2631" w:type="dxa"/>
            <w:tcBorders>
              <w:top w:val="nil"/>
              <w:left w:val="nil"/>
              <w:bottom w:val="single" w:sz="4" w:space="0" w:color="auto"/>
              <w:right w:val="single" w:sz="4" w:space="0" w:color="auto"/>
            </w:tcBorders>
            <w:shd w:val="clear" w:color="auto" w:fill="auto"/>
            <w:vAlign w:val="bottom"/>
          </w:tcPr>
          <w:p w14:paraId="006D4F83" w14:textId="3C96C81D"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D017C0" w:rsidRPr="0092499E" w14:paraId="48FFF074"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2CA04134" w14:textId="77777777"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w:t>
            </w:r>
          </w:p>
        </w:tc>
        <w:tc>
          <w:tcPr>
            <w:tcW w:w="3159" w:type="dxa"/>
            <w:tcBorders>
              <w:top w:val="nil"/>
              <w:left w:val="nil"/>
              <w:bottom w:val="single" w:sz="4" w:space="0" w:color="auto"/>
              <w:right w:val="single" w:sz="4" w:space="0" w:color="auto"/>
            </w:tcBorders>
            <w:shd w:val="clear" w:color="auto" w:fill="auto"/>
            <w:vAlign w:val="bottom"/>
            <w:hideMark/>
          </w:tcPr>
          <w:p w14:paraId="1AF2318C" w14:textId="77777777"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c>
          <w:tcPr>
            <w:tcW w:w="1507" w:type="dxa"/>
            <w:tcBorders>
              <w:top w:val="nil"/>
              <w:left w:val="nil"/>
              <w:bottom w:val="single" w:sz="4" w:space="0" w:color="auto"/>
              <w:right w:val="single" w:sz="4" w:space="0" w:color="auto"/>
            </w:tcBorders>
            <w:shd w:val="clear" w:color="auto" w:fill="auto"/>
            <w:vAlign w:val="bottom"/>
            <w:hideMark/>
          </w:tcPr>
          <w:p w14:paraId="5863908A" w14:textId="77777777"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String(200)</w:t>
            </w:r>
          </w:p>
        </w:tc>
        <w:tc>
          <w:tcPr>
            <w:tcW w:w="2631" w:type="dxa"/>
            <w:tcBorders>
              <w:top w:val="nil"/>
              <w:left w:val="nil"/>
              <w:bottom w:val="single" w:sz="4" w:space="0" w:color="auto"/>
              <w:right w:val="single" w:sz="4" w:space="0" w:color="auto"/>
            </w:tcBorders>
            <w:shd w:val="clear" w:color="auto" w:fill="auto"/>
            <w:vAlign w:val="bottom"/>
            <w:hideMark/>
          </w:tcPr>
          <w:p w14:paraId="7EACDF50" w14:textId="77777777" w:rsidR="00D017C0" w:rsidRPr="0092499E" w:rsidRDefault="00D017C0" w:rsidP="00D017C0">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D017C0" w:rsidRPr="0092499E" w14:paraId="6849CAF1"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184C91FE" w14:textId="5BDA2FA2"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is_prime_req</w:t>
            </w:r>
          </w:p>
        </w:tc>
        <w:tc>
          <w:tcPr>
            <w:tcW w:w="3159" w:type="dxa"/>
            <w:tcBorders>
              <w:top w:val="nil"/>
              <w:left w:val="nil"/>
              <w:bottom w:val="single" w:sz="4" w:space="0" w:color="auto"/>
              <w:right w:val="single" w:sz="4" w:space="0" w:color="auto"/>
            </w:tcBorders>
            <w:shd w:val="clear" w:color="auto" w:fill="auto"/>
            <w:vAlign w:val="bottom"/>
          </w:tcPr>
          <w:p w14:paraId="4C8980DC" w14:textId="72780C4A"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is_prime_req</w:t>
            </w:r>
          </w:p>
        </w:tc>
        <w:tc>
          <w:tcPr>
            <w:tcW w:w="1507" w:type="dxa"/>
            <w:tcBorders>
              <w:top w:val="nil"/>
              <w:left w:val="nil"/>
              <w:bottom w:val="single" w:sz="4" w:space="0" w:color="auto"/>
              <w:right w:val="single" w:sz="4" w:space="0" w:color="auto"/>
            </w:tcBorders>
            <w:shd w:val="clear" w:color="auto" w:fill="auto"/>
            <w:vAlign w:val="bottom"/>
          </w:tcPr>
          <w:p w14:paraId="52214B9E" w14:textId="027C7929"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bottom"/>
          </w:tcPr>
          <w:p w14:paraId="625EC21D" w14:textId="4EB03727"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M</w:t>
            </w:r>
          </w:p>
        </w:tc>
      </w:tr>
      <w:tr w:rsidR="00D017C0" w:rsidRPr="0092499E" w14:paraId="09F6018C"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5EA81599" w14:textId="0ACC2289"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is_cbs_req</w:t>
            </w:r>
          </w:p>
        </w:tc>
        <w:tc>
          <w:tcPr>
            <w:tcW w:w="3159" w:type="dxa"/>
            <w:tcBorders>
              <w:top w:val="nil"/>
              <w:left w:val="nil"/>
              <w:bottom w:val="single" w:sz="4" w:space="0" w:color="auto"/>
              <w:right w:val="single" w:sz="4" w:space="0" w:color="auto"/>
            </w:tcBorders>
            <w:shd w:val="clear" w:color="auto" w:fill="auto"/>
            <w:vAlign w:val="bottom"/>
          </w:tcPr>
          <w:p w14:paraId="71516CD7" w14:textId="434B705B"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is_cbs_req</w:t>
            </w:r>
          </w:p>
        </w:tc>
        <w:tc>
          <w:tcPr>
            <w:tcW w:w="1507" w:type="dxa"/>
            <w:tcBorders>
              <w:top w:val="nil"/>
              <w:left w:val="nil"/>
              <w:bottom w:val="single" w:sz="4" w:space="0" w:color="auto"/>
              <w:right w:val="single" w:sz="4" w:space="0" w:color="auto"/>
            </w:tcBorders>
            <w:shd w:val="clear" w:color="auto" w:fill="auto"/>
            <w:vAlign w:val="bottom"/>
          </w:tcPr>
          <w:p w14:paraId="5BC96146" w14:textId="3BB94C48"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bottom"/>
          </w:tcPr>
          <w:p w14:paraId="57A5AD4B" w14:textId="5940BA91" w:rsidR="00D017C0" w:rsidRPr="00696AD5" w:rsidRDefault="00D017C0" w:rsidP="00D017C0">
            <w:pPr>
              <w:spacing w:after="0" w:line="240" w:lineRule="auto"/>
              <w:rPr>
                <w:rFonts w:ascii="Calibri" w:eastAsia="Times New Roman" w:hAnsi="Calibri" w:cs="Calibri"/>
                <w:color w:val="000000"/>
                <w:lang w:val="en-US"/>
              </w:rPr>
            </w:pPr>
            <w:r w:rsidRPr="00696AD5">
              <w:rPr>
                <w:rFonts w:ascii="Calibri" w:eastAsia="Times New Roman" w:hAnsi="Calibri" w:cs="Calibri"/>
                <w:color w:val="000000"/>
                <w:lang w:val="en-US"/>
              </w:rPr>
              <w:t>M</w:t>
            </w:r>
          </w:p>
        </w:tc>
      </w:tr>
      <w:tr w:rsidR="009D701A" w:rsidRPr="0092499E" w14:paraId="58A28C8A"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34FDBF4" w14:textId="06DC92E8" w:rsidR="009D701A" w:rsidRPr="00C756E0" w:rsidRDefault="009D701A" w:rsidP="00D017C0">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Dedupe_Match_found</w:t>
            </w:r>
          </w:p>
        </w:tc>
        <w:tc>
          <w:tcPr>
            <w:tcW w:w="3159" w:type="dxa"/>
            <w:tcBorders>
              <w:top w:val="nil"/>
              <w:left w:val="nil"/>
              <w:bottom w:val="single" w:sz="4" w:space="0" w:color="auto"/>
              <w:right w:val="single" w:sz="4" w:space="0" w:color="auto"/>
            </w:tcBorders>
            <w:shd w:val="clear" w:color="auto" w:fill="auto"/>
            <w:vAlign w:val="bottom"/>
          </w:tcPr>
          <w:p w14:paraId="49B5E6AD" w14:textId="3C2781CF" w:rsidR="009D701A" w:rsidRPr="00C756E0" w:rsidRDefault="009D701A" w:rsidP="00D017C0">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Dedupe_Match_found</w:t>
            </w:r>
          </w:p>
        </w:tc>
        <w:tc>
          <w:tcPr>
            <w:tcW w:w="1507" w:type="dxa"/>
            <w:tcBorders>
              <w:top w:val="nil"/>
              <w:left w:val="nil"/>
              <w:bottom w:val="single" w:sz="4" w:space="0" w:color="auto"/>
              <w:right w:val="single" w:sz="4" w:space="0" w:color="auto"/>
            </w:tcBorders>
            <w:shd w:val="clear" w:color="auto" w:fill="auto"/>
            <w:vAlign w:val="bottom"/>
          </w:tcPr>
          <w:p w14:paraId="625F4CD1" w14:textId="0968FF19" w:rsidR="009D701A" w:rsidRPr="00C756E0" w:rsidRDefault="009D701A" w:rsidP="00D017C0">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bottom"/>
          </w:tcPr>
          <w:p w14:paraId="7D12E32F" w14:textId="7A2D6CC6" w:rsidR="009D701A" w:rsidRPr="00C756E0" w:rsidRDefault="009D701A" w:rsidP="00D017C0">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M</w:t>
            </w:r>
            <w:r w:rsidR="00104CB0" w:rsidRPr="00C756E0">
              <w:rPr>
                <w:rFonts w:ascii="Calibri" w:eastAsia="Times New Roman" w:hAnsi="Calibri" w:cs="Calibri"/>
                <w:color w:val="000000"/>
                <w:lang w:val="en-US"/>
              </w:rPr>
              <w:t xml:space="preserve"> ( Key value pair – Consider XML attached above)</w:t>
            </w:r>
          </w:p>
        </w:tc>
      </w:tr>
      <w:tr w:rsidR="00C756E0" w:rsidRPr="0092499E" w14:paraId="6E691C7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08A98201" w14:textId="4A1C4198" w:rsidR="00C756E0" w:rsidRPr="00FF6CBE" w:rsidRDefault="00C756E0" w:rsidP="00D017C0">
            <w:pPr>
              <w:spacing w:after="0" w:line="240" w:lineRule="auto"/>
              <w:rPr>
                <w:rFonts w:ascii="Calibri" w:eastAsia="Times New Roman" w:hAnsi="Calibri" w:cs="Calibri"/>
                <w:color w:val="000000"/>
                <w:lang w:val="en-US"/>
              </w:rPr>
            </w:pPr>
            <w:r w:rsidRPr="00FF6CBE">
              <w:rPr>
                <w:rFonts w:ascii="Calibri" w:eastAsia="Times New Roman" w:hAnsi="Calibri" w:cs="Calibri"/>
                <w:color w:val="000000"/>
                <w:lang w:val="en-US"/>
              </w:rPr>
              <w:t>Source_unit</w:t>
            </w:r>
          </w:p>
        </w:tc>
        <w:tc>
          <w:tcPr>
            <w:tcW w:w="3159" w:type="dxa"/>
            <w:tcBorders>
              <w:top w:val="nil"/>
              <w:left w:val="nil"/>
              <w:bottom w:val="single" w:sz="4" w:space="0" w:color="auto"/>
              <w:right w:val="single" w:sz="4" w:space="0" w:color="auto"/>
            </w:tcBorders>
            <w:shd w:val="clear" w:color="auto" w:fill="auto"/>
            <w:vAlign w:val="bottom"/>
          </w:tcPr>
          <w:p w14:paraId="69ED1BDB" w14:textId="523D73AE" w:rsidR="00C756E0" w:rsidRPr="00FF6CBE" w:rsidRDefault="00C756E0" w:rsidP="00D017C0">
            <w:pPr>
              <w:spacing w:after="0" w:line="240" w:lineRule="auto"/>
              <w:rPr>
                <w:rFonts w:ascii="Calibri" w:eastAsia="Times New Roman" w:hAnsi="Calibri" w:cs="Calibri"/>
                <w:color w:val="000000"/>
                <w:lang w:val="en-US"/>
              </w:rPr>
            </w:pPr>
            <w:r w:rsidRPr="00FF6CBE">
              <w:rPr>
                <w:rFonts w:ascii="Calibri" w:eastAsia="Times New Roman" w:hAnsi="Calibri" w:cs="Calibri"/>
                <w:color w:val="000000"/>
                <w:lang w:val="en-US"/>
              </w:rPr>
              <w:t>Source_unit</w:t>
            </w:r>
          </w:p>
        </w:tc>
        <w:tc>
          <w:tcPr>
            <w:tcW w:w="1507" w:type="dxa"/>
            <w:tcBorders>
              <w:top w:val="nil"/>
              <w:left w:val="nil"/>
              <w:bottom w:val="single" w:sz="4" w:space="0" w:color="auto"/>
              <w:right w:val="single" w:sz="4" w:space="0" w:color="auto"/>
            </w:tcBorders>
            <w:shd w:val="clear" w:color="auto" w:fill="auto"/>
            <w:vAlign w:val="bottom"/>
          </w:tcPr>
          <w:p w14:paraId="485282F0" w14:textId="386F33BB" w:rsidR="00C756E0" w:rsidRPr="00FF6CBE" w:rsidRDefault="00C756E0" w:rsidP="00D017C0">
            <w:pPr>
              <w:spacing w:after="0" w:line="240" w:lineRule="auto"/>
              <w:rPr>
                <w:rFonts w:ascii="Calibri" w:eastAsia="Times New Roman" w:hAnsi="Calibri" w:cs="Calibri"/>
                <w:color w:val="000000"/>
                <w:lang w:val="en-US"/>
              </w:rPr>
            </w:pPr>
            <w:r w:rsidRPr="00FF6CBE">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tcPr>
          <w:p w14:paraId="4C8FB0FF" w14:textId="77777777" w:rsidR="00C756E0" w:rsidRPr="00FF6CBE" w:rsidRDefault="00746FC7" w:rsidP="00D017C0">
            <w:pPr>
              <w:spacing w:after="0" w:line="240" w:lineRule="auto"/>
              <w:rPr>
                <w:rFonts w:ascii="Calibri" w:eastAsia="Times New Roman" w:hAnsi="Calibri" w:cs="Calibri"/>
                <w:color w:val="000000"/>
                <w:lang w:val="en-US"/>
              </w:rPr>
            </w:pPr>
            <w:r w:rsidRPr="00FF6CBE">
              <w:rPr>
                <w:rFonts w:ascii="Calibri" w:eastAsia="Times New Roman" w:hAnsi="Calibri" w:cs="Calibri"/>
                <w:color w:val="000000"/>
                <w:lang w:val="en-US"/>
              </w:rPr>
              <w:t>O</w:t>
            </w:r>
            <w:r w:rsidR="006D663C" w:rsidRPr="00FF6CBE">
              <w:rPr>
                <w:rFonts w:ascii="Calibri" w:eastAsia="Times New Roman" w:hAnsi="Calibri" w:cs="Calibri"/>
                <w:color w:val="000000"/>
                <w:lang w:val="en-US"/>
              </w:rPr>
              <w:t xml:space="preserve"> (Key value pair)</w:t>
            </w:r>
          </w:p>
          <w:p w14:paraId="20761DFC" w14:textId="48E0D086" w:rsidR="00C5107F" w:rsidRPr="00FF6CBE" w:rsidRDefault="00C5107F" w:rsidP="00D017C0">
            <w:pPr>
              <w:spacing w:after="0" w:line="240" w:lineRule="auto"/>
              <w:rPr>
                <w:rFonts w:ascii="Calibri" w:eastAsia="Times New Roman" w:hAnsi="Calibri" w:cs="Calibri"/>
                <w:color w:val="000000"/>
                <w:lang w:val="en-US"/>
              </w:rPr>
            </w:pPr>
            <w:r w:rsidRPr="00FF6CBE">
              <w:rPr>
                <w:rFonts w:ascii="Calibri" w:eastAsia="Times New Roman" w:hAnsi="Calibri" w:cs="Calibri"/>
                <w:color w:val="000000"/>
                <w:lang w:val="en-US"/>
              </w:rPr>
              <w:t>Possible values: BA, RM,VRM, UA, DSA</w:t>
            </w:r>
          </w:p>
        </w:tc>
      </w:tr>
      <w:tr w:rsidR="00FF6CBE" w:rsidRPr="0092499E" w14:paraId="4629B37C"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CADAE1B" w14:textId="14C81ADC" w:rsidR="00FF6CBE" w:rsidRPr="002D4EEB" w:rsidRDefault="00FD2D37" w:rsidP="00D017C0">
            <w:pPr>
              <w:spacing w:after="0" w:line="240" w:lineRule="auto"/>
              <w:rPr>
                <w:rFonts w:ascii="Calibri" w:eastAsia="Times New Roman" w:hAnsi="Calibri" w:cs="Calibri"/>
                <w:color w:val="000000"/>
                <w:lang w:val="en-US"/>
              </w:rPr>
            </w:pPr>
            <w:r w:rsidRPr="002D4EEB">
              <w:rPr>
                <w:rFonts w:ascii="Calibri" w:eastAsia="Times New Roman" w:hAnsi="Calibri" w:cs="Calibri"/>
                <w:color w:val="000000"/>
                <w:lang w:val="en-US"/>
              </w:rPr>
              <w:t>Product_Category</w:t>
            </w:r>
          </w:p>
        </w:tc>
        <w:tc>
          <w:tcPr>
            <w:tcW w:w="3159" w:type="dxa"/>
            <w:tcBorders>
              <w:top w:val="nil"/>
              <w:left w:val="nil"/>
              <w:bottom w:val="single" w:sz="4" w:space="0" w:color="auto"/>
              <w:right w:val="single" w:sz="4" w:space="0" w:color="auto"/>
            </w:tcBorders>
            <w:shd w:val="clear" w:color="auto" w:fill="auto"/>
            <w:vAlign w:val="bottom"/>
          </w:tcPr>
          <w:p w14:paraId="3DFD326D" w14:textId="3335D14F" w:rsidR="00FF6CBE" w:rsidRPr="002D4EEB" w:rsidRDefault="00FD2D37" w:rsidP="00D017C0">
            <w:pPr>
              <w:spacing w:after="0" w:line="240" w:lineRule="auto"/>
              <w:rPr>
                <w:rFonts w:ascii="Calibri" w:eastAsia="Times New Roman" w:hAnsi="Calibri" w:cs="Calibri"/>
                <w:color w:val="000000"/>
                <w:lang w:val="en-US"/>
              </w:rPr>
            </w:pPr>
            <w:r w:rsidRPr="002D4EEB">
              <w:rPr>
                <w:rFonts w:ascii="Calibri" w:eastAsia="Times New Roman" w:hAnsi="Calibri" w:cs="Calibri"/>
                <w:color w:val="000000"/>
                <w:lang w:val="en-US"/>
              </w:rPr>
              <w:t>Product_Category</w:t>
            </w:r>
          </w:p>
        </w:tc>
        <w:tc>
          <w:tcPr>
            <w:tcW w:w="1507" w:type="dxa"/>
            <w:tcBorders>
              <w:top w:val="nil"/>
              <w:left w:val="nil"/>
              <w:bottom w:val="single" w:sz="4" w:space="0" w:color="auto"/>
              <w:right w:val="single" w:sz="4" w:space="0" w:color="auto"/>
            </w:tcBorders>
            <w:shd w:val="clear" w:color="auto" w:fill="auto"/>
            <w:vAlign w:val="bottom"/>
          </w:tcPr>
          <w:p w14:paraId="358459AA" w14:textId="1E941A5D" w:rsidR="00FF6CBE" w:rsidRPr="002D4EEB" w:rsidRDefault="00FF6CBE" w:rsidP="00D017C0">
            <w:pPr>
              <w:spacing w:after="0" w:line="240" w:lineRule="auto"/>
              <w:rPr>
                <w:rFonts w:ascii="Calibri" w:eastAsia="Times New Roman" w:hAnsi="Calibri" w:cs="Calibri"/>
                <w:color w:val="000000"/>
                <w:lang w:val="en-US"/>
              </w:rPr>
            </w:pPr>
            <w:r w:rsidRPr="002D4EEB">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vAlign w:val="bottom"/>
          </w:tcPr>
          <w:p w14:paraId="6983A678" w14:textId="43346960" w:rsidR="00444035" w:rsidRPr="002D4EEB" w:rsidRDefault="00444035" w:rsidP="00444035">
            <w:pPr>
              <w:spacing w:after="0" w:line="240" w:lineRule="auto"/>
              <w:rPr>
                <w:rFonts w:ascii="Calibri" w:eastAsia="Times New Roman" w:hAnsi="Calibri" w:cs="Calibri"/>
                <w:color w:val="000000"/>
                <w:lang w:val="en-US"/>
              </w:rPr>
            </w:pPr>
            <w:r w:rsidRPr="002D4EEB">
              <w:rPr>
                <w:rFonts w:ascii="Calibri" w:eastAsia="Times New Roman" w:hAnsi="Calibri" w:cs="Calibri"/>
                <w:b/>
                <w:color w:val="000000"/>
                <w:lang w:val="en-US"/>
              </w:rPr>
              <w:t>M</w:t>
            </w:r>
            <w:r w:rsidRPr="002D4EEB">
              <w:rPr>
                <w:rFonts w:ascii="Calibri" w:eastAsia="Times New Roman" w:hAnsi="Calibri" w:cs="Calibri"/>
                <w:color w:val="000000"/>
                <w:lang w:val="en-US"/>
              </w:rPr>
              <w:t xml:space="preserve"> (Key value pair)</w:t>
            </w:r>
          </w:p>
          <w:p w14:paraId="31708EF9" w14:textId="06020320" w:rsidR="00FF6CBE" w:rsidRPr="002D4EEB" w:rsidRDefault="00444035" w:rsidP="001D3CF3">
            <w:pPr>
              <w:spacing w:after="0" w:line="240" w:lineRule="auto"/>
              <w:rPr>
                <w:rFonts w:ascii="Calibri" w:eastAsia="Times New Roman" w:hAnsi="Calibri" w:cs="Calibri"/>
                <w:color w:val="000000"/>
                <w:lang w:val="en-US"/>
              </w:rPr>
            </w:pPr>
            <w:r w:rsidRPr="002D4EEB">
              <w:rPr>
                <w:rFonts w:ascii="Calibri" w:eastAsia="Times New Roman" w:hAnsi="Calibri" w:cs="Calibri"/>
                <w:color w:val="000000"/>
                <w:lang w:val="en-US"/>
              </w:rPr>
              <w:t xml:space="preserve">Possible values: </w:t>
            </w:r>
            <w:r w:rsidR="001D3CF3" w:rsidRPr="002D4EEB">
              <w:rPr>
                <w:rFonts w:ascii="Calibri" w:eastAsia="Times New Roman" w:hAnsi="Calibri" w:cs="Calibri"/>
                <w:b/>
                <w:color w:val="000000"/>
                <w:u w:val="single"/>
                <w:lang w:val="en-US"/>
              </w:rPr>
              <w:t>Conventional/Islamic</w:t>
            </w:r>
          </w:p>
        </w:tc>
      </w:tr>
      <w:tr w:rsidR="002D4EEB" w:rsidRPr="0092499E" w14:paraId="0CC1C100"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D6A4588" w14:textId="39E2E049" w:rsidR="002D4EEB" w:rsidRPr="00B84B28" w:rsidRDefault="002D4EEB" w:rsidP="00D017C0">
            <w:pPr>
              <w:spacing w:after="0" w:line="240" w:lineRule="auto"/>
              <w:rPr>
                <w:rFonts w:ascii="Calibri" w:eastAsia="Times New Roman" w:hAnsi="Calibri" w:cs="Calibri"/>
                <w:color w:val="000000"/>
                <w:lang w:val="en-US"/>
              </w:rPr>
            </w:pPr>
            <w:r w:rsidRPr="00B84B28">
              <w:rPr>
                <w:rFonts w:ascii="Calibri" w:eastAsia="Times New Roman" w:hAnsi="Calibri" w:cs="Calibri"/>
                <w:color w:val="000000"/>
                <w:lang w:val="en-US"/>
              </w:rPr>
              <w:t>Account_creation_date</w:t>
            </w:r>
          </w:p>
        </w:tc>
        <w:tc>
          <w:tcPr>
            <w:tcW w:w="3159" w:type="dxa"/>
            <w:tcBorders>
              <w:top w:val="nil"/>
              <w:left w:val="nil"/>
              <w:bottom w:val="single" w:sz="4" w:space="0" w:color="auto"/>
              <w:right w:val="single" w:sz="4" w:space="0" w:color="auto"/>
            </w:tcBorders>
            <w:shd w:val="clear" w:color="auto" w:fill="auto"/>
            <w:vAlign w:val="bottom"/>
          </w:tcPr>
          <w:p w14:paraId="60FA407B" w14:textId="52D193CD" w:rsidR="002D4EEB" w:rsidRPr="00B84B28" w:rsidRDefault="002D4EEB" w:rsidP="00D017C0">
            <w:pPr>
              <w:spacing w:after="0" w:line="240" w:lineRule="auto"/>
              <w:rPr>
                <w:rFonts w:ascii="Calibri" w:eastAsia="Times New Roman" w:hAnsi="Calibri" w:cs="Calibri"/>
                <w:color w:val="000000"/>
                <w:lang w:val="en-US"/>
              </w:rPr>
            </w:pPr>
            <w:r w:rsidRPr="00B84B28">
              <w:rPr>
                <w:rFonts w:ascii="Calibri" w:eastAsia="Times New Roman" w:hAnsi="Calibri" w:cs="Calibri"/>
                <w:color w:val="000000"/>
                <w:lang w:val="en-US"/>
              </w:rPr>
              <w:t>Account_creation_date</w:t>
            </w:r>
          </w:p>
        </w:tc>
        <w:tc>
          <w:tcPr>
            <w:tcW w:w="1507" w:type="dxa"/>
            <w:tcBorders>
              <w:top w:val="nil"/>
              <w:left w:val="nil"/>
              <w:bottom w:val="single" w:sz="4" w:space="0" w:color="auto"/>
              <w:right w:val="single" w:sz="4" w:space="0" w:color="auto"/>
            </w:tcBorders>
            <w:shd w:val="clear" w:color="auto" w:fill="auto"/>
            <w:vAlign w:val="bottom"/>
          </w:tcPr>
          <w:p w14:paraId="7B8892DC" w14:textId="7BAB8A05" w:rsidR="002D4EEB" w:rsidRPr="00B84B28" w:rsidRDefault="002D4EEB" w:rsidP="00D017C0">
            <w:pPr>
              <w:spacing w:after="0" w:line="240" w:lineRule="auto"/>
              <w:rPr>
                <w:rFonts w:ascii="Calibri" w:eastAsia="Times New Roman" w:hAnsi="Calibri" w:cs="Calibri"/>
                <w:color w:val="000000"/>
                <w:lang w:val="en-US"/>
              </w:rPr>
            </w:pPr>
            <w:r w:rsidRPr="00B84B28">
              <w:rPr>
                <w:rFonts w:ascii="Calibri" w:eastAsia="Times New Roman" w:hAnsi="Calibri" w:cs="Calibri"/>
                <w:color w:val="000000"/>
                <w:lang w:val="en-US"/>
              </w:rPr>
              <w:t>String(30)</w:t>
            </w:r>
          </w:p>
        </w:tc>
        <w:tc>
          <w:tcPr>
            <w:tcW w:w="2631" w:type="dxa"/>
            <w:tcBorders>
              <w:top w:val="nil"/>
              <w:left w:val="nil"/>
              <w:bottom w:val="single" w:sz="4" w:space="0" w:color="auto"/>
              <w:right w:val="single" w:sz="4" w:space="0" w:color="auto"/>
            </w:tcBorders>
            <w:shd w:val="clear" w:color="auto" w:fill="auto"/>
            <w:vAlign w:val="bottom"/>
          </w:tcPr>
          <w:p w14:paraId="36F5B64C" w14:textId="4E4B7178" w:rsidR="002D4EEB" w:rsidRPr="00B84B28" w:rsidRDefault="00407A0F" w:rsidP="00444035">
            <w:pPr>
              <w:spacing w:after="0" w:line="240" w:lineRule="auto"/>
              <w:rPr>
                <w:rFonts w:ascii="Calibri" w:eastAsia="Times New Roman" w:hAnsi="Calibri" w:cs="Calibri"/>
                <w:color w:val="000000"/>
                <w:lang w:val="en-US"/>
              </w:rPr>
            </w:pPr>
            <w:r w:rsidRPr="00B84B28">
              <w:rPr>
                <w:rFonts w:ascii="Calibri" w:eastAsia="Times New Roman" w:hAnsi="Calibri" w:cs="Calibri"/>
                <w:color w:val="000000"/>
                <w:lang w:val="en-US"/>
              </w:rPr>
              <w:t>C</w:t>
            </w:r>
            <w:r w:rsidR="002D4EEB" w:rsidRPr="00B84B28">
              <w:rPr>
                <w:rFonts w:ascii="Calibri" w:eastAsia="Times New Roman" w:hAnsi="Calibri" w:cs="Calibri"/>
                <w:color w:val="000000"/>
                <w:lang w:val="en-US"/>
              </w:rPr>
              <w:t>M (Key value pair)</w:t>
            </w:r>
            <w:r w:rsidR="00FE612B" w:rsidRPr="00B84B28">
              <w:rPr>
                <w:rFonts w:ascii="Calibri" w:eastAsia="Times New Roman" w:hAnsi="Calibri" w:cs="Calibri"/>
                <w:color w:val="000000"/>
                <w:lang w:val="en-US"/>
              </w:rPr>
              <w:t xml:space="preserve"> (STP)</w:t>
            </w:r>
          </w:p>
          <w:p w14:paraId="4176FC81" w14:textId="4F98C48D" w:rsidR="001B4DEC" w:rsidRPr="00B84B28" w:rsidRDefault="001B4DEC" w:rsidP="00444035">
            <w:pPr>
              <w:spacing w:after="0" w:line="240" w:lineRule="auto"/>
              <w:rPr>
                <w:rFonts w:ascii="Calibri" w:eastAsia="Times New Roman" w:hAnsi="Calibri" w:cs="Calibri"/>
                <w:color w:val="000000"/>
                <w:lang w:val="en-US"/>
              </w:rPr>
            </w:pPr>
            <w:r w:rsidRPr="00B84B28">
              <w:rPr>
                <w:rFonts w:ascii="Calibri" w:eastAsia="Times New Roman" w:hAnsi="Calibri" w:cs="Calibri"/>
                <w:color w:val="000000"/>
                <w:lang w:val="en-US"/>
              </w:rPr>
              <w:t>(yyyy-MM-dd)</w:t>
            </w:r>
          </w:p>
        </w:tc>
      </w:tr>
      <w:tr w:rsidR="00B84B28" w:rsidRPr="0092499E" w14:paraId="75FAA8C9"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686DFD5" w14:textId="1721F2BE"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MOI_employer</w:t>
            </w:r>
          </w:p>
        </w:tc>
        <w:tc>
          <w:tcPr>
            <w:tcW w:w="3159" w:type="dxa"/>
            <w:tcBorders>
              <w:top w:val="nil"/>
              <w:left w:val="nil"/>
              <w:bottom w:val="single" w:sz="4" w:space="0" w:color="auto"/>
              <w:right w:val="single" w:sz="4" w:space="0" w:color="auto"/>
            </w:tcBorders>
            <w:shd w:val="clear" w:color="auto" w:fill="auto"/>
            <w:vAlign w:val="bottom"/>
          </w:tcPr>
          <w:p w14:paraId="3F45BDE1" w14:textId="2D4FD224"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MOI_employer</w:t>
            </w:r>
          </w:p>
        </w:tc>
        <w:tc>
          <w:tcPr>
            <w:tcW w:w="1507" w:type="dxa"/>
            <w:tcBorders>
              <w:top w:val="nil"/>
              <w:left w:val="nil"/>
              <w:bottom w:val="single" w:sz="4" w:space="0" w:color="auto"/>
              <w:right w:val="single" w:sz="4" w:space="0" w:color="auto"/>
            </w:tcBorders>
            <w:shd w:val="clear" w:color="auto" w:fill="auto"/>
            <w:vAlign w:val="bottom"/>
          </w:tcPr>
          <w:p w14:paraId="71922FDC" w14:textId="60AC4AD4"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String(20</w:t>
            </w:r>
            <w:r w:rsidRPr="00B84B28">
              <w:rPr>
                <w:rFonts w:ascii="Calibri" w:eastAsia="Times New Roman" w:hAnsi="Calibri" w:cs="Calibri"/>
                <w:b/>
                <w:color w:val="000000"/>
                <w:highlight w:val="yellow"/>
                <w:lang w:val="en-US"/>
              </w:rPr>
              <w:t>0)</w:t>
            </w:r>
          </w:p>
        </w:tc>
        <w:tc>
          <w:tcPr>
            <w:tcW w:w="2631" w:type="dxa"/>
            <w:tcBorders>
              <w:top w:val="nil"/>
              <w:left w:val="nil"/>
              <w:bottom w:val="single" w:sz="4" w:space="0" w:color="auto"/>
              <w:right w:val="single" w:sz="4" w:space="0" w:color="auto"/>
            </w:tcBorders>
            <w:shd w:val="clear" w:color="auto" w:fill="auto"/>
            <w:vAlign w:val="bottom"/>
          </w:tcPr>
          <w:p w14:paraId="104303EF" w14:textId="524AC160"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w:t>
            </w:r>
            <w:r w:rsidRPr="00B84B28">
              <w:rPr>
                <w:rFonts w:ascii="Calibri" w:eastAsia="Times New Roman" w:hAnsi="Calibri" w:cs="Calibri"/>
                <w:b/>
                <w:color w:val="000000"/>
                <w:highlight w:val="yellow"/>
                <w:lang w:val="en-US"/>
              </w:rPr>
              <w:t xml:space="preserve"> (O)</w:t>
            </w:r>
          </w:p>
        </w:tc>
      </w:tr>
      <w:tr w:rsidR="00B84B28" w:rsidRPr="0092499E" w14:paraId="2A14EE61"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5CAA88B" w14:textId="144CF52A"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AECB_employer</w:t>
            </w:r>
          </w:p>
        </w:tc>
        <w:tc>
          <w:tcPr>
            <w:tcW w:w="3159" w:type="dxa"/>
            <w:tcBorders>
              <w:top w:val="nil"/>
              <w:left w:val="nil"/>
              <w:bottom w:val="single" w:sz="4" w:space="0" w:color="auto"/>
              <w:right w:val="single" w:sz="4" w:space="0" w:color="auto"/>
            </w:tcBorders>
            <w:shd w:val="clear" w:color="auto" w:fill="auto"/>
            <w:vAlign w:val="bottom"/>
          </w:tcPr>
          <w:p w14:paraId="0AB0C938" w14:textId="67B4A256"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AECB_employer</w:t>
            </w:r>
          </w:p>
        </w:tc>
        <w:tc>
          <w:tcPr>
            <w:tcW w:w="1507" w:type="dxa"/>
            <w:tcBorders>
              <w:top w:val="nil"/>
              <w:left w:val="nil"/>
              <w:bottom w:val="single" w:sz="4" w:space="0" w:color="auto"/>
              <w:right w:val="single" w:sz="4" w:space="0" w:color="auto"/>
            </w:tcBorders>
            <w:shd w:val="clear" w:color="auto" w:fill="auto"/>
            <w:vAlign w:val="bottom"/>
          </w:tcPr>
          <w:p w14:paraId="3B243253" w14:textId="01E874F0"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String(200)</w:t>
            </w:r>
          </w:p>
        </w:tc>
        <w:tc>
          <w:tcPr>
            <w:tcW w:w="2631" w:type="dxa"/>
            <w:tcBorders>
              <w:top w:val="nil"/>
              <w:left w:val="nil"/>
              <w:bottom w:val="single" w:sz="4" w:space="0" w:color="auto"/>
              <w:right w:val="single" w:sz="4" w:space="0" w:color="auto"/>
            </w:tcBorders>
            <w:shd w:val="clear" w:color="auto" w:fill="auto"/>
            <w:vAlign w:val="bottom"/>
          </w:tcPr>
          <w:p w14:paraId="76AB70D7" w14:textId="3CA8676C"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 (O)</w:t>
            </w:r>
          </w:p>
        </w:tc>
      </w:tr>
      <w:tr w:rsidR="00B84B28" w:rsidRPr="0092499E" w14:paraId="751ED5B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7035314E" w14:textId="24049AA2"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finacle_employer</w:t>
            </w:r>
          </w:p>
        </w:tc>
        <w:tc>
          <w:tcPr>
            <w:tcW w:w="3159" w:type="dxa"/>
            <w:tcBorders>
              <w:top w:val="nil"/>
              <w:left w:val="nil"/>
              <w:bottom w:val="single" w:sz="4" w:space="0" w:color="auto"/>
              <w:right w:val="single" w:sz="4" w:space="0" w:color="auto"/>
            </w:tcBorders>
            <w:shd w:val="clear" w:color="auto" w:fill="auto"/>
            <w:vAlign w:val="bottom"/>
          </w:tcPr>
          <w:p w14:paraId="43B17658" w14:textId="6A34EDEC"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finacle_employer</w:t>
            </w:r>
          </w:p>
        </w:tc>
        <w:tc>
          <w:tcPr>
            <w:tcW w:w="1507" w:type="dxa"/>
            <w:tcBorders>
              <w:top w:val="nil"/>
              <w:left w:val="nil"/>
              <w:bottom w:val="single" w:sz="4" w:space="0" w:color="auto"/>
              <w:right w:val="single" w:sz="4" w:space="0" w:color="auto"/>
            </w:tcBorders>
            <w:shd w:val="clear" w:color="auto" w:fill="auto"/>
            <w:vAlign w:val="bottom"/>
          </w:tcPr>
          <w:p w14:paraId="0A15F54C" w14:textId="4DDAD003"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String(200)</w:t>
            </w:r>
          </w:p>
        </w:tc>
        <w:tc>
          <w:tcPr>
            <w:tcW w:w="2631" w:type="dxa"/>
            <w:tcBorders>
              <w:top w:val="nil"/>
              <w:left w:val="nil"/>
              <w:bottom w:val="single" w:sz="4" w:space="0" w:color="auto"/>
              <w:right w:val="single" w:sz="4" w:space="0" w:color="auto"/>
            </w:tcBorders>
            <w:shd w:val="clear" w:color="auto" w:fill="auto"/>
            <w:vAlign w:val="bottom"/>
          </w:tcPr>
          <w:p w14:paraId="07702A99" w14:textId="1244026C"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 (O)</w:t>
            </w:r>
          </w:p>
        </w:tc>
      </w:tr>
      <w:tr w:rsidR="00B84B28" w:rsidRPr="0092499E" w14:paraId="45BF458E"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526C96BD" w14:textId="423B45BB"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NSTP_employer</w:t>
            </w:r>
          </w:p>
        </w:tc>
        <w:tc>
          <w:tcPr>
            <w:tcW w:w="3159" w:type="dxa"/>
            <w:tcBorders>
              <w:top w:val="nil"/>
              <w:left w:val="nil"/>
              <w:bottom w:val="single" w:sz="4" w:space="0" w:color="auto"/>
              <w:right w:val="single" w:sz="4" w:space="0" w:color="auto"/>
            </w:tcBorders>
            <w:shd w:val="clear" w:color="auto" w:fill="auto"/>
            <w:vAlign w:val="bottom"/>
          </w:tcPr>
          <w:p w14:paraId="2ADFA69B" w14:textId="1138318D"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NSTP_employer</w:t>
            </w:r>
          </w:p>
        </w:tc>
        <w:tc>
          <w:tcPr>
            <w:tcW w:w="1507" w:type="dxa"/>
            <w:tcBorders>
              <w:top w:val="nil"/>
              <w:left w:val="nil"/>
              <w:bottom w:val="single" w:sz="4" w:space="0" w:color="auto"/>
              <w:right w:val="single" w:sz="4" w:space="0" w:color="auto"/>
            </w:tcBorders>
            <w:shd w:val="clear" w:color="auto" w:fill="auto"/>
            <w:vAlign w:val="bottom"/>
          </w:tcPr>
          <w:p w14:paraId="610748E5" w14:textId="6B65FC3E"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String(5</w:t>
            </w:r>
            <w:r w:rsidRPr="00B84B28">
              <w:rPr>
                <w:rFonts w:ascii="Calibri" w:eastAsia="Times New Roman" w:hAnsi="Calibri" w:cs="Calibri"/>
                <w:b/>
                <w:color w:val="000000"/>
                <w:highlight w:val="yellow"/>
                <w:lang w:val="en-US"/>
              </w:rPr>
              <w:t>)</w:t>
            </w:r>
          </w:p>
        </w:tc>
        <w:tc>
          <w:tcPr>
            <w:tcW w:w="2631" w:type="dxa"/>
            <w:tcBorders>
              <w:top w:val="nil"/>
              <w:left w:val="nil"/>
              <w:bottom w:val="single" w:sz="4" w:space="0" w:color="auto"/>
              <w:right w:val="single" w:sz="4" w:space="0" w:color="auto"/>
            </w:tcBorders>
            <w:shd w:val="clear" w:color="auto" w:fill="auto"/>
            <w:vAlign w:val="bottom"/>
          </w:tcPr>
          <w:p w14:paraId="6F84690F" w14:textId="4870CB08"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 (O)</w:t>
            </w:r>
          </w:p>
        </w:tc>
      </w:tr>
      <w:tr w:rsidR="00B84B28" w:rsidRPr="0092499E" w14:paraId="79567EF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1687DA63" w14:textId="795F9355"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other_employerName</w:t>
            </w:r>
          </w:p>
        </w:tc>
        <w:tc>
          <w:tcPr>
            <w:tcW w:w="3159" w:type="dxa"/>
            <w:tcBorders>
              <w:top w:val="nil"/>
              <w:left w:val="nil"/>
              <w:bottom w:val="single" w:sz="4" w:space="0" w:color="auto"/>
              <w:right w:val="single" w:sz="4" w:space="0" w:color="auto"/>
            </w:tcBorders>
            <w:shd w:val="clear" w:color="auto" w:fill="auto"/>
            <w:vAlign w:val="bottom"/>
          </w:tcPr>
          <w:p w14:paraId="74D1D3F0" w14:textId="50507ECA"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other_employerName</w:t>
            </w:r>
          </w:p>
        </w:tc>
        <w:tc>
          <w:tcPr>
            <w:tcW w:w="1507" w:type="dxa"/>
            <w:tcBorders>
              <w:top w:val="nil"/>
              <w:left w:val="nil"/>
              <w:bottom w:val="single" w:sz="4" w:space="0" w:color="auto"/>
              <w:right w:val="single" w:sz="4" w:space="0" w:color="auto"/>
            </w:tcBorders>
            <w:shd w:val="clear" w:color="auto" w:fill="auto"/>
            <w:vAlign w:val="bottom"/>
          </w:tcPr>
          <w:p w14:paraId="30BCA56F" w14:textId="428AC531"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String(200)</w:t>
            </w:r>
          </w:p>
        </w:tc>
        <w:tc>
          <w:tcPr>
            <w:tcW w:w="2631" w:type="dxa"/>
            <w:tcBorders>
              <w:top w:val="nil"/>
              <w:left w:val="nil"/>
              <w:bottom w:val="single" w:sz="4" w:space="0" w:color="auto"/>
              <w:right w:val="single" w:sz="4" w:space="0" w:color="auto"/>
            </w:tcBorders>
            <w:shd w:val="clear" w:color="auto" w:fill="auto"/>
            <w:vAlign w:val="bottom"/>
          </w:tcPr>
          <w:p w14:paraId="502367EB" w14:textId="207FEFCD"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 (O)</w:t>
            </w:r>
          </w:p>
        </w:tc>
      </w:tr>
      <w:tr w:rsidR="00B84B28" w:rsidRPr="0092499E" w14:paraId="2D71C070"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A3FF2DB" w14:textId="709E7D67"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employer_source</w:t>
            </w:r>
          </w:p>
        </w:tc>
        <w:tc>
          <w:tcPr>
            <w:tcW w:w="3159" w:type="dxa"/>
            <w:tcBorders>
              <w:top w:val="nil"/>
              <w:left w:val="nil"/>
              <w:bottom w:val="single" w:sz="4" w:space="0" w:color="auto"/>
              <w:right w:val="single" w:sz="4" w:space="0" w:color="auto"/>
            </w:tcBorders>
            <w:shd w:val="clear" w:color="auto" w:fill="auto"/>
            <w:vAlign w:val="bottom"/>
          </w:tcPr>
          <w:p w14:paraId="72548D4D" w14:textId="72E0D84D"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employer_source</w:t>
            </w:r>
          </w:p>
        </w:tc>
        <w:tc>
          <w:tcPr>
            <w:tcW w:w="1507" w:type="dxa"/>
            <w:tcBorders>
              <w:top w:val="nil"/>
              <w:left w:val="nil"/>
              <w:bottom w:val="single" w:sz="4" w:space="0" w:color="auto"/>
              <w:right w:val="single" w:sz="4" w:space="0" w:color="auto"/>
            </w:tcBorders>
            <w:shd w:val="clear" w:color="auto" w:fill="auto"/>
            <w:vAlign w:val="bottom"/>
          </w:tcPr>
          <w:p w14:paraId="30BDC9B2" w14:textId="60BBCD94" w:rsidR="00B84B28" w:rsidRPr="00B84B28" w:rsidRDefault="00B84B28" w:rsidP="00D017C0">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String(200)</w:t>
            </w:r>
          </w:p>
        </w:tc>
        <w:tc>
          <w:tcPr>
            <w:tcW w:w="2631" w:type="dxa"/>
            <w:tcBorders>
              <w:top w:val="nil"/>
              <w:left w:val="nil"/>
              <w:bottom w:val="single" w:sz="4" w:space="0" w:color="auto"/>
              <w:right w:val="single" w:sz="4" w:space="0" w:color="auto"/>
            </w:tcBorders>
            <w:shd w:val="clear" w:color="auto" w:fill="auto"/>
            <w:vAlign w:val="bottom"/>
          </w:tcPr>
          <w:p w14:paraId="7BEF7BEA" w14:textId="39310EBD" w:rsidR="00B84B28" w:rsidRPr="00B84B28" w:rsidRDefault="00B84B28" w:rsidP="00444035">
            <w:pPr>
              <w:spacing w:after="0" w:line="240" w:lineRule="auto"/>
              <w:rPr>
                <w:rFonts w:ascii="Calibri" w:eastAsia="Times New Roman" w:hAnsi="Calibri" w:cs="Calibri"/>
                <w:b/>
                <w:color w:val="000000"/>
                <w:highlight w:val="yellow"/>
                <w:lang w:val="en-US"/>
              </w:rPr>
            </w:pPr>
            <w:r w:rsidRPr="00B84B28">
              <w:rPr>
                <w:rFonts w:ascii="Calibri" w:eastAsia="Times New Roman" w:hAnsi="Calibri" w:cs="Calibri"/>
                <w:b/>
                <w:color w:val="000000"/>
                <w:highlight w:val="yellow"/>
                <w:lang w:val="en-US"/>
              </w:rPr>
              <w:t>Key value pair (O)</w:t>
            </w:r>
          </w:p>
        </w:tc>
      </w:tr>
      <w:tr w:rsidR="00BF1E82" w:rsidRPr="0092499E" w14:paraId="73884224"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DB87DA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lastRenderedPageBreak/>
              <w:t>&lt;FATCA_CRS_GRID_details&gt; Start Of Repetitive tag for FATCA CRS GRID details</w:t>
            </w:r>
          </w:p>
        </w:tc>
        <w:tc>
          <w:tcPr>
            <w:tcW w:w="2631" w:type="dxa"/>
            <w:tcBorders>
              <w:top w:val="nil"/>
              <w:left w:val="nil"/>
              <w:bottom w:val="single" w:sz="4" w:space="0" w:color="auto"/>
              <w:right w:val="single" w:sz="4" w:space="0" w:color="auto"/>
            </w:tcBorders>
            <w:shd w:val="clear" w:color="auto" w:fill="auto"/>
            <w:vAlign w:val="center"/>
            <w:hideMark/>
          </w:tcPr>
          <w:p w14:paraId="49B9AF5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1656E7DA"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D5E5F5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Country_Tax_Residence</w:t>
            </w:r>
          </w:p>
        </w:tc>
        <w:tc>
          <w:tcPr>
            <w:tcW w:w="3159" w:type="dxa"/>
            <w:tcBorders>
              <w:top w:val="nil"/>
              <w:left w:val="nil"/>
              <w:bottom w:val="single" w:sz="4" w:space="0" w:color="auto"/>
              <w:right w:val="single" w:sz="4" w:space="0" w:color="auto"/>
            </w:tcBorders>
            <w:shd w:val="clear" w:color="auto" w:fill="auto"/>
            <w:vAlign w:val="center"/>
            <w:hideMark/>
          </w:tcPr>
          <w:p w14:paraId="387CFEB3"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Country of Tax Residence</w:t>
            </w:r>
          </w:p>
        </w:tc>
        <w:tc>
          <w:tcPr>
            <w:tcW w:w="1507" w:type="dxa"/>
            <w:tcBorders>
              <w:top w:val="nil"/>
              <w:left w:val="nil"/>
              <w:bottom w:val="single" w:sz="4" w:space="0" w:color="auto"/>
              <w:right w:val="single" w:sz="4" w:space="0" w:color="auto"/>
            </w:tcBorders>
            <w:shd w:val="clear" w:color="auto" w:fill="auto"/>
            <w:vAlign w:val="center"/>
            <w:hideMark/>
          </w:tcPr>
          <w:p w14:paraId="2E43EE4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center"/>
            <w:hideMark/>
          </w:tcPr>
          <w:p w14:paraId="7F19A83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37B9674F" w14:textId="77777777" w:rsidTr="002E6171">
        <w:trPr>
          <w:trHeight w:val="300"/>
        </w:trPr>
        <w:tc>
          <w:tcPr>
            <w:tcW w:w="3159" w:type="dxa"/>
            <w:vMerge w:val="restart"/>
            <w:tcBorders>
              <w:top w:val="nil"/>
              <w:left w:val="single" w:sz="4" w:space="0" w:color="auto"/>
              <w:bottom w:val="single" w:sz="4" w:space="0" w:color="auto"/>
              <w:right w:val="single" w:sz="4" w:space="0" w:color="auto"/>
            </w:tcBorders>
            <w:shd w:val="clear" w:color="auto" w:fill="auto"/>
            <w:vAlign w:val="center"/>
            <w:hideMark/>
          </w:tcPr>
          <w:p w14:paraId="1F094D92"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TIN</w:t>
            </w:r>
          </w:p>
        </w:tc>
        <w:tc>
          <w:tcPr>
            <w:tcW w:w="3159" w:type="dxa"/>
            <w:tcBorders>
              <w:top w:val="nil"/>
              <w:left w:val="nil"/>
              <w:bottom w:val="single" w:sz="4" w:space="0" w:color="auto"/>
              <w:right w:val="single" w:sz="4" w:space="0" w:color="auto"/>
            </w:tcBorders>
            <w:shd w:val="clear" w:color="auto" w:fill="auto"/>
            <w:vAlign w:val="center"/>
            <w:hideMark/>
          </w:tcPr>
          <w:p w14:paraId="42F1966E"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Taxpayer Identification Number (TIN)</w:t>
            </w:r>
          </w:p>
        </w:tc>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14:paraId="4924E33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vMerge w:val="restart"/>
            <w:tcBorders>
              <w:top w:val="nil"/>
              <w:left w:val="single" w:sz="4" w:space="0" w:color="auto"/>
              <w:bottom w:val="single" w:sz="4" w:space="0" w:color="auto"/>
              <w:right w:val="single" w:sz="4" w:space="0" w:color="auto"/>
            </w:tcBorders>
            <w:shd w:val="clear" w:color="auto" w:fill="auto"/>
            <w:vAlign w:val="center"/>
            <w:hideMark/>
          </w:tcPr>
          <w:p w14:paraId="272E5681"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596EF661" w14:textId="77777777" w:rsidTr="002E6171">
        <w:trPr>
          <w:trHeight w:val="300"/>
        </w:trPr>
        <w:tc>
          <w:tcPr>
            <w:tcW w:w="3159" w:type="dxa"/>
            <w:vMerge/>
            <w:tcBorders>
              <w:top w:val="nil"/>
              <w:left w:val="single" w:sz="4" w:space="0" w:color="auto"/>
              <w:bottom w:val="single" w:sz="4" w:space="0" w:color="auto"/>
              <w:right w:val="single" w:sz="4" w:space="0" w:color="auto"/>
            </w:tcBorders>
            <w:vAlign w:val="center"/>
            <w:hideMark/>
          </w:tcPr>
          <w:p w14:paraId="5EBD105F" w14:textId="77777777" w:rsidR="00BF1E82" w:rsidRPr="0092499E" w:rsidRDefault="00BF1E82" w:rsidP="00BF1E82">
            <w:pPr>
              <w:spacing w:after="0" w:line="240" w:lineRule="auto"/>
              <w:rPr>
                <w:rFonts w:ascii="Calibri" w:eastAsia="Times New Roman" w:hAnsi="Calibri" w:cs="Calibri"/>
                <w:lang w:val="en-US"/>
              </w:rPr>
            </w:pPr>
          </w:p>
        </w:tc>
        <w:tc>
          <w:tcPr>
            <w:tcW w:w="3159" w:type="dxa"/>
            <w:tcBorders>
              <w:top w:val="nil"/>
              <w:left w:val="nil"/>
              <w:bottom w:val="single" w:sz="4" w:space="0" w:color="auto"/>
              <w:right w:val="single" w:sz="4" w:space="0" w:color="auto"/>
            </w:tcBorders>
            <w:shd w:val="clear" w:color="auto" w:fill="auto"/>
            <w:vAlign w:val="center"/>
            <w:hideMark/>
          </w:tcPr>
          <w:p w14:paraId="162A0214"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/Equivalent</w:t>
            </w:r>
          </w:p>
        </w:tc>
        <w:tc>
          <w:tcPr>
            <w:tcW w:w="1507" w:type="dxa"/>
            <w:vMerge/>
            <w:tcBorders>
              <w:top w:val="nil"/>
              <w:left w:val="single" w:sz="4" w:space="0" w:color="auto"/>
              <w:bottom w:val="single" w:sz="4" w:space="0" w:color="auto"/>
              <w:right w:val="single" w:sz="4" w:space="0" w:color="auto"/>
            </w:tcBorders>
            <w:vAlign w:val="center"/>
            <w:hideMark/>
          </w:tcPr>
          <w:p w14:paraId="649E6C84" w14:textId="77777777" w:rsidR="00BF1E82" w:rsidRPr="0092499E" w:rsidRDefault="00BF1E82" w:rsidP="00BF1E82">
            <w:pPr>
              <w:spacing w:after="0" w:line="240" w:lineRule="auto"/>
              <w:rPr>
                <w:rFonts w:ascii="Calibri" w:eastAsia="Times New Roman" w:hAnsi="Calibri" w:cs="Calibri"/>
                <w:lang w:val="en-US"/>
              </w:rPr>
            </w:pPr>
          </w:p>
        </w:tc>
        <w:tc>
          <w:tcPr>
            <w:tcW w:w="2631" w:type="dxa"/>
            <w:vMerge/>
            <w:tcBorders>
              <w:top w:val="nil"/>
              <w:left w:val="single" w:sz="4" w:space="0" w:color="auto"/>
              <w:bottom w:val="single" w:sz="4" w:space="0" w:color="auto"/>
              <w:right w:val="single" w:sz="4" w:space="0" w:color="auto"/>
            </w:tcBorders>
            <w:vAlign w:val="center"/>
            <w:hideMark/>
          </w:tcPr>
          <w:p w14:paraId="2CB5E716" w14:textId="77777777" w:rsidR="00BF1E82" w:rsidRPr="0092499E" w:rsidRDefault="00BF1E82" w:rsidP="00BF1E82">
            <w:pPr>
              <w:spacing w:after="0" w:line="240" w:lineRule="auto"/>
              <w:rPr>
                <w:rFonts w:ascii="Calibri" w:eastAsia="Times New Roman" w:hAnsi="Calibri" w:cs="Calibri"/>
                <w:lang w:val="en-US"/>
              </w:rPr>
            </w:pPr>
          </w:p>
        </w:tc>
      </w:tr>
      <w:tr w:rsidR="00BF1E82" w:rsidRPr="0092499E" w14:paraId="6A4EB438" w14:textId="77777777" w:rsidTr="002E6171">
        <w:trPr>
          <w:trHeight w:val="300"/>
        </w:trPr>
        <w:tc>
          <w:tcPr>
            <w:tcW w:w="3159" w:type="dxa"/>
            <w:vMerge w:val="restart"/>
            <w:tcBorders>
              <w:top w:val="nil"/>
              <w:left w:val="single" w:sz="4" w:space="0" w:color="auto"/>
              <w:bottom w:val="single" w:sz="4" w:space="0" w:color="auto"/>
              <w:right w:val="single" w:sz="4" w:space="0" w:color="auto"/>
            </w:tcBorders>
            <w:shd w:val="clear" w:color="auto" w:fill="auto"/>
            <w:vAlign w:val="center"/>
            <w:hideMark/>
          </w:tcPr>
          <w:p w14:paraId="10EEDAB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Reason_unable_tin</w:t>
            </w:r>
          </w:p>
        </w:tc>
        <w:tc>
          <w:tcPr>
            <w:tcW w:w="3159" w:type="dxa"/>
            <w:tcBorders>
              <w:top w:val="nil"/>
              <w:left w:val="nil"/>
              <w:bottom w:val="single" w:sz="4" w:space="0" w:color="auto"/>
              <w:right w:val="single" w:sz="4" w:space="0" w:color="auto"/>
            </w:tcBorders>
            <w:shd w:val="clear" w:color="auto" w:fill="auto"/>
            <w:vAlign w:val="center"/>
            <w:hideMark/>
          </w:tcPr>
          <w:p w14:paraId="364901B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Reason if unable obtain</w:t>
            </w:r>
          </w:p>
        </w:tc>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14:paraId="29D3602F"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vMerge w:val="restart"/>
            <w:tcBorders>
              <w:top w:val="nil"/>
              <w:left w:val="single" w:sz="4" w:space="0" w:color="auto"/>
              <w:bottom w:val="single" w:sz="4" w:space="0" w:color="auto"/>
              <w:right w:val="single" w:sz="4" w:space="0" w:color="auto"/>
            </w:tcBorders>
            <w:shd w:val="clear" w:color="auto" w:fill="auto"/>
            <w:vAlign w:val="center"/>
            <w:hideMark/>
          </w:tcPr>
          <w:p w14:paraId="2D1DC65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2BDB65DA" w14:textId="77777777" w:rsidTr="002E6171">
        <w:trPr>
          <w:trHeight w:val="300"/>
        </w:trPr>
        <w:tc>
          <w:tcPr>
            <w:tcW w:w="3159" w:type="dxa"/>
            <w:vMerge/>
            <w:tcBorders>
              <w:top w:val="nil"/>
              <w:left w:val="single" w:sz="4" w:space="0" w:color="auto"/>
              <w:bottom w:val="single" w:sz="4" w:space="0" w:color="auto"/>
              <w:right w:val="single" w:sz="4" w:space="0" w:color="auto"/>
            </w:tcBorders>
            <w:vAlign w:val="center"/>
            <w:hideMark/>
          </w:tcPr>
          <w:p w14:paraId="6864C685" w14:textId="77777777" w:rsidR="00BF1E82" w:rsidRPr="0092499E" w:rsidRDefault="00BF1E82" w:rsidP="00BF1E82">
            <w:pPr>
              <w:spacing w:after="0" w:line="240" w:lineRule="auto"/>
              <w:rPr>
                <w:rFonts w:ascii="Calibri" w:eastAsia="Times New Roman" w:hAnsi="Calibri" w:cs="Calibri"/>
                <w:lang w:val="en-US"/>
              </w:rPr>
            </w:pPr>
          </w:p>
        </w:tc>
        <w:tc>
          <w:tcPr>
            <w:tcW w:w="3159" w:type="dxa"/>
            <w:tcBorders>
              <w:top w:val="nil"/>
              <w:left w:val="nil"/>
              <w:bottom w:val="single" w:sz="4" w:space="0" w:color="auto"/>
              <w:right w:val="single" w:sz="4" w:space="0" w:color="auto"/>
            </w:tcBorders>
            <w:shd w:val="clear" w:color="auto" w:fill="auto"/>
            <w:vAlign w:val="center"/>
            <w:hideMark/>
          </w:tcPr>
          <w:p w14:paraId="7D20D80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a TIN/Equivalent</w:t>
            </w:r>
          </w:p>
        </w:tc>
        <w:tc>
          <w:tcPr>
            <w:tcW w:w="1507" w:type="dxa"/>
            <w:vMerge/>
            <w:tcBorders>
              <w:top w:val="nil"/>
              <w:left w:val="single" w:sz="4" w:space="0" w:color="auto"/>
              <w:bottom w:val="single" w:sz="4" w:space="0" w:color="auto"/>
              <w:right w:val="single" w:sz="4" w:space="0" w:color="auto"/>
            </w:tcBorders>
            <w:vAlign w:val="center"/>
            <w:hideMark/>
          </w:tcPr>
          <w:p w14:paraId="700C33BF" w14:textId="77777777" w:rsidR="00BF1E82" w:rsidRPr="0092499E" w:rsidRDefault="00BF1E82" w:rsidP="00BF1E82">
            <w:pPr>
              <w:spacing w:after="0" w:line="240" w:lineRule="auto"/>
              <w:rPr>
                <w:rFonts w:ascii="Calibri" w:eastAsia="Times New Roman" w:hAnsi="Calibri" w:cs="Calibri"/>
                <w:lang w:val="en-US"/>
              </w:rPr>
            </w:pPr>
          </w:p>
        </w:tc>
        <w:tc>
          <w:tcPr>
            <w:tcW w:w="2631" w:type="dxa"/>
            <w:vMerge/>
            <w:tcBorders>
              <w:top w:val="nil"/>
              <w:left w:val="single" w:sz="4" w:space="0" w:color="auto"/>
              <w:bottom w:val="single" w:sz="4" w:space="0" w:color="auto"/>
              <w:right w:val="single" w:sz="4" w:space="0" w:color="auto"/>
            </w:tcBorders>
            <w:vAlign w:val="center"/>
            <w:hideMark/>
          </w:tcPr>
          <w:p w14:paraId="1F2A1103" w14:textId="77777777" w:rsidR="00BF1E82" w:rsidRPr="0092499E" w:rsidRDefault="00BF1E82" w:rsidP="00BF1E82">
            <w:pPr>
              <w:spacing w:after="0" w:line="240" w:lineRule="auto"/>
              <w:rPr>
                <w:rFonts w:ascii="Calibri" w:eastAsia="Times New Roman" w:hAnsi="Calibri" w:cs="Calibri"/>
                <w:lang w:val="en-US"/>
              </w:rPr>
            </w:pPr>
          </w:p>
        </w:tc>
      </w:tr>
      <w:tr w:rsidR="00BF1E82" w:rsidRPr="0092499E" w14:paraId="27CC936B"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ADF13C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Future_Free_Field1</w:t>
            </w:r>
          </w:p>
        </w:tc>
        <w:tc>
          <w:tcPr>
            <w:tcW w:w="3159" w:type="dxa"/>
            <w:tcBorders>
              <w:top w:val="nil"/>
              <w:left w:val="nil"/>
              <w:bottom w:val="single" w:sz="4" w:space="0" w:color="auto"/>
              <w:right w:val="single" w:sz="4" w:space="0" w:color="auto"/>
            </w:tcBorders>
            <w:shd w:val="clear" w:color="auto" w:fill="auto"/>
            <w:vAlign w:val="center"/>
            <w:hideMark/>
          </w:tcPr>
          <w:p w14:paraId="7B07240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Future Free Field1</w:t>
            </w:r>
          </w:p>
        </w:tc>
        <w:tc>
          <w:tcPr>
            <w:tcW w:w="1507" w:type="dxa"/>
            <w:tcBorders>
              <w:top w:val="nil"/>
              <w:left w:val="nil"/>
              <w:bottom w:val="single" w:sz="4" w:space="0" w:color="auto"/>
              <w:right w:val="single" w:sz="4" w:space="0" w:color="auto"/>
            </w:tcBorders>
            <w:shd w:val="clear" w:color="auto" w:fill="auto"/>
            <w:vAlign w:val="center"/>
            <w:hideMark/>
          </w:tcPr>
          <w:p w14:paraId="5BFE96E8"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50F0251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BF1E82" w:rsidRPr="0092499E" w14:paraId="2BF409CF"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6E40271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Future_Free_Field2</w:t>
            </w:r>
          </w:p>
        </w:tc>
        <w:tc>
          <w:tcPr>
            <w:tcW w:w="3159" w:type="dxa"/>
            <w:tcBorders>
              <w:top w:val="nil"/>
              <w:left w:val="nil"/>
              <w:bottom w:val="single" w:sz="4" w:space="0" w:color="auto"/>
              <w:right w:val="single" w:sz="4" w:space="0" w:color="auto"/>
            </w:tcBorders>
            <w:shd w:val="clear" w:color="auto" w:fill="auto"/>
            <w:vAlign w:val="center"/>
            <w:hideMark/>
          </w:tcPr>
          <w:p w14:paraId="2E28988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Future Free Field2</w:t>
            </w:r>
          </w:p>
        </w:tc>
        <w:tc>
          <w:tcPr>
            <w:tcW w:w="1507" w:type="dxa"/>
            <w:tcBorders>
              <w:top w:val="nil"/>
              <w:left w:val="nil"/>
              <w:bottom w:val="single" w:sz="4" w:space="0" w:color="auto"/>
              <w:right w:val="single" w:sz="4" w:space="0" w:color="auto"/>
            </w:tcBorders>
            <w:shd w:val="clear" w:color="auto" w:fill="auto"/>
            <w:vAlign w:val="center"/>
            <w:hideMark/>
          </w:tcPr>
          <w:p w14:paraId="6670B149"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0C4E1E7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BF1E82" w:rsidRPr="0092499E" w14:paraId="46AB50DD"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C291BB9"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&lt; /FATCA_CRS_GRID_details&gt; &gt; End of Repetitive tag for  FATCA CRS GRID details Attributes</w:t>
            </w:r>
          </w:p>
        </w:tc>
        <w:tc>
          <w:tcPr>
            <w:tcW w:w="2631" w:type="dxa"/>
            <w:tcBorders>
              <w:top w:val="nil"/>
              <w:left w:val="nil"/>
              <w:bottom w:val="single" w:sz="4" w:space="0" w:color="auto"/>
              <w:right w:val="single" w:sz="4" w:space="0" w:color="auto"/>
            </w:tcBorders>
            <w:shd w:val="clear" w:color="auto" w:fill="auto"/>
            <w:vAlign w:val="center"/>
            <w:hideMark/>
          </w:tcPr>
          <w:p w14:paraId="601953A8"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 </w:t>
            </w:r>
          </w:p>
        </w:tc>
      </w:tr>
      <w:tr w:rsidR="00BF1E82" w:rsidRPr="0092499E" w14:paraId="3A5EA7A6"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549F94A" w14:textId="0ACD192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&lt;UIDDetails&gt; Start of Repetitive tag for UID Details Grid</w:t>
            </w:r>
          </w:p>
        </w:tc>
        <w:tc>
          <w:tcPr>
            <w:tcW w:w="2631" w:type="dxa"/>
            <w:tcBorders>
              <w:top w:val="nil"/>
              <w:left w:val="nil"/>
              <w:bottom w:val="single" w:sz="4" w:space="0" w:color="auto"/>
              <w:right w:val="single" w:sz="4" w:space="0" w:color="auto"/>
            </w:tcBorders>
            <w:shd w:val="clear" w:color="auto" w:fill="auto"/>
            <w:vAlign w:val="center"/>
            <w:hideMark/>
          </w:tcPr>
          <w:p w14:paraId="71ED5EE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 </w:t>
            </w:r>
          </w:p>
        </w:tc>
      </w:tr>
      <w:tr w:rsidR="00BF1E82" w:rsidRPr="0092499E" w14:paraId="3A05D0A0"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5C525C27" w14:textId="47E3B2A0"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AlertDetails</w:t>
            </w:r>
          </w:p>
        </w:tc>
        <w:tc>
          <w:tcPr>
            <w:tcW w:w="3159" w:type="dxa"/>
            <w:tcBorders>
              <w:top w:val="nil"/>
              <w:left w:val="nil"/>
              <w:bottom w:val="single" w:sz="4" w:space="0" w:color="auto"/>
              <w:right w:val="single" w:sz="4" w:space="0" w:color="auto"/>
            </w:tcBorders>
            <w:shd w:val="clear" w:color="auto" w:fill="auto"/>
            <w:vAlign w:val="center"/>
            <w:hideMark/>
          </w:tcPr>
          <w:p w14:paraId="5EA61DA1" w14:textId="3C2ED099" w:rsidR="00BF1E82" w:rsidRPr="0092499E" w:rsidRDefault="00BF1E82" w:rsidP="00BF1E82">
            <w:pPr>
              <w:spacing w:after="0" w:line="240" w:lineRule="auto"/>
              <w:rPr>
                <w:rFonts w:ascii="Calibri" w:eastAsia="Times New Roman" w:hAnsi="Calibri" w:cs="Calibri"/>
                <w:lang w:val="en-US"/>
              </w:rPr>
            </w:pPr>
          </w:p>
        </w:tc>
        <w:tc>
          <w:tcPr>
            <w:tcW w:w="1507" w:type="dxa"/>
            <w:tcBorders>
              <w:top w:val="nil"/>
              <w:left w:val="nil"/>
              <w:bottom w:val="single" w:sz="4" w:space="0" w:color="auto"/>
              <w:right w:val="single" w:sz="4" w:space="0" w:color="auto"/>
            </w:tcBorders>
            <w:shd w:val="clear" w:color="auto" w:fill="auto"/>
            <w:vAlign w:val="center"/>
            <w:hideMark/>
          </w:tcPr>
          <w:p w14:paraId="25CBA50C" w14:textId="2305DECB"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w:t>
            </w:r>
          </w:p>
        </w:tc>
        <w:tc>
          <w:tcPr>
            <w:tcW w:w="2631" w:type="dxa"/>
            <w:tcBorders>
              <w:top w:val="nil"/>
              <w:left w:val="nil"/>
              <w:bottom w:val="single" w:sz="4" w:space="0" w:color="auto"/>
              <w:right w:val="single" w:sz="4" w:space="0" w:color="auto"/>
            </w:tcBorders>
            <w:shd w:val="clear" w:color="auto" w:fill="auto"/>
            <w:vAlign w:val="center"/>
            <w:hideMark/>
          </w:tcPr>
          <w:p w14:paraId="108784FE"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BF1E82" w:rsidRPr="0092499E" w14:paraId="2FF8CA62"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E7A396B" w14:textId="4165F011"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&lt;/UIDDetails&gt; End Of Repetitive tag for Grid Attributes</w:t>
            </w:r>
          </w:p>
        </w:tc>
        <w:tc>
          <w:tcPr>
            <w:tcW w:w="2631" w:type="dxa"/>
            <w:tcBorders>
              <w:top w:val="nil"/>
              <w:left w:val="nil"/>
              <w:bottom w:val="single" w:sz="4" w:space="0" w:color="auto"/>
              <w:right w:val="single" w:sz="4" w:space="0" w:color="auto"/>
            </w:tcBorders>
            <w:shd w:val="clear" w:color="auto" w:fill="auto"/>
            <w:vAlign w:val="center"/>
            <w:hideMark/>
          </w:tcPr>
          <w:p w14:paraId="11F99C9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 </w:t>
            </w:r>
          </w:p>
        </w:tc>
      </w:tr>
      <w:tr w:rsidR="00BF1E82" w:rsidRPr="0092499E" w14:paraId="49BA1358"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678EBA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&lt;AddressDetails&gt; Start of Repetitive tag for Address Detials Grid</w:t>
            </w:r>
          </w:p>
        </w:tc>
        <w:tc>
          <w:tcPr>
            <w:tcW w:w="2631" w:type="dxa"/>
            <w:tcBorders>
              <w:top w:val="nil"/>
              <w:left w:val="nil"/>
              <w:bottom w:val="single" w:sz="4" w:space="0" w:color="auto"/>
              <w:right w:val="single" w:sz="4" w:space="0" w:color="auto"/>
            </w:tcBorders>
            <w:shd w:val="clear" w:color="auto" w:fill="auto"/>
            <w:vAlign w:val="center"/>
            <w:hideMark/>
          </w:tcPr>
          <w:p w14:paraId="17F5BF5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610B1EA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284ED4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Flat_Villa_No</w:t>
            </w:r>
          </w:p>
        </w:tc>
        <w:tc>
          <w:tcPr>
            <w:tcW w:w="3159" w:type="dxa"/>
            <w:tcBorders>
              <w:top w:val="nil"/>
              <w:left w:val="nil"/>
              <w:bottom w:val="single" w:sz="4" w:space="0" w:color="auto"/>
              <w:right w:val="single" w:sz="4" w:space="0" w:color="auto"/>
            </w:tcBorders>
            <w:shd w:val="clear" w:color="auto" w:fill="auto"/>
            <w:vAlign w:val="center"/>
            <w:hideMark/>
          </w:tcPr>
          <w:p w14:paraId="408FECF3"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Flat/Villa No</w:t>
            </w:r>
          </w:p>
        </w:tc>
        <w:tc>
          <w:tcPr>
            <w:tcW w:w="1507" w:type="dxa"/>
            <w:tcBorders>
              <w:top w:val="nil"/>
              <w:left w:val="nil"/>
              <w:bottom w:val="single" w:sz="4" w:space="0" w:color="auto"/>
              <w:right w:val="single" w:sz="4" w:space="0" w:color="auto"/>
            </w:tcBorders>
            <w:shd w:val="clear" w:color="auto" w:fill="auto"/>
            <w:vAlign w:val="center"/>
            <w:hideMark/>
          </w:tcPr>
          <w:p w14:paraId="6C82018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5282051E"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6B222F1E"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2A39C7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Building_Villa_Name</w:t>
            </w:r>
          </w:p>
        </w:tc>
        <w:tc>
          <w:tcPr>
            <w:tcW w:w="3159" w:type="dxa"/>
            <w:tcBorders>
              <w:top w:val="nil"/>
              <w:left w:val="nil"/>
              <w:bottom w:val="single" w:sz="4" w:space="0" w:color="auto"/>
              <w:right w:val="single" w:sz="4" w:space="0" w:color="auto"/>
            </w:tcBorders>
            <w:shd w:val="clear" w:color="auto" w:fill="auto"/>
            <w:vAlign w:val="center"/>
            <w:hideMark/>
          </w:tcPr>
          <w:p w14:paraId="59B6A373"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Building/Villa Name</w:t>
            </w:r>
          </w:p>
        </w:tc>
        <w:tc>
          <w:tcPr>
            <w:tcW w:w="1507" w:type="dxa"/>
            <w:tcBorders>
              <w:top w:val="nil"/>
              <w:left w:val="nil"/>
              <w:bottom w:val="single" w:sz="4" w:space="0" w:color="auto"/>
              <w:right w:val="single" w:sz="4" w:space="0" w:color="auto"/>
            </w:tcBorders>
            <w:shd w:val="clear" w:color="auto" w:fill="auto"/>
            <w:vAlign w:val="center"/>
            <w:hideMark/>
          </w:tcPr>
          <w:p w14:paraId="4EA95649"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51600164"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16468A9C"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976914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Street_Location</w:t>
            </w:r>
          </w:p>
        </w:tc>
        <w:tc>
          <w:tcPr>
            <w:tcW w:w="3159" w:type="dxa"/>
            <w:tcBorders>
              <w:top w:val="nil"/>
              <w:left w:val="nil"/>
              <w:bottom w:val="single" w:sz="4" w:space="0" w:color="auto"/>
              <w:right w:val="single" w:sz="4" w:space="0" w:color="auto"/>
            </w:tcBorders>
            <w:shd w:val="clear" w:color="auto" w:fill="auto"/>
            <w:vAlign w:val="center"/>
            <w:hideMark/>
          </w:tcPr>
          <w:p w14:paraId="74B02289"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Street/Location</w:t>
            </w:r>
          </w:p>
        </w:tc>
        <w:tc>
          <w:tcPr>
            <w:tcW w:w="1507" w:type="dxa"/>
            <w:tcBorders>
              <w:top w:val="nil"/>
              <w:left w:val="nil"/>
              <w:bottom w:val="single" w:sz="4" w:space="0" w:color="auto"/>
              <w:right w:val="single" w:sz="4" w:space="0" w:color="auto"/>
            </w:tcBorders>
            <w:shd w:val="clear" w:color="auto" w:fill="auto"/>
            <w:vAlign w:val="center"/>
            <w:hideMark/>
          </w:tcPr>
          <w:p w14:paraId="2429E87E"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76C8F40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215A8131"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B404309"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Nearest_landmark</w:t>
            </w:r>
          </w:p>
        </w:tc>
        <w:tc>
          <w:tcPr>
            <w:tcW w:w="3159" w:type="dxa"/>
            <w:tcBorders>
              <w:top w:val="nil"/>
              <w:left w:val="nil"/>
              <w:bottom w:val="single" w:sz="4" w:space="0" w:color="auto"/>
              <w:right w:val="single" w:sz="4" w:space="0" w:color="auto"/>
            </w:tcBorders>
            <w:shd w:val="clear" w:color="auto" w:fill="auto"/>
            <w:vAlign w:val="center"/>
            <w:hideMark/>
          </w:tcPr>
          <w:p w14:paraId="5B588B3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Nearest landmark</w:t>
            </w:r>
          </w:p>
        </w:tc>
        <w:tc>
          <w:tcPr>
            <w:tcW w:w="1507" w:type="dxa"/>
            <w:tcBorders>
              <w:top w:val="nil"/>
              <w:left w:val="nil"/>
              <w:bottom w:val="single" w:sz="4" w:space="0" w:color="auto"/>
              <w:right w:val="single" w:sz="4" w:space="0" w:color="auto"/>
            </w:tcBorders>
            <w:shd w:val="clear" w:color="auto" w:fill="auto"/>
            <w:vAlign w:val="center"/>
            <w:hideMark/>
          </w:tcPr>
          <w:p w14:paraId="6EE243E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7953DD3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O</w:t>
            </w:r>
          </w:p>
        </w:tc>
      </w:tr>
      <w:tr w:rsidR="00BF1E82" w:rsidRPr="0092499E" w14:paraId="710F8E5E"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281AF22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PO_Box_address</w:t>
            </w:r>
          </w:p>
        </w:tc>
        <w:tc>
          <w:tcPr>
            <w:tcW w:w="3159" w:type="dxa"/>
            <w:tcBorders>
              <w:top w:val="nil"/>
              <w:left w:val="nil"/>
              <w:bottom w:val="single" w:sz="4" w:space="0" w:color="auto"/>
              <w:right w:val="single" w:sz="4" w:space="0" w:color="auto"/>
            </w:tcBorders>
            <w:shd w:val="clear" w:color="auto" w:fill="auto"/>
            <w:vAlign w:val="center"/>
            <w:hideMark/>
          </w:tcPr>
          <w:p w14:paraId="2CC92C6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P.O Box</w:t>
            </w:r>
          </w:p>
        </w:tc>
        <w:tc>
          <w:tcPr>
            <w:tcW w:w="1507" w:type="dxa"/>
            <w:tcBorders>
              <w:top w:val="nil"/>
              <w:left w:val="nil"/>
              <w:bottom w:val="single" w:sz="4" w:space="0" w:color="auto"/>
              <w:right w:val="single" w:sz="4" w:space="0" w:color="auto"/>
            </w:tcBorders>
            <w:shd w:val="clear" w:color="auto" w:fill="auto"/>
            <w:vAlign w:val="center"/>
            <w:hideMark/>
          </w:tcPr>
          <w:p w14:paraId="3CB8F130"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String(20)</w:t>
            </w:r>
          </w:p>
        </w:tc>
        <w:tc>
          <w:tcPr>
            <w:tcW w:w="2631" w:type="dxa"/>
            <w:tcBorders>
              <w:top w:val="nil"/>
              <w:left w:val="nil"/>
              <w:bottom w:val="single" w:sz="4" w:space="0" w:color="auto"/>
              <w:right w:val="single" w:sz="4" w:space="0" w:color="auto"/>
            </w:tcBorders>
            <w:shd w:val="clear" w:color="auto" w:fill="auto"/>
            <w:vAlign w:val="center"/>
            <w:hideMark/>
          </w:tcPr>
          <w:p w14:paraId="1E0997C1"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2EAD606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CD5A262"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Emirate_City_address</w:t>
            </w:r>
          </w:p>
        </w:tc>
        <w:tc>
          <w:tcPr>
            <w:tcW w:w="3159" w:type="dxa"/>
            <w:tcBorders>
              <w:top w:val="nil"/>
              <w:left w:val="nil"/>
              <w:bottom w:val="single" w:sz="4" w:space="0" w:color="auto"/>
              <w:right w:val="single" w:sz="4" w:space="0" w:color="auto"/>
            </w:tcBorders>
            <w:shd w:val="clear" w:color="auto" w:fill="auto"/>
            <w:vAlign w:val="center"/>
            <w:hideMark/>
          </w:tcPr>
          <w:p w14:paraId="2AC37BB8"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Emirate/City</w:t>
            </w:r>
          </w:p>
        </w:tc>
        <w:tc>
          <w:tcPr>
            <w:tcW w:w="1507" w:type="dxa"/>
            <w:tcBorders>
              <w:top w:val="nil"/>
              <w:left w:val="nil"/>
              <w:bottom w:val="single" w:sz="4" w:space="0" w:color="auto"/>
              <w:right w:val="single" w:sz="4" w:space="0" w:color="auto"/>
            </w:tcBorders>
            <w:shd w:val="clear" w:color="auto" w:fill="auto"/>
            <w:vAlign w:val="center"/>
            <w:hideMark/>
          </w:tcPr>
          <w:p w14:paraId="286E0DE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2117F20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10BF29EA"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C57D8B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Address_type</w:t>
            </w:r>
          </w:p>
        </w:tc>
        <w:tc>
          <w:tcPr>
            <w:tcW w:w="3159" w:type="dxa"/>
            <w:tcBorders>
              <w:top w:val="nil"/>
              <w:left w:val="nil"/>
              <w:bottom w:val="single" w:sz="4" w:space="0" w:color="auto"/>
              <w:right w:val="single" w:sz="4" w:space="0" w:color="auto"/>
            </w:tcBorders>
            <w:shd w:val="clear" w:color="auto" w:fill="auto"/>
            <w:vAlign w:val="center"/>
            <w:hideMark/>
          </w:tcPr>
          <w:p w14:paraId="612185A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Address_type</w:t>
            </w:r>
          </w:p>
        </w:tc>
        <w:tc>
          <w:tcPr>
            <w:tcW w:w="1507" w:type="dxa"/>
            <w:tcBorders>
              <w:top w:val="nil"/>
              <w:left w:val="nil"/>
              <w:bottom w:val="single" w:sz="4" w:space="0" w:color="auto"/>
              <w:right w:val="single" w:sz="4" w:space="0" w:color="auto"/>
            </w:tcBorders>
            <w:shd w:val="clear" w:color="auto" w:fill="auto"/>
            <w:vAlign w:val="center"/>
            <w:hideMark/>
          </w:tcPr>
          <w:p w14:paraId="5E12033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center"/>
            <w:hideMark/>
          </w:tcPr>
          <w:p w14:paraId="7412CFEA"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2306E6B5" w14:textId="77777777" w:rsidTr="002E6171">
        <w:trPr>
          <w:trHeight w:val="300"/>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10B7AAB0"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Country_address</w:t>
            </w:r>
          </w:p>
        </w:tc>
        <w:tc>
          <w:tcPr>
            <w:tcW w:w="3159" w:type="dxa"/>
            <w:tcBorders>
              <w:top w:val="nil"/>
              <w:left w:val="nil"/>
              <w:bottom w:val="single" w:sz="4" w:space="0" w:color="auto"/>
              <w:right w:val="single" w:sz="4" w:space="0" w:color="auto"/>
            </w:tcBorders>
            <w:shd w:val="clear" w:color="auto" w:fill="auto"/>
            <w:vAlign w:val="center"/>
            <w:hideMark/>
          </w:tcPr>
          <w:p w14:paraId="711BC9A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Country</w:t>
            </w:r>
          </w:p>
        </w:tc>
        <w:tc>
          <w:tcPr>
            <w:tcW w:w="1507" w:type="dxa"/>
            <w:tcBorders>
              <w:top w:val="nil"/>
              <w:left w:val="nil"/>
              <w:bottom w:val="single" w:sz="4" w:space="0" w:color="auto"/>
              <w:right w:val="single" w:sz="4" w:space="0" w:color="auto"/>
            </w:tcBorders>
            <w:shd w:val="clear" w:color="auto" w:fill="auto"/>
            <w:vAlign w:val="center"/>
            <w:hideMark/>
          </w:tcPr>
          <w:p w14:paraId="5213C97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String(150)</w:t>
            </w:r>
          </w:p>
        </w:tc>
        <w:tc>
          <w:tcPr>
            <w:tcW w:w="2631" w:type="dxa"/>
            <w:tcBorders>
              <w:top w:val="nil"/>
              <w:left w:val="nil"/>
              <w:bottom w:val="single" w:sz="4" w:space="0" w:color="auto"/>
              <w:right w:val="single" w:sz="4" w:space="0" w:color="auto"/>
            </w:tcBorders>
            <w:shd w:val="clear" w:color="auto" w:fill="auto"/>
            <w:vAlign w:val="center"/>
            <w:hideMark/>
          </w:tcPr>
          <w:p w14:paraId="5C256E57"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M</w:t>
            </w:r>
          </w:p>
        </w:tc>
      </w:tr>
      <w:tr w:rsidR="00BF1E82" w:rsidRPr="0092499E" w14:paraId="37E9FEB8" w14:textId="77777777" w:rsidTr="002E6171">
        <w:trPr>
          <w:trHeight w:val="300"/>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ACD8532"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&lt;/AddressDetails&gt; End of Repetitive tag for Address Detials Grid</w:t>
            </w:r>
          </w:p>
        </w:tc>
        <w:tc>
          <w:tcPr>
            <w:tcW w:w="2631" w:type="dxa"/>
            <w:tcBorders>
              <w:top w:val="nil"/>
              <w:left w:val="nil"/>
              <w:bottom w:val="single" w:sz="4" w:space="0" w:color="auto"/>
              <w:right w:val="single" w:sz="4" w:space="0" w:color="auto"/>
            </w:tcBorders>
            <w:shd w:val="clear" w:color="auto" w:fill="auto"/>
            <w:vAlign w:val="center"/>
            <w:hideMark/>
          </w:tcPr>
          <w:p w14:paraId="197BA808"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 </w:t>
            </w:r>
          </w:p>
        </w:tc>
      </w:tr>
      <w:tr w:rsidR="00BF1E82" w:rsidRPr="0092499E" w14:paraId="11BDBFB8" w14:textId="77777777" w:rsidTr="002E6171">
        <w:trPr>
          <w:trHeight w:val="315"/>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6DD9B1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&lt;Background info employer&gt; Start of repetitive aggregate and following are the type value pair</w:t>
            </w:r>
          </w:p>
        </w:tc>
        <w:tc>
          <w:tcPr>
            <w:tcW w:w="2631" w:type="dxa"/>
            <w:tcBorders>
              <w:top w:val="nil"/>
              <w:left w:val="nil"/>
              <w:bottom w:val="single" w:sz="4" w:space="0" w:color="auto"/>
              <w:right w:val="single" w:sz="4" w:space="0" w:color="auto"/>
            </w:tcBorders>
            <w:shd w:val="clear" w:color="auto" w:fill="auto"/>
            <w:vAlign w:val="center"/>
            <w:hideMark/>
          </w:tcPr>
          <w:p w14:paraId="1E933DFC" w14:textId="35041069"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CM for high risk</w:t>
            </w:r>
          </w:p>
        </w:tc>
      </w:tr>
      <w:tr w:rsidR="00BF1E82" w:rsidRPr="0092499E" w14:paraId="31279963"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tcPr>
          <w:p w14:paraId="1EFE8445" w14:textId="085DA5C0"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not_in_employment</w:t>
            </w:r>
          </w:p>
        </w:tc>
        <w:tc>
          <w:tcPr>
            <w:tcW w:w="3159" w:type="dxa"/>
            <w:tcBorders>
              <w:top w:val="nil"/>
              <w:left w:val="nil"/>
              <w:bottom w:val="single" w:sz="4" w:space="0" w:color="auto"/>
              <w:right w:val="single" w:sz="4" w:space="0" w:color="auto"/>
            </w:tcBorders>
            <w:shd w:val="clear" w:color="auto" w:fill="auto"/>
            <w:vAlign w:val="center"/>
          </w:tcPr>
          <w:p w14:paraId="252520F0" w14:textId="02F7270D"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not_in_employment</w:t>
            </w:r>
          </w:p>
        </w:tc>
        <w:tc>
          <w:tcPr>
            <w:tcW w:w="1507" w:type="dxa"/>
            <w:tcBorders>
              <w:top w:val="nil"/>
              <w:left w:val="nil"/>
              <w:bottom w:val="single" w:sz="4" w:space="0" w:color="auto"/>
              <w:right w:val="single" w:sz="4" w:space="0" w:color="auto"/>
            </w:tcBorders>
            <w:shd w:val="clear" w:color="auto" w:fill="auto"/>
            <w:vAlign w:val="center"/>
          </w:tcPr>
          <w:p w14:paraId="1C6D50CF" w14:textId="7F0BF868"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center"/>
          </w:tcPr>
          <w:p w14:paraId="28C1E2D4" w14:textId="208928A2"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M</w:t>
            </w:r>
          </w:p>
        </w:tc>
      </w:tr>
      <w:tr w:rsidR="00BF1E82" w:rsidRPr="0092499E" w14:paraId="767CEFED"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770C12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Employer_Name</w:t>
            </w:r>
          </w:p>
        </w:tc>
        <w:tc>
          <w:tcPr>
            <w:tcW w:w="3159" w:type="dxa"/>
            <w:tcBorders>
              <w:top w:val="nil"/>
              <w:left w:val="nil"/>
              <w:bottom w:val="single" w:sz="4" w:space="0" w:color="auto"/>
              <w:right w:val="single" w:sz="4" w:space="0" w:color="auto"/>
            </w:tcBorders>
            <w:shd w:val="clear" w:color="auto" w:fill="auto"/>
            <w:vAlign w:val="center"/>
            <w:hideMark/>
          </w:tcPr>
          <w:p w14:paraId="7BAE975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Employer_Name</w:t>
            </w:r>
          </w:p>
        </w:tc>
        <w:tc>
          <w:tcPr>
            <w:tcW w:w="1507" w:type="dxa"/>
            <w:tcBorders>
              <w:top w:val="nil"/>
              <w:left w:val="nil"/>
              <w:bottom w:val="single" w:sz="4" w:space="0" w:color="auto"/>
              <w:right w:val="single" w:sz="4" w:space="0" w:color="auto"/>
            </w:tcBorders>
            <w:shd w:val="clear" w:color="auto" w:fill="auto"/>
            <w:vAlign w:val="center"/>
            <w:hideMark/>
          </w:tcPr>
          <w:p w14:paraId="73F0917C"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6F0A3AC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031FDB88"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320D540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other_employer</w:t>
            </w:r>
          </w:p>
        </w:tc>
        <w:tc>
          <w:tcPr>
            <w:tcW w:w="3159" w:type="dxa"/>
            <w:tcBorders>
              <w:top w:val="nil"/>
              <w:left w:val="nil"/>
              <w:bottom w:val="single" w:sz="4" w:space="0" w:color="auto"/>
              <w:right w:val="single" w:sz="4" w:space="0" w:color="auto"/>
            </w:tcBorders>
            <w:shd w:val="clear" w:color="auto" w:fill="auto"/>
            <w:vAlign w:val="center"/>
            <w:hideMark/>
          </w:tcPr>
          <w:p w14:paraId="445C7C69"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other_employer</w:t>
            </w:r>
          </w:p>
        </w:tc>
        <w:tc>
          <w:tcPr>
            <w:tcW w:w="1507" w:type="dxa"/>
            <w:tcBorders>
              <w:top w:val="nil"/>
              <w:left w:val="nil"/>
              <w:bottom w:val="single" w:sz="4" w:space="0" w:color="auto"/>
              <w:right w:val="single" w:sz="4" w:space="0" w:color="auto"/>
            </w:tcBorders>
            <w:shd w:val="clear" w:color="auto" w:fill="auto"/>
            <w:vAlign w:val="center"/>
            <w:hideMark/>
          </w:tcPr>
          <w:p w14:paraId="2B1D9E04"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2A43B913"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04D3D47B"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7835AAC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Position_held</w:t>
            </w:r>
          </w:p>
        </w:tc>
        <w:tc>
          <w:tcPr>
            <w:tcW w:w="3159" w:type="dxa"/>
            <w:tcBorders>
              <w:top w:val="nil"/>
              <w:left w:val="nil"/>
              <w:bottom w:val="single" w:sz="4" w:space="0" w:color="auto"/>
              <w:right w:val="single" w:sz="4" w:space="0" w:color="auto"/>
            </w:tcBorders>
            <w:shd w:val="clear" w:color="auto" w:fill="auto"/>
            <w:vAlign w:val="center"/>
            <w:hideMark/>
          </w:tcPr>
          <w:p w14:paraId="3DE55AE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Position_held</w:t>
            </w:r>
          </w:p>
        </w:tc>
        <w:tc>
          <w:tcPr>
            <w:tcW w:w="1507" w:type="dxa"/>
            <w:tcBorders>
              <w:top w:val="nil"/>
              <w:left w:val="nil"/>
              <w:bottom w:val="single" w:sz="4" w:space="0" w:color="auto"/>
              <w:right w:val="single" w:sz="4" w:space="0" w:color="auto"/>
            </w:tcBorders>
            <w:shd w:val="clear" w:color="auto" w:fill="auto"/>
            <w:vAlign w:val="center"/>
            <w:hideMark/>
          </w:tcPr>
          <w:p w14:paraId="22DC3857"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String(60)</w:t>
            </w:r>
          </w:p>
        </w:tc>
        <w:tc>
          <w:tcPr>
            <w:tcW w:w="2631" w:type="dxa"/>
            <w:tcBorders>
              <w:top w:val="nil"/>
              <w:left w:val="nil"/>
              <w:bottom w:val="single" w:sz="4" w:space="0" w:color="auto"/>
              <w:right w:val="single" w:sz="4" w:space="0" w:color="auto"/>
            </w:tcBorders>
            <w:shd w:val="clear" w:color="auto" w:fill="auto"/>
            <w:vAlign w:val="center"/>
            <w:hideMark/>
          </w:tcPr>
          <w:p w14:paraId="756A29D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3850C952"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4D8B2F2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w:t>
            </w:r>
          </w:p>
        </w:tc>
        <w:tc>
          <w:tcPr>
            <w:tcW w:w="3159" w:type="dxa"/>
            <w:tcBorders>
              <w:top w:val="nil"/>
              <w:left w:val="nil"/>
              <w:bottom w:val="single" w:sz="4" w:space="0" w:color="auto"/>
              <w:right w:val="single" w:sz="4" w:space="0" w:color="auto"/>
            </w:tcBorders>
            <w:shd w:val="clear" w:color="auto" w:fill="auto"/>
            <w:vAlign w:val="center"/>
            <w:hideMark/>
          </w:tcPr>
          <w:p w14:paraId="6F9CB50B"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country_backgrdinfo</w:t>
            </w:r>
          </w:p>
        </w:tc>
        <w:tc>
          <w:tcPr>
            <w:tcW w:w="1507" w:type="dxa"/>
            <w:tcBorders>
              <w:top w:val="nil"/>
              <w:left w:val="nil"/>
              <w:bottom w:val="single" w:sz="4" w:space="0" w:color="auto"/>
              <w:right w:val="single" w:sz="4" w:space="0" w:color="auto"/>
            </w:tcBorders>
            <w:shd w:val="clear" w:color="auto" w:fill="auto"/>
            <w:vAlign w:val="center"/>
            <w:hideMark/>
          </w:tcPr>
          <w:p w14:paraId="69DA6AF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vAlign w:val="center"/>
            <w:hideMark/>
          </w:tcPr>
          <w:p w14:paraId="7B459AC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5757FEE5"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center"/>
            <w:hideMark/>
          </w:tcPr>
          <w:p w14:paraId="0E482BA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dateofemployemnt</w:t>
            </w:r>
          </w:p>
        </w:tc>
        <w:tc>
          <w:tcPr>
            <w:tcW w:w="3159" w:type="dxa"/>
            <w:tcBorders>
              <w:top w:val="nil"/>
              <w:left w:val="nil"/>
              <w:bottom w:val="single" w:sz="4" w:space="0" w:color="auto"/>
              <w:right w:val="single" w:sz="4" w:space="0" w:color="auto"/>
            </w:tcBorders>
            <w:shd w:val="clear" w:color="auto" w:fill="auto"/>
            <w:vAlign w:val="center"/>
            <w:hideMark/>
          </w:tcPr>
          <w:p w14:paraId="01BE74F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dateofemployemnt</w:t>
            </w:r>
          </w:p>
        </w:tc>
        <w:tc>
          <w:tcPr>
            <w:tcW w:w="1507" w:type="dxa"/>
            <w:tcBorders>
              <w:top w:val="nil"/>
              <w:left w:val="nil"/>
              <w:bottom w:val="single" w:sz="4" w:space="0" w:color="auto"/>
              <w:right w:val="single" w:sz="4" w:space="0" w:color="auto"/>
            </w:tcBorders>
            <w:shd w:val="clear" w:color="auto" w:fill="auto"/>
            <w:vAlign w:val="center"/>
            <w:hideMark/>
          </w:tcPr>
          <w:p w14:paraId="029ADBEA"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String(10)</w:t>
            </w:r>
          </w:p>
        </w:tc>
        <w:tc>
          <w:tcPr>
            <w:tcW w:w="2631" w:type="dxa"/>
            <w:tcBorders>
              <w:top w:val="nil"/>
              <w:left w:val="nil"/>
              <w:bottom w:val="single" w:sz="4" w:space="0" w:color="auto"/>
              <w:right w:val="single" w:sz="4" w:space="0" w:color="auto"/>
            </w:tcBorders>
            <w:shd w:val="clear" w:color="auto" w:fill="auto"/>
            <w:vAlign w:val="center"/>
            <w:hideMark/>
          </w:tcPr>
          <w:p w14:paraId="09F356DC"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318B4E6D" w14:textId="77777777" w:rsidTr="002E6171">
        <w:trPr>
          <w:trHeight w:val="315"/>
        </w:trPr>
        <w:tc>
          <w:tcPr>
            <w:tcW w:w="7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DA8C9F"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&lt;&gt; End of Repetitive aggregate tag</w:t>
            </w:r>
          </w:p>
        </w:tc>
        <w:tc>
          <w:tcPr>
            <w:tcW w:w="2631" w:type="dxa"/>
            <w:tcBorders>
              <w:top w:val="nil"/>
              <w:left w:val="nil"/>
              <w:bottom w:val="single" w:sz="4" w:space="0" w:color="auto"/>
              <w:right w:val="single" w:sz="4" w:space="0" w:color="auto"/>
            </w:tcBorders>
            <w:shd w:val="clear" w:color="auto" w:fill="auto"/>
            <w:vAlign w:val="center"/>
            <w:hideMark/>
          </w:tcPr>
          <w:p w14:paraId="0C5199F0"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r>
      <w:tr w:rsidR="00BF1E82" w:rsidRPr="0092499E" w14:paraId="244439F5"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484C74F4" w14:textId="293AF568"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&lt;company_Details tags&gt; Start of Repetitive tag</w:t>
            </w:r>
          </w:p>
        </w:tc>
        <w:tc>
          <w:tcPr>
            <w:tcW w:w="3159" w:type="dxa"/>
            <w:tcBorders>
              <w:top w:val="nil"/>
              <w:left w:val="nil"/>
              <w:bottom w:val="single" w:sz="4" w:space="0" w:color="auto"/>
              <w:right w:val="single" w:sz="4" w:space="0" w:color="auto"/>
            </w:tcBorders>
            <w:shd w:val="clear" w:color="auto" w:fill="auto"/>
            <w:vAlign w:val="center"/>
            <w:hideMark/>
          </w:tcPr>
          <w:p w14:paraId="382F87D0"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c>
          <w:tcPr>
            <w:tcW w:w="1507" w:type="dxa"/>
            <w:tcBorders>
              <w:top w:val="nil"/>
              <w:left w:val="nil"/>
              <w:bottom w:val="single" w:sz="4" w:space="0" w:color="auto"/>
              <w:right w:val="single" w:sz="4" w:space="0" w:color="auto"/>
            </w:tcBorders>
            <w:shd w:val="clear" w:color="auto" w:fill="auto"/>
            <w:vAlign w:val="center"/>
            <w:hideMark/>
          </w:tcPr>
          <w:p w14:paraId="127A01D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c>
          <w:tcPr>
            <w:tcW w:w="2631" w:type="dxa"/>
            <w:tcBorders>
              <w:top w:val="nil"/>
              <w:left w:val="nil"/>
              <w:bottom w:val="single" w:sz="4" w:space="0" w:color="auto"/>
              <w:right w:val="single" w:sz="4" w:space="0" w:color="auto"/>
            </w:tcBorders>
            <w:shd w:val="clear" w:color="auto" w:fill="auto"/>
            <w:vAlign w:val="center"/>
            <w:hideMark/>
          </w:tcPr>
          <w:p w14:paraId="6DA66A2D"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r>
      <w:tr w:rsidR="00BF1E82" w:rsidRPr="0092499E" w14:paraId="60431B24"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68703E59"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company_name</w:t>
            </w:r>
          </w:p>
        </w:tc>
        <w:tc>
          <w:tcPr>
            <w:tcW w:w="3159" w:type="dxa"/>
            <w:tcBorders>
              <w:top w:val="nil"/>
              <w:left w:val="nil"/>
              <w:bottom w:val="single" w:sz="4" w:space="0" w:color="auto"/>
              <w:right w:val="single" w:sz="4" w:space="0" w:color="auto"/>
            </w:tcBorders>
            <w:shd w:val="clear" w:color="auto" w:fill="auto"/>
            <w:vAlign w:val="bottom"/>
            <w:hideMark/>
          </w:tcPr>
          <w:p w14:paraId="3514CE13"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Company_Name</w:t>
            </w:r>
          </w:p>
        </w:tc>
        <w:tc>
          <w:tcPr>
            <w:tcW w:w="1507" w:type="dxa"/>
            <w:tcBorders>
              <w:top w:val="nil"/>
              <w:left w:val="nil"/>
              <w:bottom w:val="single" w:sz="4" w:space="0" w:color="auto"/>
              <w:right w:val="single" w:sz="4" w:space="0" w:color="auto"/>
            </w:tcBorders>
            <w:shd w:val="clear" w:color="auto" w:fill="auto"/>
            <w:vAlign w:val="center"/>
            <w:hideMark/>
          </w:tcPr>
          <w:p w14:paraId="7A327E66"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String(200)</w:t>
            </w:r>
          </w:p>
        </w:tc>
        <w:tc>
          <w:tcPr>
            <w:tcW w:w="2631" w:type="dxa"/>
            <w:tcBorders>
              <w:top w:val="nil"/>
              <w:left w:val="nil"/>
              <w:bottom w:val="single" w:sz="4" w:space="0" w:color="auto"/>
              <w:right w:val="single" w:sz="4" w:space="0" w:color="auto"/>
            </w:tcBorders>
            <w:shd w:val="clear" w:color="auto" w:fill="auto"/>
            <w:vAlign w:val="bottom"/>
            <w:hideMark/>
          </w:tcPr>
          <w:p w14:paraId="7E28048A" w14:textId="7EE2E48C"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557886D8"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9751B68" w14:textId="148E855E"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Industry_category</w:t>
            </w:r>
          </w:p>
        </w:tc>
        <w:tc>
          <w:tcPr>
            <w:tcW w:w="3159" w:type="dxa"/>
            <w:tcBorders>
              <w:top w:val="nil"/>
              <w:left w:val="nil"/>
              <w:bottom w:val="single" w:sz="4" w:space="0" w:color="auto"/>
              <w:right w:val="single" w:sz="4" w:space="0" w:color="auto"/>
            </w:tcBorders>
            <w:shd w:val="clear" w:color="auto" w:fill="auto"/>
            <w:vAlign w:val="bottom"/>
            <w:hideMark/>
          </w:tcPr>
          <w:p w14:paraId="6CA92AC3"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Business_act_per_TL</w:t>
            </w:r>
          </w:p>
        </w:tc>
        <w:tc>
          <w:tcPr>
            <w:tcW w:w="1507" w:type="dxa"/>
            <w:tcBorders>
              <w:top w:val="nil"/>
              <w:left w:val="nil"/>
              <w:bottom w:val="single" w:sz="4" w:space="0" w:color="auto"/>
              <w:right w:val="single" w:sz="4" w:space="0" w:color="auto"/>
            </w:tcBorders>
            <w:shd w:val="clear" w:color="auto" w:fill="auto"/>
            <w:vAlign w:val="center"/>
            <w:hideMark/>
          </w:tcPr>
          <w:p w14:paraId="30DA6DB5"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bottom"/>
            <w:hideMark/>
          </w:tcPr>
          <w:p w14:paraId="46AF7DC3" w14:textId="3F9E3082"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5A832E26"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BD9E09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w:t>
            </w:r>
          </w:p>
        </w:tc>
        <w:tc>
          <w:tcPr>
            <w:tcW w:w="3159" w:type="dxa"/>
            <w:tcBorders>
              <w:top w:val="nil"/>
              <w:left w:val="nil"/>
              <w:bottom w:val="single" w:sz="4" w:space="0" w:color="auto"/>
              <w:right w:val="single" w:sz="4" w:space="0" w:color="auto"/>
            </w:tcBorders>
            <w:shd w:val="clear" w:color="auto" w:fill="auto"/>
            <w:vAlign w:val="bottom"/>
            <w:hideMark/>
          </w:tcPr>
          <w:p w14:paraId="408AC033"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Industry</w:t>
            </w:r>
          </w:p>
        </w:tc>
        <w:tc>
          <w:tcPr>
            <w:tcW w:w="1507" w:type="dxa"/>
            <w:tcBorders>
              <w:top w:val="nil"/>
              <w:left w:val="nil"/>
              <w:bottom w:val="single" w:sz="4" w:space="0" w:color="auto"/>
              <w:right w:val="single" w:sz="4" w:space="0" w:color="auto"/>
            </w:tcBorders>
            <w:shd w:val="clear" w:color="auto" w:fill="auto"/>
            <w:vAlign w:val="bottom"/>
            <w:hideMark/>
          </w:tcPr>
          <w:p w14:paraId="25FC443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String(200)</w:t>
            </w:r>
          </w:p>
        </w:tc>
        <w:tc>
          <w:tcPr>
            <w:tcW w:w="2631" w:type="dxa"/>
            <w:tcBorders>
              <w:top w:val="nil"/>
              <w:left w:val="nil"/>
              <w:bottom w:val="single" w:sz="4" w:space="0" w:color="auto"/>
              <w:right w:val="single" w:sz="4" w:space="0" w:color="auto"/>
            </w:tcBorders>
            <w:shd w:val="clear" w:color="auto" w:fill="auto"/>
            <w:vAlign w:val="bottom"/>
            <w:hideMark/>
          </w:tcPr>
          <w:p w14:paraId="59D1A3BB" w14:textId="6590281C"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58F046E1"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758E5340"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years_of_incorp</w:t>
            </w:r>
          </w:p>
        </w:tc>
        <w:tc>
          <w:tcPr>
            <w:tcW w:w="3159" w:type="dxa"/>
            <w:tcBorders>
              <w:top w:val="nil"/>
              <w:left w:val="nil"/>
              <w:bottom w:val="single" w:sz="4" w:space="0" w:color="auto"/>
              <w:right w:val="single" w:sz="4" w:space="0" w:color="auto"/>
            </w:tcBorders>
            <w:shd w:val="clear" w:color="auto" w:fill="auto"/>
            <w:vAlign w:val="bottom"/>
            <w:hideMark/>
          </w:tcPr>
          <w:p w14:paraId="701CAA38"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Year_of_Incorporation</w:t>
            </w:r>
          </w:p>
        </w:tc>
        <w:tc>
          <w:tcPr>
            <w:tcW w:w="1507" w:type="dxa"/>
            <w:tcBorders>
              <w:top w:val="nil"/>
              <w:left w:val="nil"/>
              <w:bottom w:val="single" w:sz="4" w:space="0" w:color="auto"/>
              <w:right w:val="single" w:sz="4" w:space="0" w:color="auto"/>
            </w:tcBorders>
            <w:shd w:val="clear" w:color="auto" w:fill="auto"/>
            <w:vAlign w:val="center"/>
            <w:hideMark/>
          </w:tcPr>
          <w:p w14:paraId="16BB1CCF"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String(10)</w:t>
            </w:r>
          </w:p>
        </w:tc>
        <w:tc>
          <w:tcPr>
            <w:tcW w:w="2631" w:type="dxa"/>
            <w:tcBorders>
              <w:top w:val="nil"/>
              <w:left w:val="nil"/>
              <w:bottom w:val="single" w:sz="4" w:space="0" w:color="auto"/>
              <w:right w:val="single" w:sz="4" w:space="0" w:color="auto"/>
            </w:tcBorders>
            <w:shd w:val="clear" w:color="auto" w:fill="auto"/>
            <w:vAlign w:val="bottom"/>
            <w:hideMark/>
          </w:tcPr>
          <w:p w14:paraId="234CEB6C" w14:textId="0B41F459"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074E7B0C"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14DC0BD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country_of_incorp</w:t>
            </w:r>
          </w:p>
        </w:tc>
        <w:tc>
          <w:tcPr>
            <w:tcW w:w="3159" w:type="dxa"/>
            <w:tcBorders>
              <w:top w:val="nil"/>
              <w:left w:val="nil"/>
              <w:bottom w:val="single" w:sz="4" w:space="0" w:color="auto"/>
              <w:right w:val="single" w:sz="4" w:space="0" w:color="auto"/>
            </w:tcBorders>
            <w:shd w:val="clear" w:color="auto" w:fill="auto"/>
            <w:vAlign w:val="bottom"/>
            <w:hideMark/>
          </w:tcPr>
          <w:p w14:paraId="58C00D3A"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country_of_Incorporation</w:t>
            </w:r>
          </w:p>
        </w:tc>
        <w:tc>
          <w:tcPr>
            <w:tcW w:w="1507" w:type="dxa"/>
            <w:tcBorders>
              <w:top w:val="nil"/>
              <w:left w:val="nil"/>
              <w:bottom w:val="single" w:sz="4" w:space="0" w:color="auto"/>
              <w:right w:val="single" w:sz="4" w:space="0" w:color="auto"/>
            </w:tcBorders>
            <w:shd w:val="clear" w:color="auto" w:fill="auto"/>
            <w:vAlign w:val="bottom"/>
            <w:hideMark/>
          </w:tcPr>
          <w:p w14:paraId="5AC8522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String(200)</w:t>
            </w:r>
          </w:p>
        </w:tc>
        <w:tc>
          <w:tcPr>
            <w:tcW w:w="2631" w:type="dxa"/>
            <w:tcBorders>
              <w:top w:val="nil"/>
              <w:left w:val="nil"/>
              <w:bottom w:val="single" w:sz="4" w:space="0" w:color="auto"/>
              <w:right w:val="single" w:sz="4" w:space="0" w:color="auto"/>
            </w:tcBorders>
            <w:shd w:val="clear" w:color="auto" w:fill="auto"/>
            <w:vAlign w:val="bottom"/>
            <w:hideMark/>
          </w:tcPr>
          <w:p w14:paraId="52043ABE" w14:textId="4980C88E"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1474FDE9"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68D31DAD"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lastRenderedPageBreak/>
              <w:t>percent_sharehold_in_cmpny</w:t>
            </w:r>
          </w:p>
        </w:tc>
        <w:tc>
          <w:tcPr>
            <w:tcW w:w="3159" w:type="dxa"/>
            <w:tcBorders>
              <w:top w:val="nil"/>
              <w:left w:val="nil"/>
              <w:bottom w:val="single" w:sz="4" w:space="0" w:color="auto"/>
              <w:right w:val="single" w:sz="4" w:space="0" w:color="auto"/>
            </w:tcBorders>
            <w:shd w:val="clear" w:color="auto" w:fill="auto"/>
            <w:vAlign w:val="bottom"/>
            <w:hideMark/>
          </w:tcPr>
          <w:p w14:paraId="06265709"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percent_sharehold_in_cmpny</w:t>
            </w:r>
          </w:p>
        </w:tc>
        <w:tc>
          <w:tcPr>
            <w:tcW w:w="1507" w:type="dxa"/>
            <w:tcBorders>
              <w:top w:val="nil"/>
              <w:left w:val="nil"/>
              <w:bottom w:val="single" w:sz="4" w:space="0" w:color="auto"/>
              <w:right w:val="single" w:sz="4" w:space="0" w:color="auto"/>
            </w:tcBorders>
            <w:shd w:val="clear" w:color="auto" w:fill="auto"/>
            <w:vAlign w:val="bottom"/>
            <w:hideMark/>
          </w:tcPr>
          <w:p w14:paraId="07E597F0"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String(5)</w:t>
            </w:r>
          </w:p>
        </w:tc>
        <w:tc>
          <w:tcPr>
            <w:tcW w:w="2631" w:type="dxa"/>
            <w:tcBorders>
              <w:top w:val="nil"/>
              <w:left w:val="nil"/>
              <w:bottom w:val="single" w:sz="4" w:space="0" w:color="auto"/>
              <w:right w:val="single" w:sz="4" w:space="0" w:color="auto"/>
            </w:tcBorders>
            <w:shd w:val="clear" w:color="auto" w:fill="auto"/>
            <w:vAlign w:val="bottom"/>
            <w:hideMark/>
          </w:tcPr>
          <w:p w14:paraId="0E02975A" w14:textId="29507E4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771F5A4C"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673D9F8B"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annual_turnover</w:t>
            </w:r>
          </w:p>
        </w:tc>
        <w:tc>
          <w:tcPr>
            <w:tcW w:w="3159" w:type="dxa"/>
            <w:tcBorders>
              <w:top w:val="nil"/>
              <w:left w:val="nil"/>
              <w:bottom w:val="single" w:sz="4" w:space="0" w:color="auto"/>
              <w:right w:val="single" w:sz="4" w:space="0" w:color="auto"/>
            </w:tcBorders>
            <w:shd w:val="clear" w:color="auto" w:fill="auto"/>
            <w:vAlign w:val="bottom"/>
            <w:hideMark/>
          </w:tcPr>
          <w:p w14:paraId="421E97C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Annual_Turnover</w:t>
            </w:r>
          </w:p>
        </w:tc>
        <w:tc>
          <w:tcPr>
            <w:tcW w:w="1507" w:type="dxa"/>
            <w:tcBorders>
              <w:top w:val="nil"/>
              <w:left w:val="nil"/>
              <w:bottom w:val="single" w:sz="4" w:space="0" w:color="auto"/>
              <w:right w:val="single" w:sz="4" w:space="0" w:color="auto"/>
            </w:tcBorders>
            <w:shd w:val="clear" w:color="auto" w:fill="auto"/>
            <w:vAlign w:val="center"/>
            <w:hideMark/>
          </w:tcPr>
          <w:p w14:paraId="2AB15F92"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bottom"/>
            <w:hideMark/>
          </w:tcPr>
          <w:p w14:paraId="71AC394E" w14:textId="6B3412A8"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5FCC415E"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8D80448"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Annual_profit</w:t>
            </w:r>
          </w:p>
        </w:tc>
        <w:tc>
          <w:tcPr>
            <w:tcW w:w="3159" w:type="dxa"/>
            <w:tcBorders>
              <w:top w:val="nil"/>
              <w:left w:val="nil"/>
              <w:bottom w:val="single" w:sz="4" w:space="0" w:color="auto"/>
              <w:right w:val="single" w:sz="4" w:space="0" w:color="auto"/>
            </w:tcBorders>
            <w:shd w:val="clear" w:color="auto" w:fill="auto"/>
            <w:vAlign w:val="bottom"/>
            <w:hideMark/>
          </w:tcPr>
          <w:p w14:paraId="6228FC92"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Annual_Profits</w:t>
            </w:r>
          </w:p>
        </w:tc>
        <w:tc>
          <w:tcPr>
            <w:tcW w:w="1507" w:type="dxa"/>
            <w:tcBorders>
              <w:top w:val="nil"/>
              <w:left w:val="nil"/>
              <w:bottom w:val="single" w:sz="4" w:space="0" w:color="auto"/>
              <w:right w:val="single" w:sz="4" w:space="0" w:color="auto"/>
            </w:tcBorders>
            <w:shd w:val="clear" w:color="auto" w:fill="auto"/>
            <w:vAlign w:val="center"/>
            <w:hideMark/>
          </w:tcPr>
          <w:p w14:paraId="596E52A4"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String(30)</w:t>
            </w:r>
          </w:p>
        </w:tc>
        <w:tc>
          <w:tcPr>
            <w:tcW w:w="2631" w:type="dxa"/>
            <w:tcBorders>
              <w:top w:val="nil"/>
              <w:left w:val="nil"/>
              <w:bottom w:val="single" w:sz="4" w:space="0" w:color="auto"/>
              <w:right w:val="single" w:sz="4" w:space="0" w:color="auto"/>
            </w:tcBorders>
            <w:shd w:val="clear" w:color="auto" w:fill="auto"/>
            <w:vAlign w:val="bottom"/>
            <w:hideMark/>
          </w:tcPr>
          <w:p w14:paraId="7865431A" w14:textId="2FC6E52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473D0866"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39F495FB" w14:textId="2A4B8F5F"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Designation</w:t>
            </w:r>
          </w:p>
        </w:tc>
        <w:tc>
          <w:tcPr>
            <w:tcW w:w="3159" w:type="dxa"/>
            <w:tcBorders>
              <w:top w:val="nil"/>
              <w:left w:val="nil"/>
              <w:bottom w:val="single" w:sz="4" w:space="0" w:color="auto"/>
              <w:right w:val="single" w:sz="4" w:space="0" w:color="auto"/>
            </w:tcBorders>
            <w:shd w:val="clear" w:color="auto" w:fill="auto"/>
            <w:vAlign w:val="bottom"/>
            <w:hideMark/>
          </w:tcPr>
          <w:p w14:paraId="772A880F"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Trade_License</w:t>
            </w:r>
          </w:p>
        </w:tc>
        <w:tc>
          <w:tcPr>
            <w:tcW w:w="1507" w:type="dxa"/>
            <w:tcBorders>
              <w:top w:val="nil"/>
              <w:left w:val="nil"/>
              <w:bottom w:val="single" w:sz="4" w:space="0" w:color="auto"/>
              <w:right w:val="single" w:sz="4" w:space="0" w:color="auto"/>
            </w:tcBorders>
            <w:shd w:val="clear" w:color="auto" w:fill="auto"/>
            <w:vAlign w:val="bottom"/>
            <w:hideMark/>
          </w:tcPr>
          <w:p w14:paraId="35B2AB6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 </w:t>
            </w:r>
          </w:p>
        </w:tc>
        <w:tc>
          <w:tcPr>
            <w:tcW w:w="2631" w:type="dxa"/>
            <w:tcBorders>
              <w:top w:val="nil"/>
              <w:left w:val="nil"/>
              <w:bottom w:val="single" w:sz="4" w:space="0" w:color="auto"/>
              <w:right w:val="single" w:sz="4" w:space="0" w:color="auto"/>
            </w:tcBorders>
            <w:shd w:val="clear" w:color="auto" w:fill="auto"/>
            <w:vAlign w:val="bottom"/>
            <w:hideMark/>
          </w:tcPr>
          <w:p w14:paraId="22663CF3" w14:textId="64B14808"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19F8FD6B"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B780DE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countries_W_business_conducted_1</w:t>
            </w:r>
          </w:p>
        </w:tc>
        <w:tc>
          <w:tcPr>
            <w:tcW w:w="3159" w:type="dxa"/>
            <w:tcBorders>
              <w:top w:val="nil"/>
              <w:left w:val="nil"/>
              <w:bottom w:val="single" w:sz="4" w:space="0" w:color="auto"/>
              <w:right w:val="single" w:sz="4" w:space="0" w:color="auto"/>
            </w:tcBorders>
            <w:shd w:val="clear" w:color="auto" w:fill="auto"/>
            <w:vAlign w:val="bottom"/>
            <w:hideMark/>
          </w:tcPr>
          <w:p w14:paraId="17B9BFB1"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country_which_business_conducted_1</w:t>
            </w:r>
          </w:p>
        </w:tc>
        <w:tc>
          <w:tcPr>
            <w:tcW w:w="1507" w:type="dxa"/>
            <w:tcBorders>
              <w:top w:val="nil"/>
              <w:left w:val="nil"/>
              <w:bottom w:val="single" w:sz="4" w:space="0" w:color="auto"/>
              <w:right w:val="single" w:sz="4" w:space="0" w:color="auto"/>
            </w:tcBorders>
            <w:shd w:val="clear" w:color="auto" w:fill="auto"/>
            <w:vAlign w:val="center"/>
            <w:hideMark/>
          </w:tcPr>
          <w:p w14:paraId="4BFBB74D"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bottom"/>
            <w:hideMark/>
          </w:tcPr>
          <w:p w14:paraId="12B3E230" w14:textId="47AEA6D9"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CM(self-employed case</w:t>
            </w:r>
          </w:p>
        </w:tc>
      </w:tr>
      <w:tr w:rsidR="00BF1E82" w:rsidRPr="0092499E" w14:paraId="4B4A78AD"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01EAB4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countries_W_business_conducted_2</w:t>
            </w:r>
          </w:p>
        </w:tc>
        <w:tc>
          <w:tcPr>
            <w:tcW w:w="3159" w:type="dxa"/>
            <w:tcBorders>
              <w:top w:val="nil"/>
              <w:left w:val="nil"/>
              <w:bottom w:val="single" w:sz="4" w:space="0" w:color="auto"/>
              <w:right w:val="single" w:sz="4" w:space="0" w:color="auto"/>
            </w:tcBorders>
            <w:shd w:val="clear" w:color="auto" w:fill="auto"/>
            <w:vAlign w:val="bottom"/>
            <w:hideMark/>
          </w:tcPr>
          <w:p w14:paraId="339D2ECA"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country_which_business_conducted_2</w:t>
            </w:r>
          </w:p>
        </w:tc>
        <w:tc>
          <w:tcPr>
            <w:tcW w:w="1507" w:type="dxa"/>
            <w:tcBorders>
              <w:top w:val="nil"/>
              <w:left w:val="nil"/>
              <w:bottom w:val="single" w:sz="4" w:space="0" w:color="auto"/>
              <w:right w:val="single" w:sz="4" w:space="0" w:color="auto"/>
            </w:tcBorders>
            <w:shd w:val="clear" w:color="auto" w:fill="auto"/>
            <w:vAlign w:val="center"/>
            <w:hideMark/>
          </w:tcPr>
          <w:p w14:paraId="3018C21E"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bottom"/>
            <w:hideMark/>
          </w:tcPr>
          <w:p w14:paraId="40DBCCBE" w14:textId="7A94694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41AB98A5"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03047505"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countries_W_business_conducted_3</w:t>
            </w:r>
          </w:p>
        </w:tc>
        <w:tc>
          <w:tcPr>
            <w:tcW w:w="3159" w:type="dxa"/>
            <w:tcBorders>
              <w:top w:val="nil"/>
              <w:left w:val="nil"/>
              <w:bottom w:val="single" w:sz="4" w:space="0" w:color="auto"/>
              <w:right w:val="single" w:sz="4" w:space="0" w:color="auto"/>
            </w:tcBorders>
            <w:shd w:val="clear" w:color="auto" w:fill="auto"/>
            <w:vAlign w:val="bottom"/>
            <w:hideMark/>
          </w:tcPr>
          <w:p w14:paraId="5D09F112"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country_which_business_conducted_3</w:t>
            </w:r>
          </w:p>
        </w:tc>
        <w:tc>
          <w:tcPr>
            <w:tcW w:w="1507" w:type="dxa"/>
            <w:tcBorders>
              <w:top w:val="nil"/>
              <w:left w:val="nil"/>
              <w:bottom w:val="single" w:sz="4" w:space="0" w:color="auto"/>
              <w:right w:val="single" w:sz="4" w:space="0" w:color="auto"/>
            </w:tcBorders>
            <w:shd w:val="clear" w:color="auto" w:fill="auto"/>
            <w:vAlign w:val="center"/>
            <w:hideMark/>
          </w:tcPr>
          <w:p w14:paraId="6172187B"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bottom"/>
            <w:hideMark/>
          </w:tcPr>
          <w:p w14:paraId="71220876" w14:textId="1AA8002A"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92499E" w14:paraId="3954597C" w14:textId="77777777" w:rsidTr="002E6171">
        <w:trPr>
          <w:trHeight w:val="600"/>
        </w:trPr>
        <w:tc>
          <w:tcPr>
            <w:tcW w:w="3159" w:type="dxa"/>
            <w:tcBorders>
              <w:top w:val="nil"/>
              <w:left w:val="single" w:sz="4" w:space="0" w:color="auto"/>
              <w:bottom w:val="single" w:sz="4" w:space="0" w:color="auto"/>
              <w:right w:val="single" w:sz="4" w:space="0" w:color="auto"/>
            </w:tcBorders>
            <w:shd w:val="clear" w:color="auto" w:fill="auto"/>
            <w:vAlign w:val="bottom"/>
            <w:hideMark/>
          </w:tcPr>
          <w:p w14:paraId="6F0BBC7E"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countries_W_business_conducted_4</w:t>
            </w:r>
          </w:p>
        </w:tc>
        <w:tc>
          <w:tcPr>
            <w:tcW w:w="3159" w:type="dxa"/>
            <w:tcBorders>
              <w:top w:val="nil"/>
              <w:left w:val="nil"/>
              <w:bottom w:val="single" w:sz="4" w:space="0" w:color="auto"/>
              <w:right w:val="single" w:sz="4" w:space="0" w:color="auto"/>
            </w:tcBorders>
            <w:shd w:val="clear" w:color="auto" w:fill="auto"/>
            <w:vAlign w:val="bottom"/>
            <w:hideMark/>
          </w:tcPr>
          <w:p w14:paraId="304B23B6" w14:textId="77777777"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country_which_business_conducted_4</w:t>
            </w:r>
          </w:p>
        </w:tc>
        <w:tc>
          <w:tcPr>
            <w:tcW w:w="1507" w:type="dxa"/>
            <w:tcBorders>
              <w:top w:val="nil"/>
              <w:left w:val="nil"/>
              <w:bottom w:val="single" w:sz="4" w:space="0" w:color="auto"/>
              <w:right w:val="single" w:sz="4" w:space="0" w:color="auto"/>
            </w:tcBorders>
            <w:shd w:val="clear" w:color="auto" w:fill="auto"/>
            <w:vAlign w:val="center"/>
            <w:hideMark/>
          </w:tcPr>
          <w:p w14:paraId="4DA5D35C" w14:textId="77777777" w:rsidR="00BF1E82" w:rsidRPr="0092499E" w:rsidRDefault="00BF1E82" w:rsidP="00BF1E82">
            <w:pPr>
              <w:spacing w:after="0" w:line="240" w:lineRule="auto"/>
              <w:rPr>
                <w:rFonts w:ascii="Calibri" w:eastAsia="Times New Roman" w:hAnsi="Calibri" w:cs="Calibri"/>
                <w:lang w:val="en-US"/>
              </w:rPr>
            </w:pPr>
            <w:r w:rsidRPr="0092499E">
              <w:rPr>
                <w:rFonts w:ascii="Calibri" w:eastAsia="Times New Roman" w:hAnsi="Calibri" w:cs="Calibri"/>
                <w:lang w:val="en-US"/>
              </w:rPr>
              <w:t>String(50)</w:t>
            </w:r>
          </w:p>
        </w:tc>
        <w:tc>
          <w:tcPr>
            <w:tcW w:w="2631" w:type="dxa"/>
            <w:tcBorders>
              <w:top w:val="nil"/>
              <w:left w:val="nil"/>
              <w:bottom w:val="single" w:sz="4" w:space="0" w:color="auto"/>
              <w:right w:val="single" w:sz="4" w:space="0" w:color="auto"/>
            </w:tcBorders>
            <w:shd w:val="clear" w:color="auto" w:fill="auto"/>
            <w:vAlign w:val="bottom"/>
            <w:hideMark/>
          </w:tcPr>
          <w:p w14:paraId="6DAA4CE2" w14:textId="3A4091BC" w:rsidR="00BF1E82" w:rsidRPr="0092499E"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O</w:t>
            </w:r>
          </w:p>
        </w:tc>
      </w:tr>
      <w:tr w:rsidR="00BF1E82" w:rsidRPr="00DC77B8" w14:paraId="1110D591" w14:textId="77777777" w:rsidTr="0095391D">
        <w:trPr>
          <w:trHeight w:val="315"/>
        </w:trPr>
        <w:tc>
          <w:tcPr>
            <w:tcW w:w="3159" w:type="dxa"/>
            <w:tcBorders>
              <w:top w:val="nil"/>
              <w:left w:val="single" w:sz="4" w:space="0" w:color="auto"/>
              <w:bottom w:val="nil"/>
              <w:right w:val="single" w:sz="4" w:space="0" w:color="auto"/>
            </w:tcBorders>
            <w:shd w:val="clear" w:color="auto" w:fill="auto"/>
            <w:vAlign w:val="bottom"/>
            <w:hideMark/>
          </w:tcPr>
          <w:p w14:paraId="73F9CCB9" w14:textId="7F00D28A" w:rsidR="00BF1E82" w:rsidRPr="00DC77B8" w:rsidRDefault="00BF1E82" w:rsidP="00BF1E82">
            <w:pPr>
              <w:spacing w:after="0" w:line="240" w:lineRule="auto"/>
              <w:rPr>
                <w:rFonts w:ascii="Calibri" w:eastAsia="Times New Roman" w:hAnsi="Calibri" w:cs="Calibri"/>
                <w:color w:val="000000"/>
                <w:lang w:val="en-US"/>
              </w:rPr>
            </w:pPr>
            <w:r w:rsidRPr="0092499E">
              <w:rPr>
                <w:rFonts w:ascii="Calibri" w:eastAsia="Times New Roman" w:hAnsi="Calibri" w:cs="Calibri"/>
                <w:color w:val="000000"/>
                <w:lang w:val="en-US"/>
              </w:rPr>
              <w:t>&lt;/company_Details tags&gt; &lt;&gt; End of Repetitive aggregate tag</w:t>
            </w:r>
          </w:p>
        </w:tc>
        <w:tc>
          <w:tcPr>
            <w:tcW w:w="3159" w:type="dxa"/>
            <w:tcBorders>
              <w:top w:val="nil"/>
              <w:left w:val="nil"/>
              <w:bottom w:val="nil"/>
              <w:right w:val="single" w:sz="4" w:space="0" w:color="auto"/>
            </w:tcBorders>
            <w:shd w:val="clear" w:color="auto" w:fill="auto"/>
            <w:vAlign w:val="bottom"/>
            <w:hideMark/>
          </w:tcPr>
          <w:p w14:paraId="512FDDE0" w14:textId="77777777" w:rsidR="00BF1E82" w:rsidRPr="00DC77B8" w:rsidRDefault="00BF1E82" w:rsidP="00BF1E82">
            <w:pPr>
              <w:spacing w:after="0" w:line="240" w:lineRule="auto"/>
              <w:rPr>
                <w:rFonts w:ascii="Calibri" w:eastAsia="Times New Roman" w:hAnsi="Calibri" w:cs="Calibri"/>
                <w:color w:val="000000"/>
                <w:lang w:val="en-US"/>
              </w:rPr>
            </w:pPr>
            <w:r w:rsidRPr="00DC77B8">
              <w:rPr>
                <w:rFonts w:ascii="Calibri" w:eastAsia="Times New Roman" w:hAnsi="Calibri" w:cs="Calibri"/>
                <w:color w:val="000000"/>
                <w:lang w:val="en-US"/>
              </w:rPr>
              <w:t> </w:t>
            </w:r>
          </w:p>
        </w:tc>
        <w:tc>
          <w:tcPr>
            <w:tcW w:w="1507" w:type="dxa"/>
            <w:tcBorders>
              <w:top w:val="nil"/>
              <w:left w:val="nil"/>
              <w:bottom w:val="nil"/>
              <w:right w:val="single" w:sz="4" w:space="0" w:color="auto"/>
            </w:tcBorders>
            <w:shd w:val="clear" w:color="auto" w:fill="auto"/>
            <w:vAlign w:val="bottom"/>
            <w:hideMark/>
          </w:tcPr>
          <w:p w14:paraId="345FC034" w14:textId="77777777" w:rsidR="00BF1E82" w:rsidRPr="00DC77B8" w:rsidRDefault="00BF1E82" w:rsidP="00BF1E82">
            <w:pPr>
              <w:spacing w:after="0" w:line="240" w:lineRule="auto"/>
              <w:rPr>
                <w:rFonts w:ascii="Calibri" w:eastAsia="Times New Roman" w:hAnsi="Calibri" w:cs="Calibri"/>
                <w:color w:val="000000"/>
                <w:lang w:val="en-US"/>
              </w:rPr>
            </w:pPr>
            <w:r w:rsidRPr="00DC77B8">
              <w:rPr>
                <w:rFonts w:ascii="Calibri" w:eastAsia="Times New Roman" w:hAnsi="Calibri" w:cs="Calibri"/>
                <w:color w:val="000000"/>
                <w:lang w:val="en-US"/>
              </w:rPr>
              <w:t> </w:t>
            </w:r>
          </w:p>
        </w:tc>
        <w:tc>
          <w:tcPr>
            <w:tcW w:w="2631" w:type="dxa"/>
            <w:tcBorders>
              <w:top w:val="nil"/>
              <w:left w:val="nil"/>
              <w:bottom w:val="nil"/>
              <w:right w:val="single" w:sz="4" w:space="0" w:color="auto"/>
            </w:tcBorders>
            <w:shd w:val="clear" w:color="auto" w:fill="auto"/>
            <w:vAlign w:val="bottom"/>
            <w:hideMark/>
          </w:tcPr>
          <w:p w14:paraId="585D5EF6" w14:textId="77777777" w:rsidR="00BF1E82" w:rsidRPr="00DC77B8" w:rsidRDefault="00BF1E82" w:rsidP="00BF1E82">
            <w:pPr>
              <w:spacing w:after="0" w:line="240" w:lineRule="auto"/>
              <w:rPr>
                <w:rFonts w:ascii="Calibri" w:eastAsia="Times New Roman" w:hAnsi="Calibri" w:cs="Calibri"/>
                <w:color w:val="000000"/>
                <w:lang w:val="en-US"/>
              </w:rPr>
            </w:pPr>
            <w:r w:rsidRPr="00DC77B8">
              <w:rPr>
                <w:rFonts w:ascii="Calibri" w:eastAsia="Times New Roman" w:hAnsi="Calibri" w:cs="Calibri"/>
                <w:color w:val="000000"/>
                <w:lang w:val="en-US"/>
              </w:rPr>
              <w:t> </w:t>
            </w:r>
          </w:p>
        </w:tc>
      </w:tr>
      <w:tr w:rsidR="0095391D" w:rsidRPr="00DC77B8" w14:paraId="4D5AFEDC" w14:textId="77777777" w:rsidTr="002E617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51143BE0" w14:textId="77777777" w:rsidR="0095391D" w:rsidRPr="0092499E" w:rsidRDefault="0095391D" w:rsidP="00BF1E82">
            <w:pPr>
              <w:spacing w:after="0" w:line="240" w:lineRule="auto"/>
              <w:rPr>
                <w:rFonts w:ascii="Calibri" w:eastAsia="Times New Roman" w:hAnsi="Calibri" w:cs="Calibri"/>
                <w:color w:val="000000"/>
                <w:lang w:val="en-US"/>
              </w:rPr>
            </w:pPr>
          </w:p>
        </w:tc>
        <w:tc>
          <w:tcPr>
            <w:tcW w:w="3159" w:type="dxa"/>
            <w:tcBorders>
              <w:top w:val="nil"/>
              <w:left w:val="nil"/>
              <w:bottom w:val="single" w:sz="4" w:space="0" w:color="auto"/>
              <w:right w:val="single" w:sz="4" w:space="0" w:color="auto"/>
            </w:tcBorders>
            <w:shd w:val="clear" w:color="auto" w:fill="auto"/>
            <w:vAlign w:val="bottom"/>
          </w:tcPr>
          <w:p w14:paraId="1049DD37" w14:textId="77777777" w:rsidR="0095391D" w:rsidRPr="00DC77B8" w:rsidRDefault="0095391D" w:rsidP="00BF1E82">
            <w:pPr>
              <w:spacing w:after="0" w:line="240" w:lineRule="auto"/>
              <w:rPr>
                <w:rFonts w:ascii="Calibri" w:eastAsia="Times New Roman" w:hAnsi="Calibri" w:cs="Calibri"/>
                <w:color w:val="000000"/>
                <w:lang w:val="en-US"/>
              </w:rPr>
            </w:pPr>
          </w:p>
        </w:tc>
        <w:tc>
          <w:tcPr>
            <w:tcW w:w="1507" w:type="dxa"/>
            <w:tcBorders>
              <w:top w:val="nil"/>
              <w:left w:val="nil"/>
              <w:bottom w:val="single" w:sz="4" w:space="0" w:color="auto"/>
              <w:right w:val="single" w:sz="4" w:space="0" w:color="auto"/>
            </w:tcBorders>
            <w:shd w:val="clear" w:color="auto" w:fill="auto"/>
            <w:vAlign w:val="bottom"/>
          </w:tcPr>
          <w:p w14:paraId="7CB83C7A" w14:textId="77777777" w:rsidR="0095391D" w:rsidRPr="00DC77B8" w:rsidRDefault="0095391D" w:rsidP="00BF1E82">
            <w:pPr>
              <w:spacing w:after="0" w:line="240" w:lineRule="auto"/>
              <w:rPr>
                <w:rFonts w:ascii="Calibri" w:eastAsia="Times New Roman" w:hAnsi="Calibri" w:cs="Calibri"/>
                <w:color w:val="000000"/>
                <w:lang w:val="en-US"/>
              </w:rPr>
            </w:pPr>
          </w:p>
        </w:tc>
        <w:tc>
          <w:tcPr>
            <w:tcW w:w="2631" w:type="dxa"/>
            <w:tcBorders>
              <w:top w:val="nil"/>
              <w:left w:val="nil"/>
              <w:bottom w:val="single" w:sz="4" w:space="0" w:color="auto"/>
              <w:right w:val="single" w:sz="4" w:space="0" w:color="auto"/>
            </w:tcBorders>
            <w:shd w:val="clear" w:color="auto" w:fill="auto"/>
            <w:vAlign w:val="bottom"/>
          </w:tcPr>
          <w:p w14:paraId="42F508AF" w14:textId="77777777" w:rsidR="0095391D" w:rsidRPr="00DC77B8" w:rsidRDefault="0095391D" w:rsidP="00BF1E82">
            <w:pPr>
              <w:spacing w:after="0" w:line="240" w:lineRule="auto"/>
              <w:rPr>
                <w:rFonts w:ascii="Calibri" w:eastAsia="Times New Roman" w:hAnsi="Calibri" w:cs="Calibri"/>
                <w:color w:val="000000"/>
                <w:lang w:val="en-US"/>
              </w:rPr>
            </w:pPr>
          </w:p>
        </w:tc>
      </w:tr>
      <w:tr w:rsidR="0095391D" w:rsidRPr="00BF1E82" w14:paraId="617DFA05" w14:textId="77777777" w:rsidTr="00366D21">
        <w:trPr>
          <w:trHeight w:val="315"/>
        </w:trPr>
        <w:tc>
          <w:tcPr>
            <w:tcW w:w="10456" w:type="dxa"/>
            <w:gridSpan w:val="4"/>
            <w:tcBorders>
              <w:top w:val="nil"/>
              <w:left w:val="single" w:sz="4" w:space="0" w:color="auto"/>
              <w:bottom w:val="single" w:sz="4" w:space="0" w:color="auto"/>
              <w:right w:val="single" w:sz="4" w:space="0" w:color="auto"/>
            </w:tcBorders>
            <w:shd w:val="clear" w:color="auto" w:fill="auto"/>
            <w:vAlign w:val="bottom"/>
          </w:tcPr>
          <w:p w14:paraId="6C6E60A1" w14:textId="75B32758"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 xml:space="preserve">&lt;DedupeMatches&gt; </w:t>
            </w:r>
            <w:r w:rsidR="004318B1" w:rsidRPr="00C756E0">
              <w:rPr>
                <w:rFonts w:ascii="Calibri" w:eastAsia="Times New Roman" w:hAnsi="Calibri" w:cs="Calibri"/>
                <w:color w:val="000000"/>
                <w:lang w:val="en-US"/>
              </w:rPr>
              <w:t>Start</w:t>
            </w:r>
            <w:r w:rsidR="003E13AC" w:rsidRPr="00C756E0">
              <w:rPr>
                <w:rFonts w:ascii="Calibri" w:eastAsia="Times New Roman" w:hAnsi="Calibri" w:cs="Calibri"/>
                <w:color w:val="000000"/>
                <w:lang w:val="en-US"/>
              </w:rPr>
              <w:t xml:space="preserve"> repetitive tag</w:t>
            </w:r>
            <w:r w:rsidR="004318B1" w:rsidRPr="00C756E0">
              <w:rPr>
                <w:rFonts w:ascii="Calibri" w:eastAsia="Times New Roman" w:hAnsi="Calibri" w:cs="Calibri"/>
                <w:color w:val="000000"/>
                <w:lang w:val="en-US"/>
              </w:rPr>
              <w:t xml:space="preserve">  (</w:t>
            </w:r>
            <w:r w:rsidR="004318B1" w:rsidRPr="00C756E0">
              <w:rPr>
                <w:rFonts w:ascii="Calibri" w:eastAsia="Times New Roman" w:hAnsi="Calibri" w:cs="Calibri"/>
                <w:b/>
                <w:color w:val="000000"/>
                <w:lang w:val="en-US"/>
              </w:rPr>
              <w:t>CM</w:t>
            </w:r>
            <w:r w:rsidRPr="00C756E0">
              <w:rPr>
                <w:rFonts w:ascii="Calibri" w:eastAsia="Times New Roman" w:hAnsi="Calibri" w:cs="Calibri"/>
                <w:color w:val="000000"/>
                <w:lang w:val="en-US"/>
              </w:rPr>
              <w:t>)</w:t>
            </w:r>
          </w:p>
        </w:tc>
      </w:tr>
      <w:tr w:rsidR="0095391D" w:rsidRPr="00BF1E82" w14:paraId="728700EE"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38ED83A2"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CIFID</w:t>
            </w:r>
          </w:p>
        </w:tc>
        <w:tc>
          <w:tcPr>
            <w:tcW w:w="3159" w:type="dxa"/>
            <w:tcBorders>
              <w:top w:val="nil"/>
              <w:left w:val="nil"/>
              <w:bottom w:val="single" w:sz="4" w:space="0" w:color="auto"/>
              <w:right w:val="single" w:sz="4" w:space="0" w:color="auto"/>
            </w:tcBorders>
            <w:shd w:val="clear" w:color="auto" w:fill="auto"/>
            <w:vAlign w:val="bottom"/>
          </w:tcPr>
          <w:p w14:paraId="0ADFB453"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CIFID</w:t>
            </w:r>
          </w:p>
        </w:tc>
        <w:tc>
          <w:tcPr>
            <w:tcW w:w="1507" w:type="dxa"/>
            <w:tcBorders>
              <w:top w:val="nil"/>
              <w:left w:val="nil"/>
              <w:bottom w:val="single" w:sz="4" w:space="0" w:color="auto"/>
              <w:right w:val="single" w:sz="4" w:space="0" w:color="auto"/>
            </w:tcBorders>
            <w:shd w:val="clear" w:color="auto" w:fill="auto"/>
            <w:vAlign w:val="bottom"/>
          </w:tcPr>
          <w:p w14:paraId="431578CB"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tcPr>
          <w:p w14:paraId="29C7D6C5"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1187DE3F"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03BA199"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FullName</w:t>
            </w:r>
          </w:p>
        </w:tc>
        <w:tc>
          <w:tcPr>
            <w:tcW w:w="3159" w:type="dxa"/>
            <w:tcBorders>
              <w:top w:val="nil"/>
              <w:left w:val="nil"/>
              <w:bottom w:val="single" w:sz="4" w:space="0" w:color="auto"/>
              <w:right w:val="single" w:sz="4" w:space="0" w:color="auto"/>
            </w:tcBorders>
            <w:shd w:val="clear" w:color="auto" w:fill="auto"/>
            <w:vAlign w:val="bottom"/>
          </w:tcPr>
          <w:p w14:paraId="4AB33D3A"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FullName</w:t>
            </w:r>
          </w:p>
        </w:tc>
        <w:tc>
          <w:tcPr>
            <w:tcW w:w="1507" w:type="dxa"/>
            <w:tcBorders>
              <w:top w:val="nil"/>
              <w:left w:val="nil"/>
              <w:bottom w:val="single" w:sz="4" w:space="0" w:color="auto"/>
              <w:right w:val="single" w:sz="4" w:space="0" w:color="auto"/>
            </w:tcBorders>
            <w:shd w:val="clear" w:color="auto" w:fill="auto"/>
            <w:vAlign w:val="bottom"/>
          </w:tcPr>
          <w:p w14:paraId="5940C152"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String(79)</w:t>
            </w:r>
          </w:p>
        </w:tc>
        <w:tc>
          <w:tcPr>
            <w:tcW w:w="2631" w:type="dxa"/>
            <w:tcBorders>
              <w:top w:val="nil"/>
              <w:left w:val="nil"/>
              <w:bottom w:val="single" w:sz="4" w:space="0" w:color="auto"/>
              <w:right w:val="single" w:sz="4" w:space="0" w:color="auto"/>
            </w:tcBorders>
            <w:shd w:val="clear" w:color="auto" w:fill="auto"/>
          </w:tcPr>
          <w:p w14:paraId="24454C2B"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653C9FA0"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2465DB73"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DOB</w:t>
            </w:r>
          </w:p>
        </w:tc>
        <w:tc>
          <w:tcPr>
            <w:tcW w:w="3159" w:type="dxa"/>
            <w:tcBorders>
              <w:top w:val="nil"/>
              <w:left w:val="nil"/>
              <w:bottom w:val="single" w:sz="4" w:space="0" w:color="auto"/>
              <w:right w:val="single" w:sz="4" w:space="0" w:color="auto"/>
            </w:tcBorders>
            <w:shd w:val="clear" w:color="auto" w:fill="auto"/>
            <w:vAlign w:val="bottom"/>
          </w:tcPr>
          <w:p w14:paraId="72A085F8"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DOB</w:t>
            </w:r>
          </w:p>
        </w:tc>
        <w:tc>
          <w:tcPr>
            <w:tcW w:w="1507" w:type="dxa"/>
            <w:tcBorders>
              <w:top w:val="nil"/>
              <w:left w:val="nil"/>
              <w:bottom w:val="single" w:sz="4" w:space="0" w:color="auto"/>
              <w:right w:val="single" w:sz="4" w:space="0" w:color="auto"/>
            </w:tcBorders>
            <w:shd w:val="clear" w:color="auto" w:fill="auto"/>
            <w:vAlign w:val="bottom"/>
          </w:tcPr>
          <w:p w14:paraId="134067F8"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String(12)</w:t>
            </w:r>
          </w:p>
        </w:tc>
        <w:tc>
          <w:tcPr>
            <w:tcW w:w="2631" w:type="dxa"/>
            <w:tcBorders>
              <w:top w:val="nil"/>
              <w:left w:val="nil"/>
              <w:bottom w:val="single" w:sz="4" w:space="0" w:color="auto"/>
              <w:right w:val="single" w:sz="4" w:space="0" w:color="auto"/>
            </w:tcBorders>
            <w:shd w:val="clear" w:color="auto" w:fill="auto"/>
          </w:tcPr>
          <w:p w14:paraId="28E145B9"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7B8F38A1"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61C499A9"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Emirates_ID</w:t>
            </w:r>
          </w:p>
        </w:tc>
        <w:tc>
          <w:tcPr>
            <w:tcW w:w="3159" w:type="dxa"/>
            <w:tcBorders>
              <w:top w:val="nil"/>
              <w:left w:val="nil"/>
              <w:bottom w:val="single" w:sz="4" w:space="0" w:color="auto"/>
              <w:right w:val="single" w:sz="4" w:space="0" w:color="auto"/>
            </w:tcBorders>
            <w:shd w:val="clear" w:color="auto" w:fill="auto"/>
            <w:vAlign w:val="bottom"/>
          </w:tcPr>
          <w:p w14:paraId="4E47CEBF"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Emirates_ID</w:t>
            </w:r>
          </w:p>
        </w:tc>
        <w:tc>
          <w:tcPr>
            <w:tcW w:w="1507" w:type="dxa"/>
            <w:tcBorders>
              <w:top w:val="nil"/>
              <w:left w:val="nil"/>
              <w:bottom w:val="single" w:sz="4" w:space="0" w:color="auto"/>
              <w:right w:val="single" w:sz="4" w:space="0" w:color="auto"/>
            </w:tcBorders>
            <w:shd w:val="clear" w:color="auto" w:fill="auto"/>
            <w:vAlign w:val="bottom"/>
          </w:tcPr>
          <w:p w14:paraId="33D353DF"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String(15)</w:t>
            </w:r>
          </w:p>
        </w:tc>
        <w:tc>
          <w:tcPr>
            <w:tcW w:w="2631" w:type="dxa"/>
            <w:tcBorders>
              <w:top w:val="nil"/>
              <w:left w:val="nil"/>
              <w:bottom w:val="single" w:sz="4" w:space="0" w:color="auto"/>
              <w:right w:val="single" w:sz="4" w:space="0" w:color="auto"/>
            </w:tcBorders>
            <w:shd w:val="clear" w:color="auto" w:fill="auto"/>
          </w:tcPr>
          <w:p w14:paraId="4D456DB9"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6B1D14CD"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407C844E"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Passport_No</w:t>
            </w:r>
          </w:p>
        </w:tc>
        <w:tc>
          <w:tcPr>
            <w:tcW w:w="3159" w:type="dxa"/>
            <w:tcBorders>
              <w:top w:val="nil"/>
              <w:left w:val="nil"/>
              <w:bottom w:val="single" w:sz="4" w:space="0" w:color="auto"/>
              <w:right w:val="single" w:sz="4" w:space="0" w:color="auto"/>
            </w:tcBorders>
            <w:shd w:val="clear" w:color="auto" w:fill="auto"/>
            <w:vAlign w:val="bottom"/>
          </w:tcPr>
          <w:p w14:paraId="03EC7C15"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Passport_No</w:t>
            </w:r>
          </w:p>
        </w:tc>
        <w:tc>
          <w:tcPr>
            <w:tcW w:w="1507" w:type="dxa"/>
            <w:tcBorders>
              <w:top w:val="nil"/>
              <w:left w:val="nil"/>
              <w:bottom w:val="single" w:sz="4" w:space="0" w:color="auto"/>
              <w:right w:val="single" w:sz="4" w:space="0" w:color="auto"/>
            </w:tcBorders>
            <w:shd w:val="clear" w:color="auto" w:fill="auto"/>
            <w:vAlign w:val="bottom"/>
          </w:tcPr>
          <w:p w14:paraId="2260D9A5"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String(25)</w:t>
            </w:r>
          </w:p>
        </w:tc>
        <w:tc>
          <w:tcPr>
            <w:tcW w:w="2631" w:type="dxa"/>
            <w:tcBorders>
              <w:top w:val="nil"/>
              <w:left w:val="nil"/>
              <w:bottom w:val="single" w:sz="4" w:space="0" w:color="auto"/>
              <w:right w:val="single" w:sz="4" w:space="0" w:color="auto"/>
            </w:tcBorders>
            <w:shd w:val="clear" w:color="auto" w:fill="auto"/>
          </w:tcPr>
          <w:p w14:paraId="788A4244"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1A0A0455"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55B3DE1A"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Nationality</w:t>
            </w:r>
          </w:p>
        </w:tc>
        <w:tc>
          <w:tcPr>
            <w:tcW w:w="3159" w:type="dxa"/>
            <w:tcBorders>
              <w:top w:val="nil"/>
              <w:left w:val="nil"/>
              <w:bottom w:val="single" w:sz="4" w:space="0" w:color="auto"/>
              <w:right w:val="single" w:sz="4" w:space="0" w:color="auto"/>
            </w:tcBorders>
            <w:shd w:val="clear" w:color="auto" w:fill="auto"/>
            <w:vAlign w:val="bottom"/>
          </w:tcPr>
          <w:p w14:paraId="705C7F5B"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Nationality</w:t>
            </w:r>
          </w:p>
        </w:tc>
        <w:tc>
          <w:tcPr>
            <w:tcW w:w="1507" w:type="dxa"/>
            <w:tcBorders>
              <w:top w:val="nil"/>
              <w:left w:val="nil"/>
              <w:bottom w:val="single" w:sz="4" w:space="0" w:color="auto"/>
              <w:right w:val="single" w:sz="4" w:space="0" w:color="auto"/>
            </w:tcBorders>
            <w:shd w:val="clear" w:color="auto" w:fill="auto"/>
            <w:vAlign w:val="bottom"/>
          </w:tcPr>
          <w:p w14:paraId="278EC630"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String(100)</w:t>
            </w:r>
          </w:p>
        </w:tc>
        <w:tc>
          <w:tcPr>
            <w:tcW w:w="2631" w:type="dxa"/>
            <w:tcBorders>
              <w:top w:val="nil"/>
              <w:left w:val="nil"/>
              <w:bottom w:val="single" w:sz="4" w:space="0" w:color="auto"/>
              <w:right w:val="single" w:sz="4" w:space="0" w:color="auto"/>
            </w:tcBorders>
            <w:shd w:val="clear" w:color="auto" w:fill="auto"/>
          </w:tcPr>
          <w:p w14:paraId="2B55EA4B"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2F6EF14A" w14:textId="77777777" w:rsidTr="00366D21">
        <w:trPr>
          <w:trHeight w:val="315"/>
        </w:trPr>
        <w:tc>
          <w:tcPr>
            <w:tcW w:w="3159" w:type="dxa"/>
            <w:tcBorders>
              <w:top w:val="nil"/>
              <w:left w:val="single" w:sz="4" w:space="0" w:color="auto"/>
              <w:bottom w:val="single" w:sz="4" w:space="0" w:color="auto"/>
              <w:right w:val="single" w:sz="4" w:space="0" w:color="auto"/>
            </w:tcBorders>
            <w:shd w:val="clear" w:color="auto" w:fill="auto"/>
            <w:vAlign w:val="bottom"/>
          </w:tcPr>
          <w:p w14:paraId="0D54F67E"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Phone</w:t>
            </w:r>
          </w:p>
        </w:tc>
        <w:tc>
          <w:tcPr>
            <w:tcW w:w="3159" w:type="dxa"/>
            <w:tcBorders>
              <w:top w:val="nil"/>
              <w:left w:val="nil"/>
              <w:bottom w:val="single" w:sz="4" w:space="0" w:color="auto"/>
              <w:right w:val="single" w:sz="4" w:space="0" w:color="auto"/>
            </w:tcBorders>
            <w:shd w:val="clear" w:color="auto" w:fill="auto"/>
            <w:vAlign w:val="bottom"/>
          </w:tcPr>
          <w:p w14:paraId="0F80E970"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Phone</w:t>
            </w:r>
          </w:p>
        </w:tc>
        <w:tc>
          <w:tcPr>
            <w:tcW w:w="1507" w:type="dxa"/>
            <w:tcBorders>
              <w:top w:val="nil"/>
              <w:left w:val="nil"/>
              <w:bottom w:val="single" w:sz="4" w:space="0" w:color="auto"/>
              <w:right w:val="single" w:sz="4" w:space="0" w:color="auto"/>
            </w:tcBorders>
            <w:shd w:val="clear" w:color="auto" w:fill="auto"/>
            <w:vAlign w:val="bottom"/>
          </w:tcPr>
          <w:p w14:paraId="5F8820DD"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String(20)</w:t>
            </w:r>
          </w:p>
        </w:tc>
        <w:tc>
          <w:tcPr>
            <w:tcW w:w="2631" w:type="dxa"/>
            <w:tcBorders>
              <w:top w:val="nil"/>
              <w:left w:val="nil"/>
              <w:bottom w:val="single" w:sz="4" w:space="0" w:color="auto"/>
              <w:right w:val="single" w:sz="4" w:space="0" w:color="auto"/>
            </w:tcBorders>
            <w:shd w:val="clear" w:color="auto" w:fill="auto"/>
          </w:tcPr>
          <w:p w14:paraId="04619A73" w14:textId="77777777" w:rsidR="0095391D" w:rsidRPr="00BF1E82" w:rsidRDefault="0095391D" w:rsidP="00366D21">
            <w:pPr>
              <w:spacing w:after="0" w:line="240" w:lineRule="auto"/>
              <w:rPr>
                <w:rFonts w:ascii="Calibri" w:eastAsia="Times New Roman" w:hAnsi="Calibri" w:cs="Calibri"/>
                <w:color w:val="000000"/>
                <w:highlight w:val="yellow"/>
                <w:lang w:val="en-US"/>
              </w:rPr>
            </w:pPr>
            <w:r w:rsidRPr="00F37E35">
              <w:rPr>
                <w:rFonts w:ascii="Calibri" w:eastAsia="Times New Roman" w:hAnsi="Calibri" w:cs="Calibri"/>
                <w:color w:val="000000"/>
                <w:lang w:val="en-US"/>
              </w:rPr>
              <w:t>O</w:t>
            </w:r>
          </w:p>
        </w:tc>
      </w:tr>
      <w:tr w:rsidR="0095391D" w:rsidRPr="00BF1E82" w14:paraId="59B07543" w14:textId="77777777" w:rsidTr="00366D21">
        <w:trPr>
          <w:trHeight w:val="315"/>
        </w:trPr>
        <w:tc>
          <w:tcPr>
            <w:tcW w:w="7825" w:type="dxa"/>
            <w:gridSpan w:val="3"/>
            <w:tcBorders>
              <w:top w:val="nil"/>
              <w:left w:val="single" w:sz="4" w:space="0" w:color="auto"/>
              <w:bottom w:val="single" w:sz="4" w:space="0" w:color="auto"/>
              <w:right w:val="single" w:sz="4" w:space="0" w:color="auto"/>
            </w:tcBorders>
            <w:shd w:val="clear" w:color="auto" w:fill="auto"/>
            <w:vAlign w:val="bottom"/>
          </w:tcPr>
          <w:p w14:paraId="4E2B709C" w14:textId="77777777" w:rsidR="0095391D" w:rsidRPr="00C756E0" w:rsidRDefault="0095391D" w:rsidP="00366D21">
            <w:pPr>
              <w:spacing w:after="0" w:line="240" w:lineRule="auto"/>
              <w:rPr>
                <w:rFonts w:ascii="Calibri" w:eastAsia="Times New Roman" w:hAnsi="Calibri" w:cs="Calibri"/>
                <w:color w:val="000000"/>
                <w:lang w:val="en-US"/>
              </w:rPr>
            </w:pPr>
            <w:r w:rsidRPr="00C756E0">
              <w:rPr>
                <w:rFonts w:ascii="Calibri" w:eastAsia="Times New Roman" w:hAnsi="Calibri" w:cs="Calibri"/>
                <w:color w:val="000000"/>
                <w:lang w:val="en-US"/>
              </w:rPr>
              <w:t>&lt;/DedupeMatches&gt; End</w:t>
            </w:r>
          </w:p>
        </w:tc>
        <w:tc>
          <w:tcPr>
            <w:tcW w:w="2631" w:type="dxa"/>
            <w:tcBorders>
              <w:top w:val="nil"/>
              <w:left w:val="nil"/>
              <w:bottom w:val="single" w:sz="4" w:space="0" w:color="auto"/>
              <w:right w:val="single" w:sz="4" w:space="0" w:color="auto"/>
            </w:tcBorders>
            <w:shd w:val="clear" w:color="auto" w:fill="auto"/>
            <w:vAlign w:val="bottom"/>
          </w:tcPr>
          <w:p w14:paraId="738BEA82" w14:textId="77777777" w:rsidR="0095391D" w:rsidRPr="00BF1E82" w:rsidRDefault="0095391D" w:rsidP="00366D21">
            <w:pPr>
              <w:spacing w:after="0" w:line="240" w:lineRule="auto"/>
              <w:rPr>
                <w:rFonts w:ascii="Calibri" w:eastAsia="Times New Roman" w:hAnsi="Calibri" w:cs="Calibri"/>
                <w:color w:val="000000"/>
                <w:highlight w:val="yellow"/>
                <w:lang w:val="en-US"/>
              </w:rPr>
            </w:pPr>
          </w:p>
        </w:tc>
      </w:tr>
    </w:tbl>
    <w:p w14:paraId="4B0299E1" w14:textId="27E202AC" w:rsidR="008403F2" w:rsidRDefault="008403F2" w:rsidP="00B8356C"/>
    <w:p w14:paraId="55AA4D36" w14:textId="32C31050" w:rsidR="00362D7F" w:rsidRDefault="008403F2" w:rsidP="008403F2">
      <w:r>
        <w:t>The following Name Value specifications are specific to WI creation call. These values comprise of Attribute tag, Name &amp; Value pair mapping.</w:t>
      </w:r>
    </w:p>
    <w:p w14:paraId="00559440" w14:textId="77777777" w:rsidR="00B85ED1" w:rsidRDefault="00B85ED1" w:rsidP="008403F2"/>
    <w:p w14:paraId="4370E15A" w14:textId="77777777" w:rsidR="008403F2" w:rsidRDefault="008403F2" w:rsidP="008403F2">
      <w:pPr>
        <w:pStyle w:val="Heading2"/>
        <w:numPr>
          <w:ilvl w:val="1"/>
          <w:numId w:val="2"/>
        </w:numPr>
      </w:pPr>
      <w:bookmarkStart w:id="14" w:name="_Toc22763782"/>
      <w:bookmarkStart w:id="15" w:name="_Toc98154178"/>
      <w:r>
        <w:t>Request/Response WiCreate interface</w:t>
      </w:r>
      <w:bookmarkStart w:id="16" w:name="_MON_1609596375"/>
      <w:bookmarkEnd w:id="14"/>
      <w:bookmarkEnd w:id="15"/>
      <w:bookmarkEnd w:id="16"/>
    </w:p>
    <w:p w14:paraId="06ACCF81" w14:textId="43E08816" w:rsidR="00B8356C" w:rsidRDefault="00736C4D" w:rsidP="00B8356C">
      <w:r>
        <w:t xml:space="preserve"> </w:t>
      </w:r>
      <w:r>
        <w:tab/>
      </w:r>
      <w:r w:rsidR="00F1659C">
        <w:object w:dxaOrig="1530" w:dyaOrig="1001" w14:anchorId="17D181C5">
          <v:shape id="_x0000_i1026" type="#_x0000_t75" style="width:76.4pt;height:50.1pt" o:ole="">
            <v:imagedata r:id="rId14" o:title=""/>
          </v:shape>
          <o:OLEObject Type="Embed" ProgID="Excel.Sheet.12" ShapeID="_x0000_i1026" DrawAspect="Icon" ObjectID="_1755596929" r:id="rId15"/>
        </w:object>
      </w:r>
    </w:p>
    <w:p w14:paraId="09169744" w14:textId="77777777" w:rsidR="00BC7E01" w:rsidRPr="00BC7E01" w:rsidRDefault="00BC7E01" w:rsidP="00B8356C"/>
    <w:p w14:paraId="2EA1381E" w14:textId="09FD6339" w:rsidR="008403F2" w:rsidRDefault="00051B1C" w:rsidP="008403F2">
      <w:pPr>
        <w:pStyle w:val="Heading2"/>
        <w:tabs>
          <w:tab w:val="clear" w:pos="180"/>
        </w:tabs>
      </w:pPr>
      <w:bookmarkStart w:id="17" w:name="_Toc22763783"/>
      <w:bookmarkStart w:id="18" w:name="_Toc98154179"/>
      <w:r>
        <w:t>2.2 Error</w:t>
      </w:r>
      <w:r w:rsidR="008403F2">
        <w:t xml:space="preserve"> Mapping:</w:t>
      </w:r>
      <w:bookmarkEnd w:id="17"/>
      <w:bookmarkEnd w:id="18"/>
    </w:p>
    <w:tbl>
      <w:tblPr>
        <w:tblW w:w="49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96"/>
        <w:gridCol w:w="2144"/>
        <w:gridCol w:w="7207"/>
      </w:tblGrid>
      <w:tr w:rsidR="008403F2" w14:paraId="323754AD" w14:textId="77777777" w:rsidTr="00942C4F">
        <w:tc>
          <w:tcPr>
            <w:tcW w:w="802" w:type="dxa"/>
            <w:tcBorders>
              <w:top w:val="single" w:sz="4" w:space="0" w:color="00000A"/>
              <w:left w:val="single" w:sz="4" w:space="0" w:color="00000A"/>
              <w:bottom w:val="single" w:sz="4" w:space="0" w:color="00000A"/>
              <w:right w:val="single" w:sz="4" w:space="0" w:color="00000A"/>
            </w:tcBorders>
            <w:shd w:val="clear" w:color="auto" w:fill="D9D9D9"/>
          </w:tcPr>
          <w:p w14:paraId="79F2AFD6" w14:textId="77777777" w:rsidR="008403F2" w:rsidRDefault="008403F2" w:rsidP="00942C4F">
            <w:pPr>
              <w:rPr>
                <w:b/>
              </w:rPr>
            </w:pPr>
            <w:r>
              <w:rPr>
                <w:b/>
              </w:rPr>
              <w:t xml:space="preserve">S. No. </w:t>
            </w:r>
          </w:p>
        </w:tc>
        <w:tc>
          <w:tcPr>
            <w:tcW w:w="1919" w:type="dxa"/>
            <w:tcBorders>
              <w:top w:val="single" w:sz="4" w:space="0" w:color="00000A"/>
              <w:left w:val="single" w:sz="4" w:space="0" w:color="00000A"/>
              <w:bottom w:val="single" w:sz="4" w:space="0" w:color="00000A"/>
              <w:right w:val="single" w:sz="4" w:space="0" w:color="00000A"/>
            </w:tcBorders>
            <w:shd w:val="clear" w:color="auto" w:fill="D9D9D9"/>
          </w:tcPr>
          <w:p w14:paraId="6E5095E2" w14:textId="77777777" w:rsidR="008403F2" w:rsidRDefault="008403F2" w:rsidP="00942C4F">
            <w:pPr>
              <w:rPr>
                <w:b/>
              </w:rPr>
            </w:pPr>
            <w:r>
              <w:rPr>
                <w:b/>
              </w:rPr>
              <w:t>Error Code</w:t>
            </w:r>
          </w:p>
        </w:tc>
        <w:tc>
          <w:tcPr>
            <w:tcW w:w="6451" w:type="dxa"/>
            <w:tcBorders>
              <w:top w:val="single" w:sz="4" w:space="0" w:color="00000A"/>
              <w:left w:val="single" w:sz="4" w:space="0" w:color="00000A"/>
              <w:bottom w:val="single" w:sz="4" w:space="0" w:color="00000A"/>
              <w:right w:val="single" w:sz="4" w:space="0" w:color="00000A"/>
            </w:tcBorders>
            <w:shd w:val="clear" w:color="auto" w:fill="D9D9D9"/>
          </w:tcPr>
          <w:p w14:paraId="2492E3BB" w14:textId="77777777" w:rsidR="008403F2" w:rsidRDefault="008403F2" w:rsidP="00942C4F">
            <w:pPr>
              <w:rPr>
                <w:b/>
              </w:rPr>
            </w:pPr>
            <w:r>
              <w:rPr>
                <w:b/>
              </w:rPr>
              <w:t>Error Description</w:t>
            </w:r>
          </w:p>
        </w:tc>
      </w:tr>
      <w:tr w:rsidR="008403F2" w14:paraId="75944203" w14:textId="77777777" w:rsidTr="00942C4F">
        <w:tc>
          <w:tcPr>
            <w:tcW w:w="802" w:type="dxa"/>
            <w:tcBorders>
              <w:top w:val="single" w:sz="4" w:space="0" w:color="00000A"/>
              <w:left w:val="single" w:sz="4" w:space="0" w:color="00000A"/>
              <w:bottom w:val="single" w:sz="4" w:space="0" w:color="00000A"/>
              <w:right w:val="single" w:sz="4" w:space="0" w:color="00000A"/>
            </w:tcBorders>
            <w:shd w:val="clear" w:color="auto" w:fill="auto"/>
          </w:tcPr>
          <w:p w14:paraId="0FB83F3A" w14:textId="77777777" w:rsidR="008403F2" w:rsidRDefault="008403F2" w:rsidP="008403F2">
            <w:pPr>
              <w:numPr>
                <w:ilvl w:val="0"/>
                <w:numId w:val="5"/>
              </w:numPr>
              <w:suppressAutoHyphens/>
              <w:spacing w:after="120" w:line="240" w:lineRule="auto"/>
              <w:jc w:val="both"/>
            </w:pPr>
          </w:p>
        </w:tc>
        <w:tc>
          <w:tcPr>
            <w:tcW w:w="1919" w:type="dxa"/>
            <w:tcBorders>
              <w:top w:val="single" w:sz="4" w:space="0" w:color="00000A"/>
              <w:left w:val="single" w:sz="4" w:space="0" w:color="00000A"/>
              <w:bottom w:val="single" w:sz="4" w:space="0" w:color="00000A"/>
              <w:right w:val="single" w:sz="4" w:space="0" w:color="00000A"/>
            </w:tcBorders>
            <w:shd w:val="clear" w:color="auto" w:fill="auto"/>
          </w:tcPr>
          <w:p w14:paraId="2A5E4766" w14:textId="77777777" w:rsidR="008403F2" w:rsidRDefault="008403F2" w:rsidP="00942C4F">
            <w:r>
              <w:t>1000 to 1999</w:t>
            </w:r>
          </w:p>
        </w:tc>
        <w:tc>
          <w:tcPr>
            <w:tcW w:w="6451" w:type="dxa"/>
            <w:tcBorders>
              <w:top w:val="single" w:sz="4" w:space="0" w:color="00000A"/>
              <w:left w:val="single" w:sz="4" w:space="0" w:color="00000A"/>
              <w:bottom w:val="single" w:sz="4" w:space="0" w:color="00000A"/>
              <w:right w:val="single" w:sz="4" w:space="0" w:color="00000A"/>
            </w:tcBorders>
            <w:shd w:val="clear" w:color="auto" w:fill="auto"/>
          </w:tcPr>
          <w:p w14:paraId="7DE5D7C9" w14:textId="77777777" w:rsidR="008403F2" w:rsidRDefault="008403F2" w:rsidP="00942C4F">
            <w:r>
              <w:t>Technical Errors</w:t>
            </w:r>
          </w:p>
        </w:tc>
      </w:tr>
      <w:tr w:rsidR="008403F2" w14:paraId="204EFEDB" w14:textId="77777777" w:rsidTr="00942C4F">
        <w:trPr>
          <w:trHeight w:val="70"/>
        </w:trPr>
        <w:tc>
          <w:tcPr>
            <w:tcW w:w="802" w:type="dxa"/>
            <w:tcBorders>
              <w:top w:val="single" w:sz="4" w:space="0" w:color="00000A"/>
              <w:left w:val="single" w:sz="4" w:space="0" w:color="00000A"/>
              <w:bottom w:val="single" w:sz="4" w:space="0" w:color="00000A"/>
              <w:right w:val="single" w:sz="4" w:space="0" w:color="00000A"/>
            </w:tcBorders>
            <w:shd w:val="clear" w:color="auto" w:fill="auto"/>
          </w:tcPr>
          <w:p w14:paraId="53B56101" w14:textId="77777777" w:rsidR="008403F2" w:rsidRDefault="008403F2" w:rsidP="008403F2">
            <w:pPr>
              <w:numPr>
                <w:ilvl w:val="0"/>
                <w:numId w:val="5"/>
              </w:numPr>
              <w:suppressAutoHyphens/>
              <w:spacing w:after="120" w:line="240" w:lineRule="auto"/>
              <w:jc w:val="both"/>
            </w:pPr>
          </w:p>
        </w:tc>
        <w:tc>
          <w:tcPr>
            <w:tcW w:w="1919" w:type="dxa"/>
            <w:tcBorders>
              <w:top w:val="single" w:sz="4" w:space="0" w:color="00000A"/>
              <w:left w:val="single" w:sz="4" w:space="0" w:color="00000A"/>
              <w:bottom w:val="single" w:sz="4" w:space="0" w:color="00000A"/>
              <w:right w:val="single" w:sz="4" w:space="0" w:color="00000A"/>
            </w:tcBorders>
            <w:shd w:val="clear" w:color="auto" w:fill="auto"/>
          </w:tcPr>
          <w:p w14:paraId="70573D33" w14:textId="77777777" w:rsidR="008403F2" w:rsidRDefault="008403F2" w:rsidP="00942C4F">
            <w:r>
              <w:t>2000 to 2999</w:t>
            </w:r>
          </w:p>
        </w:tc>
        <w:tc>
          <w:tcPr>
            <w:tcW w:w="6451" w:type="dxa"/>
            <w:tcBorders>
              <w:top w:val="single" w:sz="4" w:space="0" w:color="00000A"/>
              <w:left w:val="single" w:sz="4" w:space="0" w:color="00000A"/>
              <w:bottom w:val="single" w:sz="4" w:space="0" w:color="00000A"/>
              <w:right w:val="single" w:sz="4" w:space="0" w:color="00000A"/>
            </w:tcBorders>
            <w:shd w:val="clear" w:color="auto" w:fill="auto"/>
          </w:tcPr>
          <w:p w14:paraId="5DD3C590" w14:textId="77777777" w:rsidR="008403F2" w:rsidRDefault="008403F2" w:rsidP="00942C4F">
            <w:r>
              <w:t>Business Errors/Custom Validations if any</w:t>
            </w:r>
          </w:p>
        </w:tc>
      </w:tr>
      <w:tr w:rsidR="004D25A5" w14:paraId="182E2ACF" w14:textId="77777777" w:rsidTr="00942C4F">
        <w:trPr>
          <w:trHeight w:val="70"/>
        </w:trPr>
        <w:tc>
          <w:tcPr>
            <w:tcW w:w="802" w:type="dxa"/>
            <w:tcBorders>
              <w:top w:val="single" w:sz="4" w:space="0" w:color="00000A"/>
              <w:left w:val="single" w:sz="4" w:space="0" w:color="00000A"/>
              <w:bottom w:val="single" w:sz="4" w:space="0" w:color="00000A"/>
              <w:right w:val="single" w:sz="4" w:space="0" w:color="00000A"/>
            </w:tcBorders>
            <w:shd w:val="clear" w:color="auto" w:fill="auto"/>
          </w:tcPr>
          <w:p w14:paraId="5FCD0458" w14:textId="77777777" w:rsidR="004D25A5" w:rsidRDefault="004D25A5" w:rsidP="008403F2">
            <w:pPr>
              <w:numPr>
                <w:ilvl w:val="0"/>
                <w:numId w:val="5"/>
              </w:numPr>
              <w:suppressAutoHyphens/>
              <w:spacing w:after="120" w:line="240" w:lineRule="auto"/>
              <w:jc w:val="both"/>
            </w:pPr>
          </w:p>
        </w:tc>
        <w:tc>
          <w:tcPr>
            <w:tcW w:w="1919" w:type="dxa"/>
            <w:tcBorders>
              <w:top w:val="single" w:sz="4" w:space="0" w:color="00000A"/>
              <w:left w:val="single" w:sz="4" w:space="0" w:color="00000A"/>
              <w:bottom w:val="single" w:sz="4" w:space="0" w:color="00000A"/>
              <w:right w:val="single" w:sz="4" w:space="0" w:color="00000A"/>
            </w:tcBorders>
            <w:shd w:val="clear" w:color="auto" w:fill="auto"/>
          </w:tcPr>
          <w:p w14:paraId="572C9842" w14:textId="5F6E46F3" w:rsidR="004D25A5" w:rsidRDefault="004D25A5" w:rsidP="00942C4F">
            <w:r>
              <w:t>3335</w:t>
            </w:r>
          </w:p>
        </w:tc>
        <w:tc>
          <w:tcPr>
            <w:tcW w:w="6451" w:type="dxa"/>
            <w:tcBorders>
              <w:top w:val="single" w:sz="4" w:space="0" w:color="00000A"/>
              <w:left w:val="single" w:sz="4" w:space="0" w:color="00000A"/>
              <w:bottom w:val="single" w:sz="4" w:space="0" w:color="00000A"/>
              <w:right w:val="single" w:sz="4" w:space="0" w:color="00000A"/>
            </w:tcBorders>
            <w:shd w:val="clear" w:color="auto" w:fill="auto"/>
          </w:tcPr>
          <w:p w14:paraId="64D9F238" w14:textId="5D8B77FB" w:rsidR="004D25A5" w:rsidRDefault="004D25A5" w:rsidP="00942C4F">
            <w:r>
              <w:t>Duplicate WI</w:t>
            </w:r>
          </w:p>
        </w:tc>
      </w:tr>
    </w:tbl>
    <w:p w14:paraId="1193CD5C" w14:textId="77777777" w:rsidR="008403F2" w:rsidRDefault="008403F2" w:rsidP="008403F2">
      <w:pPr>
        <w:rPr>
          <w:lang w:val="en-US" w:eastAsia="ar-SA"/>
        </w:rPr>
      </w:pPr>
    </w:p>
    <w:p w14:paraId="6E3A05EE" w14:textId="16B777F9" w:rsidR="008403F2" w:rsidRDefault="009B2F3F" w:rsidP="008403F2">
      <w:pPr>
        <w:rPr>
          <w:lang w:val="en-US" w:eastAsia="ar-SA"/>
        </w:rPr>
      </w:pPr>
      <w:r>
        <w:rPr>
          <w:lang w:val="en-US" w:eastAsia="ar-SA"/>
        </w:rPr>
        <w:object w:dxaOrig="1534" w:dyaOrig="991" w14:anchorId="17824348">
          <v:shape id="_x0000_i1027" type="#_x0000_t75" style="width:76.4pt;height:49.45pt" o:ole="">
            <v:imagedata r:id="rId16" o:title=""/>
          </v:shape>
          <o:OLEObject Type="Embed" ProgID="Package" ShapeID="_x0000_i1027" DrawAspect="Icon" ObjectID="_1755596930" r:id="rId17"/>
        </w:object>
      </w:r>
      <w:r w:rsidR="009E699D">
        <w:rPr>
          <w:lang w:val="en-US" w:eastAsia="ar-SA"/>
        </w:rPr>
        <w:object w:dxaOrig="1534" w:dyaOrig="991" w14:anchorId="60BBE5F1">
          <v:shape id="_x0000_i1028" type="#_x0000_t75" style="width:76.4pt;height:49.45pt" o:ole="">
            <v:imagedata r:id="rId18" o:title=""/>
          </v:shape>
          <o:OLEObject Type="Embed" ProgID="Excel.Sheet.12" ShapeID="_x0000_i1028" DrawAspect="Icon" ObjectID="_1755596931" r:id="rId19"/>
        </w:object>
      </w:r>
    </w:p>
    <w:p w14:paraId="43026E8D" w14:textId="77777777" w:rsidR="00E9286A" w:rsidRDefault="00E9286A" w:rsidP="008403F2">
      <w:pPr>
        <w:rPr>
          <w:lang w:val="en-US" w:eastAsia="ar-SA"/>
        </w:rPr>
      </w:pPr>
    </w:p>
    <w:p w14:paraId="4F57F110" w14:textId="77777777" w:rsidR="00E9286A" w:rsidRDefault="00E9286A" w:rsidP="00E9286A">
      <w:pPr>
        <w:pStyle w:val="Heading2"/>
        <w:tabs>
          <w:tab w:val="clear" w:pos="180"/>
        </w:tabs>
      </w:pPr>
      <w:bookmarkStart w:id="19" w:name="_Toc22763785"/>
      <w:bookmarkStart w:id="20" w:name="_Toc98154180"/>
      <w:r>
        <w:t>2.3   Assumptions:</w:t>
      </w:r>
      <w:bookmarkEnd w:id="19"/>
      <w:bookmarkEnd w:id="20"/>
    </w:p>
    <w:p w14:paraId="7BC7C47B" w14:textId="77777777" w:rsidR="00E9286A" w:rsidRDefault="00E9286A" w:rsidP="00E9286A">
      <w:pPr>
        <w:numPr>
          <w:ilvl w:val="0"/>
          <w:numId w:val="7"/>
        </w:numPr>
        <w:spacing w:before="120" w:after="120"/>
      </w:pPr>
      <w:r>
        <w:t>This document will be used for tracking the changes and clarifications as required from all stake holders.</w:t>
      </w:r>
    </w:p>
    <w:p w14:paraId="39C9A270" w14:textId="77777777" w:rsidR="00E9286A" w:rsidRDefault="00E9286A" w:rsidP="00E9286A">
      <w:pPr>
        <w:numPr>
          <w:ilvl w:val="0"/>
          <w:numId w:val="7"/>
        </w:numPr>
        <w:spacing w:before="120" w:after="120"/>
      </w:pPr>
      <w:r>
        <w:t>Once signed-off, the mapping will be added as an addendum to Create WorkItem web service technical specification document.</w:t>
      </w:r>
    </w:p>
    <w:p w14:paraId="076970FE" w14:textId="77777777" w:rsidR="00E9286A" w:rsidRDefault="00E9286A" w:rsidP="00E9286A">
      <w:pPr>
        <w:numPr>
          <w:ilvl w:val="0"/>
          <w:numId w:val="7"/>
        </w:numPr>
        <w:spacing w:before="120" w:after="0"/>
      </w:pPr>
      <w:r>
        <w:t>XML is attached for reference only. The actual name value pair may slightly differ in actual implementation.</w:t>
      </w:r>
    </w:p>
    <w:p w14:paraId="73206CA1" w14:textId="2CC128B0" w:rsidR="00195C3F" w:rsidRDefault="00195C3F" w:rsidP="00E9286A">
      <w:pPr>
        <w:numPr>
          <w:ilvl w:val="0"/>
          <w:numId w:val="7"/>
        </w:numPr>
        <w:spacing w:before="120" w:after="0"/>
      </w:pPr>
      <w:r>
        <w:t xml:space="preserve">Master </w:t>
      </w:r>
      <w:r w:rsidR="00371219" w:rsidRPr="00195C3F">
        <w:t>Annexure</w:t>
      </w:r>
      <w:r>
        <w:t xml:space="preserve"> for fields mentioned in input xml will be same as of </w:t>
      </w:r>
      <w:r w:rsidRPr="00195C3F">
        <w:t>finacle</w:t>
      </w:r>
      <w:r>
        <w:t>.</w:t>
      </w:r>
    </w:p>
    <w:p w14:paraId="3DF44AB5" w14:textId="77777777" w:rsidR="00E9286A" w:rsidRPr="00E9286A" w:rsidRDefault="00E9286A" w:rsidP="00E9286A">
      <w:pPr>
        <w:rPr>
          <w:lang w:val="en-US" w:eastAsia="ar-SA"/>
        </w:rPr>
      </w:pPr>
    </w:p>
    <w:p w14:paraId="5FE2E316" w14:textId="77777777" w:rsidR="00E9286A" w:rsidRPr="008403F2" w:rsidRDefault="00E9286A" w:rsidP="008403F2">
      <w:pPr>
        <w:rPr>
          <w:lang w:val="en-US" w:eastAsia="ar-SA"/>
        </w:rPr>
      </w:pPr>
    </w:p>
    <w:p w14:paraId="1E2E9AF6" w14:textId="77777777" w:rsidR="008403F2" w:rsidRDefault="008403F2" w:rsidP="00B8356C">
      <w:pPr>
        <w:rPr>
          <w:rFonts w:cs="Arial"/>
          <w:szCs w:val="24"/>
        </w:rPr>
      </w:pPr>
    </w:p>
    <w:p w14:paraId="7CFB8C48" w14:textId="77777777" w:rsidR="00B8356C" w:rsidRDefault="00B8356C" w:rsidP="00B8356C">
      <w:pPr>
        <w:ind w:left="720"/>
        <w:rPr>
          <w:rFonts w:cs="Arial"/>
          <w:szCs w:val="24"/>
        </w:rPr>
      </w:pPr>
    </w:p>
    <w:p w14:paraId="594199D8" w14:textId="77777777" w:rsidR="00B8356C" w:rsidRPr="00B8356C" w:rsidRDefault="00B8356C" w:rsidP="00B8356C">
      <w:pPr>
        <w:tabs>
          <w:tab w:val="left" w:pos="5026"/>
        </w:tabs>
      </w:pPr>
    </w:p>
    <w:sectPr w:rsidR="00B8356C" w:rsidRPr="00B8356C" w:rsidSect="004B5A66">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57E53" w14:textId="77777777" w:rsidR="00D56AA5" w:rsidRDefault="00D56AA5" w:rsidP="004D3CE8">
      <w:pPr>
        <w:spacing w:after="0" w:line="240" w:lineRule="auto"/>
      </w:pPr>
      <w:r>
        <w:separator/>
      </w:r>
    </w:p>
  </w:endnote>
  <w:endnote w:type="continuationSeparator" w:id="0">
    <w:p w14:paraId="4E9EB65E" w14:textId="77777777" w:rsidR="00D56AA5" w:rsidRDefault="00D56AA5" w:rsidP="004D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E8DE" w14:textId="38B3B3DE" w:rsidR="00366D21" w:rsidRDefault="00366D21" w:rsidP="00F1659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6288"/>
      <w:docPartObj>
        <w:docPartGallery w:val="Page Numbers (Bottom of Page)"/>
        <w:docPartUnique/>
      </w:docPartObj>
    </w:sdtPr>
    <w:sdtEndPr/>
    <w:sdtContent>
      <w:p w14:paraId="676BDD4B" w14:textId="77777777" w:rsidR="00366D21" w:rsidRDefault="00366D21">
        <w:pPr>
          <w:pStyle w:val="Footer"/>
          <w:jc w:val="right"/>
        </w:pPr>
        <w:r>
          <w:rPr>
            <w:noProof/>
          </w:rPr>
          <w:fldChar w:fldCharType="begin"/>
        </w:r>
        <w:r>
          <w:rPr>
            <w:noProof/>
          </w:rPr>
          <w:instrText xml:space="preserve"> PAGE   \* MERGEFORMAT </w:instrText>
        </w:r>
        <w:r>
          <w:rPr>
            <w:noProof/>
          </w:rPr>
          <w:fldChar w:fldCharType="separate"/>
        </w:r>
        <w:r w:rsidR="005B3317">
          <w:rPr>
            <w:noProof/>
          </w:rPr>
          <w:t>6</w:t>
        </w:r>
        <w:r>
          <w:rPr>
            <w:noProof/>
          </w:rPr>
          <w:fldChar w:fldCharType="end"/>
        </w:r>
      </w:p>
    </w:sdtContent>
  </w:sdt>
  <w:p w14:paraId="30158600" w14:textId="4376274C" w:rsidR="00366D21" w:rsidRDefault="00366D21">
    <w:pPr>
      <w:pStyle w:val="Footer"/>
    </w:pPr>
    <w:r>
      <w:t>Technical Specifications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B86" w14:textId="777418B4" w:rsidR="00366D21" w:rsidRDefault="00366D21" w:rsidP="00F1659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3DE38" w14:textId="77777777" w:rsidR="00D56AA5" w:rsidRDefault="00D56AA5" w:rsidP="004D3CE8">
      <w:pPr>
        <w:spacing w:after="0" w:line="240" w:lineRule="auto"/>
      </w:pPr>
      <w:r>
        <w:separator/>
      </w:r>
    </w:p>
  </w:footnote>
  <w:footnote w:type="continuationSeparator" w:id="0">
    <w:p w14:paraId="1195B5DE" w14:textId="77777777" w:rsidR="00D56AA5" w:rsidRDefault="00D56AA5" w:rsidP="004D3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464325913"/>
      <w:lock w:val="contentLocked"/>
      <w:placeholder>
        <w:docPart w:val="DefaultPlaceholder_1081868574"/>
      </w:placeholder>
    </w:sdtPr>
    <w:sdtEndPr/>
    <w:sdtContent>
      <w:p w14:paraId="5F9388A1" w14:textId="1D2823DF" w:rsidR="00366D21" w:rsidRDefault="00F1659C" w:rsidP="00F1659C">
        <w:pPr>
          <w:pStyle w:val="Header"/>
          <w:jc w:val="center"/>
        </w:pPr>
        <w:r w:rsidRPr="00F1659C">
          <w:rPr>
            <w:rFonts w:ascii="Verdana" w:hAnsi="Verdana" w:cs="Verdana"/>
            <w:b/>
            <w:color w:val="000000"/>
            <w:sz w:val="20"/>
          </w:rPr>
          <w:t>Classification:</w:t>
        </w:r>
        <w:r w:rsidRPr="00F1659C">
          <w:rPr>
            <w:rFonts w:ascii="Verdana" w:hAnsi="Verdana" w:cs="Verdana"/>
            <w:color w:val="000000"/>
            <w:sz w:val="20"/>
          </w:rPr>
          <w:t xml:space="preserve"> </w:t>
        </w:r>
        <w:r w:rsidRPr="00F1659C">
          <w:rPr>
            <w:rFonts w:ascii="Verdana" w:hAnsi="Verdana" w:cs="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930EA" w14:textId="07FD4B53" w:rsidR="00366D21" w:rsidRPr="004D3CE8" w:rsidRDefault="009611B9" w:rsidP="004D3CE8">
    <w:pPr>
      <w:pStyle w:val="Header"/>
      <w:tabs>
        <w:tab w:val="clear" w:pos="4513"/>
      </w:tabs>
      <w:rPr>
        <w:b/>
      </w:rPr>
    </w:pPr>
    <w:r>
      <w:rPr>
        <w:b/>
      </w:rPr>
      <w:t xml:space="preserve">Ver </w:t>
    </w:r>
    <w:r w:rsidRPr="009611B9">
      <w:rPr>
        <w:b/>
      </w:rPr>
      <w:t>2.9</w:t>
    </w:r>
  </w:p>
  <w:p w14:paraId="32465D2C" w14:textId="77777777" w:rsidR="00366D21" w:rsidRDefault="00366D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58469996"/>
      <w:lock w:val="contentLocked"/>
      <w:placeholder>
        <w:docPart w:val="DefaultPlaceholder_1081868574"/>
      </w:placeholder>
    </w:sdtPr>
    <w:sdtEndPr/>
    <w:sdtContent>
      <w:p w14:paraId="742488D2" w14:textId="4F4FE809" w:rsidR="00366D21" w:rsidRDefault="00F1659C" w:rsidP="00F1659C">
        <w:pPr>
          <w:pStyle w:val="Header"/>
          <w:jc w:val="center"/>
        </w:pPr>
        <w:r w:rsidRPr="00F1659C">
          <w:rPr>
            <w:rFonts w:ascii="Verdana" w:hAnsi="Verdana" w:cs="Verdana"/>
            <w:b/>
            <w:color w:val="000000"/>
            <w:sz w:val="20"/>
          </w:rPr>
          <w:t>Classification:</w:t>
        </w:r>
        <w:r w:rsidRPr="00F1659C">
          <w:rPr>
            <w:rFonts w:ascii="Verdana" w:hAnsi="Verdana" w:cs="Verdana"/>
            <w:color w:val="000000"/>
            <w:sz w:val="20"/>
          </w:rPr>
          <w:t xml:space="preserve"> </w:t>
        </w:r>
        <w:r w:rsidRPr="00F1659C">
          <w:rPr>
            <w:rFonts w:ascii="Verdana" w:hAnsi="Verdana" w:cs="Verdana"/>
            <w:b/>
            <w:color w:val="FF0000"/>
            <w:sz w:val="20"/>
          </w:rPr>
          <w:t>RAKBANK-Internal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D60C4"/>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9E175D9"/>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EC9455E"/>
    <w:multiLevelType w:val="hybridMultilevel"/>
    <w:tmpl w:val="E1D8B7C8"/>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4"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781598"/>
    <w:multiLevelType w:val="hybridMultilevel"/>
    <w:tmpl w:val="332CA8DC"/>
    <w:lvl w:ilvl="0" w:tplc="0409000F">
      <w:start w:val="1"/>
      <w:numFmt w:val="decimal"/>
      <w:lvlText w:val="%1."/>
      <w:lvlJc w:val="left"/>
      <w:pPr>
        <w:ind w:left="799" w:hanging="360"/>
      </w:pPr>
      <w:rPr>
        <w:rFonts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6" w15:restartNumberingAfterBreak="0">
    <w:nsid w:val="38E43FFA"/>
    <w:multiLevelType w:val="multilevel"/>
    <w:tmpl w:val="234C9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E75222"/>
    <w:multiLevelType w:val="hybridMultilevel"/>
    <w:tmpl w:val="4DE49D4A"/>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8" w15:restartNumberingAfterBreak="0">
    <w:nsid w:val="644D36E7"/>
    <w:multiLevelType w:val="hybridMultilevel"/>
    <w:tmpl w:val="F51AADEE"/>
    <w:lvl w:ilvl="0" w:tplc="F142FB68">
      <w:start w:val="1"/>
      <w:numFmt w:val="bullet"/>
      <w:lvlText w:val=""/>
      <w:lvlJc w:val="left"/>
      <w:pPr>
        <w:ind w:left="720" w:hanging="360"/>
      </w:pPr>
      <w:rPr>
        <w:rFonts w:ascii="Symbol" w:hAnsi="Symbol" w:hint="default"/>
      </w:rPr>
    </w:lvl>
    <w:lvl w:ilvl="1" w:tplc="6B7C052E" w:tentative="1">
      <w:start w:val="1"/>
      <w:numFmt w:val="bullet"/>
      <w:lvlText w:val="o"/>
      <w:lvlJc w:val="left"/>
      <w:pPr>
        <w:ind w:left="1440" w:hanging="360"/>
      </w:pPr>
      <w:rPr>
        <w:rFonts w:ascii="Courier New" w:hAnsi="Courier New" w:cs="Courier New" w:hint="default"/>
      </w:rPr>
    </w:lvl>
    <w:lvl w:ilvl="2" w:tplc="28CA2586" w:tentative="1">
      <w:start w:val="1"/>
      <w:numFmt w:val="bullet"/>
      <w:lvlText w:val=""/>
      <w:lvlJc w:val="left"/>
      <w:pPr>
        <w:ind w:left="2160" w:hanging="360"/>
      </w:pPr>
      <w:rPr>
        <w:rFonts w:ascii="Wingdings" w:hAnsi="Wingdings" w:hint="default"/>
      </w:rPr>
    </w:lvl>
    <w:lvl w:ilvl="3" w:tplc="E82A52E2" w:tentative="1">
      <w:start w:val="1"/>
      <w:numFmt w:val="bullet"/>
      <w:lvlText w:val=""/>
      <w:lvlJc w:val="left"/>
      <w:pPr>
        <w:ind w:left="2880" w:hanging="360"/>
      </w:pPr>
      <w:rPr>
        <w:rFonts w:ascii="Symbol" w:hAnsi="Symbol" w:hint="default"/>
      </w:rPr>
    </w:lvl>
    <w:lvl w:ilvl="4" w:tplc="0F48BB46" w:tentative="1">
      <w:start w:val="1"/>
      <w:numFmt w:val="bullet"/>
      <w:lvlText w:val="o"/>
      <w:lvlJc w:val="left"/>
      <w:pPr>
        <w:ind w:left="3600" w:hanging="360"/>
      </w:pPr>
      <w:rPr>
        <w:rFonts w:ascii="Courier New" w:hAnsi="Courier New" w:cs="Courier New" w:hint="default"/>
      </w:rPr>
    </w:lvl>
    <w:lvl w:ilvl="5" w:tplc="0582BEA8" w:tentative="1">
      <w:start w:val="1"/>
      <w:numFmt w:val="bullet"/>
      <w:lvlText w:val=""/>
      <w:lvlJc w:val="left"/>
      <w:pPr>
        <w:ind w:left="4320" w:hanging="360"/>
      </w:pPr>
      <w:rPr>
        <w:rFonts w:ascii="Wingdings" w:hAnsi="Wingdings" w:hint="default"/>
      </w:rPr>
    </w:lvl>
    <w:lvl w:ilvl="6" w:tplc="D24EA270" w:tentative="1">
      <w:start w:val="1"/>
      <w:numFmt w:val="bullet"/>
      <w:lvlText w:val=""/>
      <w:lvlJc w:val="left"/>
      <w:pPr>
        <w:ind w:left="5040" w:hanging="360"/>
      </w:pPr>
      <w:rPr>
        <w:rFonts w:ascii="Symbol" w:hAnsi="Symbol" w:hint="default"/>
      </w:rPr>
    </w:lvl>
    <w:lvl w:ilvl="7" w:tplc="3BB2718A" w:tentative="1">
      <w:start w:val="1"/>
      <w:numFmt w:val="bullet"/>
      <w:lvlText w:val="o"/>
      <w:lvlJc w:val="left"/>
      <w:pPr>
        <w:ind w:left="5760" w:hanging="360"/>
      </w:pPr>
      <w:rPr>
        <w:rFonts w:ascii="Courier New" w:hAnsi="Courier New" w:cs="Courier New" w:hint="default"/>
      </w:rPr>
    </w:lvl>
    <w:lvl w:ilvl="8" w:tplc="4B2C30E4" w:tentative="1">
      <w:start w:val="1"/>
      <w:numFmt w:val="bullet"/>
      <w:lvlText w:val=""/>
      <w:lvlJc w:val="left"/>
      <w:pPr>
        <w:ind w:left="6480" w:hanging="360"/>
      </w:pPr>
      <w:rPr>
        <w:rFonts w:ascii="Wingdings" w:hAnsi="Wingdings" w:hint="default"/>
      </w:rPr>
    </w:lvl>
  </w:abstractNum>
  <w:abstractNum w:abstractNumId="9"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9"/>
  </w:num>
  <w:num w:numId="4">
    <w:abstractNumId w:val="0"/>
  </w:num>
  <w:num w:numId="5">
    <w:abstractNumId w:val="6"/>
  </w:num>
  <w:num w:numId="6">
    <w:abstractNumId w:val="1"/>
  </w:num>
  <w:num w:numId="7">
    <w:abstractNumId w:val="4"/>
  </w:num>
  <w:num w:numId="8">
    <w:abstractNumId w:val="7"/>
  </w:num>
  <w:num w:numId="9">
    <w:abstractNumId w:val="3"/>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shank Taneja">
    <w15:presenceInfo w15:providerId="AD" w15:userId="S::shashank.taneja@newgen.co.in::b97a4593-cd6a-4611-a7a6-f0db57f644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E8"/>
    <w:rsid w:val="0000308E"/>
    <w:rsid w:val="00005B0B"/>
    <w:rsid w:val="00006699"/>
    <w:rsid w:val="000071CF"/>
    <w:rsid w:val="00011A7B"/>
    <w:rsid w:val="00020694"/>
    <w:rsid w:val="000276D7"/>
    <w:rsid w:val="00033647"/>
    <w:rsid w:val="00033CAB"/>
    <w:rsid w:val="00040375"/>
    <w:rsid w:val="00051B1C"/>
    <w:rsid w:val="0005256D"/>
    <w:rsid w:val="00057559"/>
    <w:rsid w:val="000602A2"/>
    <w:rsid w:val="00066491"/>
    <w:rsid w:val="00073741"/>
    <w:rsid w:val="00074026"/>
    <w:rsid w:val="00077BFB"/>
    <w:rsid w:val="00087CCB"/>
    <w:rsid w:val="00092791"/>
    <w:rsid w:val="000A0EC7"/>
    <w:rsid w:val="000A129A"/>
    <w:rsid w:val="000A1E04"/>
    <w:rsid w:val="000A2723"/>
    <w:rsid w:val="000A2D7B"/>
    <w:rsid w:val="000A7B8F"/>
    <w:rsid w:val="000B38A1"/>
    <w:rsid w:val="000C1D2C"/>
    <w:rsid w:val="000C38A9"/>
    <w:rsid w:val="000C5EAF"/>
    <w:rsid w:val="000C67E1"/>
    <w:rsid w:val="000D45CD"/>
    <w:rsid w:val="000D6A1C"/>
    <w:rsid w:val="000E0E14"/>
    <w:rsid w:val="000E2A0E"/>
    <w:rsid w:val="000E6153"/>
    <w:rsid w:val="000E64D4"/>
    <w:rsid w:val="000F166C"/>
    <w:rsid w:val="000F27E4"/>
    <w:rsid w:val="001033A7"/>
    <w:rsid w:val="00104CB0"/>
    <w:rsid w:val="001112CB"/>
    <w:rsid w:val="00114452"/>
    <w:rsid w:val="00114BF6"/>
    <w:rsid w:val="001152F9"/>
    <w:rsid w:val="00115F4A"/>
    <w:rsid w:val="001178AC"/>
    <w:rsid w:val="0012137E"/>
    <w:rsid w:val="00127995"/>
    <w:rsid w:val="00127F92"/>
    <w:rsid w:val="001307D9"/>
    <w:rsid w:val="0013159A"/>
    <w:rsid w:val="00133632"/>
    <w:rsid w:val="00140D0B"/>
    <w:rsid w:val="001442C0"/>
    <w:rsid w:val="0014521E"/>
    <w:rsid w:val="00150043"/>
    <w:rsid w:val="00161E45"/>
    <w:rsid w:val="00165CCC"/>
    <w:rsid w:val="00176FB5"/>
    <w:rsid w:val="00177539"/>
    <w:rsid w:val="001776C1"/>
    <w:rsid w:val="001802C4"/>
    <w:rsid w:val="001807CC"/>
    <w:rsid w:val="001815D9"/>
    <w:rsid w:val="00184242"/>
    <w:rsid w:val="00184422"/>
    <w:rsid w:val="00184AF3"/>
    <w:rsid w:val="001905A7"/>
    <w:rsid w:val="00192D1E"/>
    <w:rsid w:val="00195C3F"/>
    <w:rsid w:val="001961D7"/>
    <w:rsid w:val="001A3E4C"/>
    <w:rsid w:val="001B22CF"/>
    <w:rsid w:val="001B455D"/>
    <w:rsid w:val="001B4DEC"/>
    <w:rsid w:val="001B4F0E"/>
    <w:rsid w:val="001B79FA"/>
    <w:rsid w:val="001C0673"/>
    <w:rsid w:val="001C0746"/>
    <w:rsid w:val="001C2764"/>
    <w:rsid w:val="001C4353"/>
    <w:rsid w:val="001D3CF3"/>
    <w:rsid w:val="001E0019"/>
    <w:rsid w:val="001E44E2"/>
    <w:rsid w:val="001F2634"/>
    <w:rsid w:val="001F634D"/>
    <w:rsid w:val="002000A7"/>
    <w:rsid w:val="00204857"/>
    <w:rsid w:val="002064C3"/>
    <w:rsid w:val="00206B5B"/>
    <w:rsid w:val="00207688"/>
    <w:rsid w:val="00212C4B"/>
    <w:rsid w:val="00214CE3"/>
    <w:rsid w:val="002159B2"/>
    <w:rsid w:val="00224C5D"/>
    <w:rsid w:val="00235424"/>
    <w:rsid w:val="0023564B"/>
    <w:rsid w:val="0024297B"/>
    <w:rsid w:val="00242D19"/>
    <w:rsid w:val="00244104"/>
    <w:rsid w:val="00245D65"/>
    <w:rsid w:val="0024664C"/>
    <w:rsid w:val="00251412"/>
    <w:rsid w:val="002538A8"/>
    <w:rsid w:val="00254BB3"/>
    <w:rsid w:val="00261E79"/>
    <w:rsid w:val="002629DC"/>
    <w:rsid w:val="00273072"/>
    <w:rsid w:val="002827FF"/>
    <w:rsid w:val="00282DF8"/>
    <w:rsid w:val="00284A1A"/>
    <w:rsid w:val="002875B8"/>
    <w:rsid w:val="00291B38"/>
    <w:rsid w:val="002A5BAD"/>
    <w:rsid w:val="002A6A4B"/>
    <w:rsid w:val="002B434E"/>
    <w:rsid w:val="002B6752"/>
    <w:rsid w:val="002B72A4"/>
    <w:rsid w:val="002C5D29"/>
    <w:rsid w:val="002C7D23"/>
    <w:rsid w:val="002D3293"/>
    <w:rsid w:val="002D4374"/>
    <w:rsid w:val="002D4EEB"/>
    <w:rsid w:val="002E6171"/>
    <w:rsid w:val="002F2B66"/>
    <w:rsid w:val="002F441B"/>
    <w:rsid w:val="003061B4"/>
    <w:rsid w:val="00306301"/>
    <w:rsid w:val="00307AB5"/>
    <w:rsid w:val="00307AF5"/>
    <w:rsid w:val="003200FE"/>
    <w:rsid w:val="0032552C"/>
    <w:rsid w:val="00326863"/>
    <w:rsid w:val="003276BF"/>
    <w:rsid w:val="00331765"/>
    <w:rsid w:val="00332675"/>
    <w:rsid w:val="00333476"/>
    <w:rsid w:val="0033504B"/>
    <w:rsid w:val="00335EAC"/>
    <w:rsid w:val="00340E95"/>
    <w:rsid w:val="003449C0"/>
    <w:rsid w:val="00344A8F"/>
    <w:rsid w:val="00345798"/>
    <w:rsid w:val="00350031"/>
    <w:rsid w:val="00350951"/>
    <w:rsid w:val="003579CA"/>
    <w:rsid w:val="00357B78"/>
    <w:rsid w:val="00362D7F"/>
    <w:rsid w:val="00366D21"/>
    <w:rsid w:val="00367B97"/>
    <w:rsid w:val="003706AB"/>
    <w:rsid w:val="00371219"/>
    <w:rsid w:val="00377B45"/>
    <w:rsid w:val="00382E67"/>
    <w:rsid w:val="00385142"/>
    <w:rsid w:val="00391196"/>
    <w:rsid w:val="003929C6"/>
    <w:rsid w:val="003976B4"/>
    <w:rsid w:val="003A3854"/>
    <w:rsid w:val="003A3BFF"/>
    <w:rsid w:val="003A6EB5"/>
    <w:rsid w:val="003B2A82"/>
    <w:rsid w:val="003B3A6F"/>
    <w:rsid w:val="003C38EA"/>
    <w:rsid w:val="003C7E60"/>
    <w:rsid w:val="003D20E6"/>
    <w:rsid w:val="003E13AC"/>
    <w:rsid w:val="003E5B8A"/>
    <w:rsid w:val="003F2545"/>
    <w:rsid w:val="003F6BA9"/>
    <w:rsid w:val="003F78D1"/>
    <w:rsid w:val="00402069"/>
    <w:rsid w:val="00402EE0"/>
    <w:rsid w:val="00406A81"/>
    <w:rsid w:val="00407A0F"/>
    <w:rsid w:val="0041558F"/>
    <w:rsid w:val="00416155"/>
    <w:rsid w:val="00416E39"/>
    <w:rsid w:val="0041744C"/>
    <w:rsid w:val="00420533"/>
    <w:rsid w:val="004206D1"/>
    <w:rsid w:val="004266CF"/>
    <w:rsid w:val="00427B6B"/>
    <w:rsid w:val="004318B1"/>
    <w:rsid w:val="00440D6E"/>
    <w:rsid w:val="00444035"/>
    <w:rsid w:val="00447B3A"/>
    <w:rsid w:val="00450A30"/>
    <w:rsid w:val="00454873"/>
    <w:rsid w:val="0045669A"/>
    <w:rsid w:val="00462013"/>
    <w:rsid w:val="004627B8"/>
    <w:rsid w:val="00462B2C"/>
    <w:rsid w:val="004635D6"/>
    <w:rsid w:val="0047165F"/>
    <w:rsid w:val="00471BFD"/>
    <w:rsid w:val="00471ED3"/>
    <w:rsid w:val="00472770"/>
    <w:rsid w:val="0047423E"/>
    <w:rsid w:val="00475173"/>
    <w:rsid w:val="00477700"/>
    <w:rsid w:val="00481246"/>
    <w:rsid w:val="004843E7"/>
    <w:rsid w:val="00490203"/>
    <w:rsid w:val="00490DAC"/>
    <w:rsid w:val="00493F3D"/>
    <w:rsid w:val="0049489D"/>
    <w:rsid w:val="00494F28"/>
    <w:rsid w:val="00497309"/>
    <w:rsid w:val="004A2F9C"/>
    <w:rsid w:val="004B3AB4"/>
    <w:rsid w:val="004B4AF0"/>
    <w:rsid w:val="004B5A66"/>
    <w:rsid w:val="004B7B18"/>
    <w:rsid w:val="004C2FF7"/>
    <w:rsid w:val="004C3935"/>
    <w:rsid w:val="004C5217"/>
    <w:rsid w:val="004D25A5"/>
    <w:rsid w:val="004D3CE8"/>
    <w:rsid w:val="004D3F7C"/>
    <w:rsid w:val="004E7CAF"/>
    <w:rsid w:val="004F05BD"/>
    <w:rsid w:val="004F35A6"/>
    <w:rsid w:val="005008AE"/>
    <w:rsid w:val="00500E46"/>
    <w:rsid w:val="005057F7"/>
    <w:rsid w:val="00510770"/>
    <w:rsid w:val="00512704"/>
    <w:rsid w:val="005156B7"/>
    <w:rsid w:val="0051724D"/>
    <w:rsid w:val="00533AF3"/>
    <w:rsid w:val="00533C41"/>
    <w:rsid w:val="00534954"/>
    <w:rsid w:val="005368A9"/>
    <w:rsid w:val="00543CD2"/>
    <w:rsid w:val="00546C74"/>
    <w:rsid w:val="005500AA"/>
    <w:rsid w:val="00551435"/>
    <w:rsid w:val="00551B33"/>
    <w:rsid w:val="005579A7"/>
    <w:rsid w:val="005619D0"/>
    <w:rsid w:val="00565F66"/>
    <w:rsid w:val="0057306D"/>
    <w:rsid w:val="005755A2"/>
    <w:rsid w:val="00576E3C"/>
    <w:rsid w:val="00583F9E"/>
    <w:rsid w:val="0059664F"/>
    <w:rsid w:val="005A492F"/>
    <w:rsid w:val="005B3173"/>
    <w:rsid w:val="005B3317"/>
    <w:rsid w:val="005B4D15"/>
    <w:rsid w:val="005B5A61"/>
    <w:rsid w:val="005B6D57"/>
    <w:rsid w:val="005B7ABF"/>
    <w:rsid w:val="005D5F07"/>
    <w:rsid w:val="005D64CA"/>
    <w:rsid w:val="005D69DB"/>
    <w:rsid w:val="005E409A"/>
    <w:rsid w:val="005E5982"/>
    <w:rsid w:val="005E638F"/>
    <w:rsid w:val="005F2EB3"/>
    <w:rsid w:val="005F32AC"/>
    <w:rsid w:val="005F4F19"/>
    <w:rsid w:val="005F607A"/>
    <w:rsid w:val="005F7F21"/>
    <w:rsid w:val="006048BA"/>
    <w:rsid w:val="006059F8"/>
    <w:rsid w:val="00606320"/>
    <w:rsid w:val="00611D8E"/>
    <w:rsid w:val="0061218A"/>
    <w:rsid w:val="00612F03"/>
    <w:rsid w:val="00615688"/>
    <w:rsid w:val="0061693D"/>
    <w:rsid w:val="00621931"/>
    <w:rsid w:val="00621C97"/>
    <w:rsid w:val="00623817"/>
    <w:rsid w:val="00626909"/>
    <w:rsid w:val="00626BC9"/>
    <w:rsid w:val="00627493"/>
    <w:rsid w:val="006318E2"/>
    <w:rsid w:val="00636167"/>
    <w:rsid w:val="00647EB6"/>
    <w:rsid w:val="006546BF"/>
    <w:rsid w:val="006624B0"/>
    <w:rsid w:val="00662F33"/>
    <w:rsid w:val="00671A4C"/>
    <w:rsid w:val="00680DB9"/>
    <w:rsid w:val="00680EA3"/>
    <w:rsid w:val="006810F3"/>
    <w:rsid w:val="00696AD5"/>
    <w:rsid w:val="006A03B7"/>
    <w:rsid w:val="006A4D36"/>
    <w:rsid w:val="006A5340"/>
    <w:rsid w:val="006A7461"/>
    <w:rsid w:val="006B026C"/>
    <w:rsid w:val="006B12E9"/>
    <w:rsid w:val="006B7C78"/>
    <w:rsid w:val="006D663C"/>
    <w:rsid w:val="006E5758"/>
    <w:rsid w:val="006E69C3"/>
    <w:rsid w:val="006F1EF0"/>
    <w:rsid w:val="006F6BB2"/>
    <w:rsid w:val="00705F81"/>
    <w:rsid w:val="0071616E"/>
    <w:rsid w:val="00725C74"/>
    <w:rsid w:val="00730863"/>
    <w:rsid w:val="007318D4"/>
    <w:rsid w:val="00734091"/>
    <w:rsid w:val="00736C4D"/>
    <w:rsid w:val="00743EAD"/>
    <w:rsid w:val="0074491C"/>
    <w:rsid w:val="007469EC"/>
    <w:rsid w:val="00746FC7"/>
    <w:rsid w:val="0075073D"/>
    <w:rsid w:val="0076426E"/>
    <w:rsid w:val="0076746A"/>
    <w:rsid w:val="00771536"/>
    <w:rsid w:val="007721DF"/>
    <w:rsid w:val="007752C4"/>
    <w:rsid w:val="00776CD1"/>
    <w:rsid w:val="00780994"/>
    <w:rsid w:val="00783E4E"/>
    <w:rsid w:val="0079046E"/>
    <w:rsid w:val="007923D8"/>
    <w:rsid w:val="007A2BA4"/>
    <w:rsid w:val="007B67E7"/>
    <w:rsid w:val="007C00CE"/>
    <w:rsid w:val="007C0D41"/>
    <w:rsid w:val="007C1A15"/>
    <w:rsid w:val="007C26CB"/>
    <w:rsid w:val="007C2ABE"/>
    <w:rsid w:val="007C3A7A"/>
    <w:rsid w:val="007C7167"/>
    <w:rsid w:val="007D0F4D"/>
    <w:rsid w:val="007D18DB"/>
    <w:rsid w:val="007D579B"/>
    <w:rsid w:val="007E0EF4"/>
    <w:rsid w:val="007E3107"/>
    <w:rsid w:val="007E31FD"/>
    <w:rsid w:val="007F0890"/>
    <w:rsid w:val="007F176D"/>
    <w:rsid w:val="007F18D8"/>
    <w:rsid w:val="008130DF"/>
    <w:rsid w:val="00814114"/>
    <w:rsid w:val="0082285B"/>
    <w:rsid w:val="0082314A"/>
    <w:rsid w:val="008251A1"/>
    <w:rsid w:val="008403F2"/>
    <w:rsid w:val="00842CE2"/>
    <w:rsid w:val="00843D02"/>
    <w:rsid w:val="00844194"/>
    <w:rsid w:val="008547E1"/>
    <w:rsid w:val="00855FE2"/>
    <w:rsid w:val="0086720E"/>
    <w:rsid w:val="00870707"/>
    <w:rsid w:val="008722B6"/>
    <w:rsid w:val="0088326A"/>
    <w:rsid w:val="00883CEF"/>
    <w:rsid w:val="00886915"/>
    <w:rsid w:val="0088695A"/>
    <w:rsid w:val="00886F21"/>
    <w:rsid w:val="00887C15"/>
    <w:rsid w:val="00893498"/>
    <w:rsid w:val="00893741"/>
    <w:rsid w:val="00897C83"/>
    <w:rsid w:val="008A382C"/>
    <w:rsid w:val="008B4304"/>
    <w:rsid w:val="008C2076"/>
    <w:rsid w:val="008D0051"/>
    <w:rsid w:val="008D00C0"/>
    <w:rsid w:val="008D44DE"/>
    <w:rsid w:val="008D4982"/>
    <w:rsid w:val="008D52DB"/>
    <w:rsid w:val="008E6049"/>
    <w:rsid w:val="008E6463"/>
    <w:rsid w:val="00904E32"/>
    <w:rsid w:val="00906DC9"/>
    <w:rsid w:val="00911E9F"/>
    <w:rsid w:val="009152E3"/>
    <w:rsid w:val="009153CA"/>
    <w:rsid w:val="009201DF"/>
    <w:rsid w:val="0092064E"/>
    <w:rsid w:val="0092499E"/>
    <w:rsid w:val="00926E15"/>
    <w:rsid w:val="00930DFE"/>
    <w:rsid w:val="00934580"/>
    <w:rsid w:val="00942816"/>
    <w:rsid w:val="00942C4F"/>
    <w:rsid w:val="00945942"/>
    <w:rsid w:val="00951B82"/>
    <w:rsid w:val="00952683"/>
    <w:rsid w:val="009537A7"/>
    <w:rsid w:val="0095391D"/>
    <w:rsid w:val="00954251"/>
    <w:rsid w:val="009611B9"/>
    <w:rsid w:val="009637AF"/>
    <w:rsid w:val="009658DC"/>
    <w:rsid w:val="00967618"/>
    <w:rsid w:val="009703B3"/>
    <w:rsid w:val="0097141F"/>
    <w:rsid w:val="0097402A"/>
    <w:rsid w:val="00974DC2"/>
    <w:rsid w:val="00975A42"/>
    <w:rsid w:val="0097735B"/>
    <w:rsid w:val="00980F30"/>
    <w:rsid w:val="0098282E"/>
    <w:rsid w:val="00986A4E"/>
    <w:rsid w:val="00991A59"/>
    <w:rsid w:val="00991BE1"/>
    <w:rsid w:val="00996FD0"/>
    <w:rsid w:val="009A0B4D"/>
    <w:rsid w:val="009A3121"/>
    <w:rsid w:val="009B1D24"/>
    <w:rsid w:val="009B22AB"/>
    <w:rsid w:val="009B2F3F"/>
    <w:rsid w:val="009B3FD1"/>
    <w:rsid w:val="009C372F"/>
    <w:rsid w:val="009C3DD6"/>
    <w:rsid w:val="009C64ED"/>
    <w:rsid w:val="009C6565"/>
    <w:rsid w:val="009D26EC"/>
    <w:rsid w:val="009D701A"/>
    <w:rsid w:val="009E0508"/>
    <w:rsid w:val="009E1332"/>
    <w:rsid w:val="009E31DC"/>
    <w:rsid w:val="009E699D"/>
    <w:rsid w:val="009F07B9"/>
    <w:rsid w:val="009F620E"/>
    <w:rsid w:val="009F6A1D"/>
    <w:rsid w:val="00A00E88"/>
    <w:rsid w:val="00A10315"/>
    <w:rsid w:val="00A1116F"/>
    <w:rsid w:val="00A150BB"/>
    <w:rsid w:val="00A23F88"/>
    <w:rsid w:val="00A249DB"/>
    <w:rsid w:val="00A31D64"/>
    <w:rsid w:val="00A31F63"/>
    <w:rsid w:val="00A34F93"/>
    <w:rsid w:val="00A36F29"/>
    <w:rsid w:val="00A37521"/>
    <w:rsid w:val="00A404AC"/>
    <w:rsid w:val="00A501AD"/>
    <w:rsid w:val="00A53B3E"/>
    <w:rsid w:val="00A54492"/>
    <w:rsid w:val="00A61432"/>
    <w:rsid w:val="00A61F07"/>
    <w:rsid w:val="00A63ADA"/>
    <w:rsid w:val="00A775A5"/>
    <w:rsid w:val="00A8192A"/>
    <w:rsid w:val="00A822A2"/>
    <w:rsid w:val="00A832BD"/>
    <w:rsid w:val="00A87C3F"/>
    <w:rsid w:val="00A93846"/>
    <w:rsid w:val="00AA18CC"/>
    <w:rsid w:val="00AA3125"/>
    <w:rsid w:val="00AA62FD"/>
    <w:rsid w:val="00AB074C"/>
    <w:rsid w:val="00AB3CE3"/>
    <w:rsid w:val="00AB628C"/>
    <w:rsid w:val="00AC0960"/>
    <w:rsid w:val="00AE2705"/>
    <w:rsid w:val="00AF41D3"/>
    <w:rsid w:val="00AF48B6"/>
    <w:rsid w:val="00AF7285"/>
    <w:rsid w:val="00AF75D7"/>
    <w:rsid w:val="00B10DF6"/>
    <w:rsid w:val="00B14E9E"/>
    <w:rsid w:val="00B167A7"/>
    <w:rsid w:val="00B20184"/>
    <w:rsid w:val="00B21102"/>
    <w:rsid w:val="00B250B9"/>
    <w:rsid w:val="00B260E8"/>
    <w:rsid w:val="00B4470E"/>
    <w:rsid w:val="00B5544C"/>
    <w:rsid w:val="00B56BFC"/>
    <w:rsid w:val="00B60804"/>
    <w:rsid w:val="00B644E0"/>
    <w:rsid w:val="00B73F9C"/>
    <w:rsid w:val="00B74DEF"/>
    <w:rsid w:val="00B75AC5"/>
    <w:rsid w:val="00B76444"/>
    <w:rsid w:val="00B8356C"/>
    <w:rsid w:val="00B841AD"/>
    <w:rsid w:val="00B84B28"/>
    <w:rsid w:val="00B85ED1"/>
    <w:rsid w:val="00B8610C"/>
    <w:rsid w:val="00B91BEC"/>
    <w:rsid w:val="00B933E3"/>
    <w:rsid w:val="00B93E80"/>
    <w:rsid w:val="00B944EA"/>
    <w:rsid w:val="00B95A88"/>
    <w:rsid w:val="00B9609A"/>
    <w:rsid w:val="00BA0BD8"/>
    <w:rsid w:val="00BA1CE4"/>
    <w:rsid w:val="00BA519E"/>
    <w:rsid w:val="00BB245F"/>
    <w:rsid w:val="00BB3877"/>
    <w:rsid w:val="00BB55A9"/>
    <w:rsid w:val="00BC18E1"/>
    <w:rsid w:val="00BC4454"/>
    <w:rsid w:val="00BC77CC"/>
    <w:rsid w:val="00BC7B3A"/>
    <w:rsid w:val="00BC7E01"/>
    <w:rsid w:val="00BD48EF"/>
    <w:rsid w:val="00BD5DED"/>
    <w:rsid w:val="00BE5EB0"/>
    <w:rsid w:val="00BE60BC"/>
    <w:rsid w:val="00BE75AA"/>
    <w:rsid w:val="00BF1E82"/>
    <w:rsid w:val="00C0339A"/>
    <w:rsid w:val="00C12B52"/>
    <w:rsid w:val="00C172DF"/>
    <w:rsid w:val="00C30EA6"/>
    <w:rsid w:val="00C41538"/>
    <w:rsid w:val="00C5107F"/>
    <w:rsid w:val="00C526AB"/>
    <w:rsid w:val="00C54843"/>
    <w:rsid w:val="00C55F04"/>
    <w:rsid w:val="00C57FD4"/>
    <w:rsid w:val="00C7550F"/>
    <w:rsid w:val="00C756A8"/>
    <w:rsid w:val="00C756E0"/>
    <w:rsid w:val="00C77EB6"/>
    <w:rsid w:val="00C8004E"/>
    <w:rsid w:val="00C8317E"/>
    <w:rsid w:val="00C836F1"/>
    <w:rsid w:val="00C86C80"/>
    <w:rsid w:val="00C96DA8"/>
    <w:rsid w:val="00C975A5"/>
    <w:rsid w:val="00CA0D9C"/>
    <w:rsid w:val="00CB0141"/>
    <w:rsid w:val="00CB2986"/>
    <w:rsid w:val="00CC0C31"/>
    <w:rsid w:val="00CC5642"/>
    <w:rsid w:val="00CC5A65"/>
    <w:rsid w:val="00CD1A1C"/>
    <w:rsid w:val="00CD291F"/>
    <w:rsid w:val="00CD3A2A"/>
    <w:rsid w:val="00CE1D4A"/>
    <w:rsid w:val="00CE2C8B"/>
    <w:rsid w:val="00CE595D"/>
    <w:rsid w:val="00CE632F"/>
    <w:rsid w:val="00CF33BD"/>
    <w:rsid w:val="00CF643F"/>
    <w:rsid w:val="00D017C0"/>
    <w:rsid w:val="00D0394A"/>
    <w:rsid w:val="00D03B5C"/>
    <w:rsid w:val="00D062F6"/>
    <w:rsid w:val="00D10B96"/>
    <w:rsid w:val="00D20000"/>
    <w:rsid w:val="00D2551E"/>
    <w:rsid w:val="00D26921"/>
    <w:rsid w:val="00D32A2C"/>
    <w:rsid w:val="00D448EE"/>
    <w:rsid w:val="00D478DB"/>
    <w:rsid w:val="00D5183D"/>
    <w:rsid w:val="00D51C8B"/>
    <w:rsid w:val="00D54AB4"/>
    <w:rsid w:val="00D557A5"/>
    <w:rsid w:val="00D568A8"/>
    <w:rsid w:val="00D56AA5"/>
    <w:rsid w:val="00D601FD"/>
    <w:rsid w:val="00D6070D"/>
    <w:rsid w:val="00D60DA9"/>
    <w:rsid w:val="00D654A5"/>
    <w:rsid w:val="00D70B22"/>
    <w:rsid w:val="00D74002"/>
    <w:rsid w:val="00D748DC"/>
    <w:rsid w:val="00D76CFC"/>
    <w:rsid w:val="00DA00FF"/>
    <w:rsid w:val="00DA39A1"/>
    <w:rsid w:val="00DA3B42"/>
    <w:rsid w:val="00DA4708"/>
    <w:rsid w:val="00DA799D"/>
    <w:rsid w:val="00DB0076"/>
    <w:rsid w:val="00DB3731"/>
    <w:rsid w:val="00DB423C"/>
    <w:rsid w:val="00DB5695"/>
    <w:rsid w:val="00DB7F31"/>
    <w:rsid w:val="00DC15F1"/>
    <w:rsid w:val="00DC1E1C"/>
    <w:rsid w:val="00DC77B8"/>
    <w:rsid w:val="00DC7D45"/>
    <w:rsid w:val="00DD0A44"/>
    <w:rsid w:val="00DD2840"/>
    <w:rsid w:val="00DD5FC8"/>
    <w:rsid w:val="00DD7A38"/>
    <w:rsid w:val="00DE5D4E"/>
    <w:rsid w:val="00DF079B"/>
    <w:rsid w:val="00DF0D0E"/>
    <w:rsid w:val="00DF150A"/>
    <w:rsid w:val="00DF54EC"/>
    <w:rsid w:val="00E05977"/>
    <w:rsid w:val="00E11C3C"/>
    <w:rsid w:val="00E25241"/>
    <w:rsid w:val="00E255D9"/>
    <w:rsid w:val="00E32907"/>
    <w:rsid w:val="00E354F8"/>
    <w:rsid w:val="00E37E06"/>
    <w:rsid w:val="00E413DA"/>
    <w:rsid w:val="00E44431"/>
    <w:rsid w:val="00E453A9"/>
    <w:rsid w:val="00E52B5E"/>
    <w:rsid w:val="00E5512C"/>
    <w:rsid w:val="00E57770"/>
    <w:rsid w:val="00E621F2"/>
    <w:rsid w:val="00E67283"/>
    <w:rsid w:val="00E676DF"/>
    <w:rsid w:val="00E74EB1"/>
    <w:rsid w:val="00E767CA"/>
    <w:rsid w:val="00E90771"/>
    <w:rsid w:val="00E90A37"/>
    <w:rsid w:val="00E9286A"/>
    <w:rsid w:val="00E93E84"/>
    <w:rsid w:val="00EA16E3"/>
    <w:rsid w:val="00EA3362"/>
    <w:rsid w:val="00EA7AEB"/>
    <w:rsid w:val="00EB069A"/>
    <w:rsid w:val="00EB3612"/>
    <w:rsid w:val="00ED1BF4"/>
    <w:rsid w:val="00EE2FEC"/>
    <w:rsid w:val="00EE624B"/>
    <w:rsid w:val="00EF12A7"/>
    <w:rsid w:val="00F00CE9"/>
    <w:rsid w:val="00F01AD4"/>
    <w:rsid w:val="00F14CF0"/>
    <w:rsid w:val="00F1659C"/>
    <w:rsid w:val="00F171D5"/>
    <w:rsid w:val="00F25938"/>
    <w:rsid w:val="00F30CB6"/>
    <w:rsid w:val="00F37253"/>
    <w:rsid w:val="00F3794F"/>
    <w:rsid w:val="00F37B9D"/>
    <w:rsid w:val="00F425FB"/>
    <w:rsid w:val="00F52666"/>
    <w:rsid w:val="00F528EE"/>
    <w:rsid w:val="00F679F6"/>
    <w:rsid w:val="00F70EAE"/>
    <w:rsid w:val="00F77415"/>
    <w:rsid w:val="00F80376"/>
    <w:rsid w:val="00F80534"/>
    <w:rsid w:val="00F80C5D"/>
    <w:rsid w:val="00F82612"/>
    <w:rsid w:val="00F85A18"/>
    <w:rsid w:val="00F86ACA"/>
    <w:rsid w:val="00F87CA2"/>
    <w:rsid w:val="00F92698"/>
    <w:rsid w:val="00F92922"/>
    <w:rsid w:val="00F96259"/>
    <w:rsid w:val="00FA4622"/>
    <w:rsid w:val="00FA5C0A"/>
    <w:rsid w:val="00FA68F8"/>
    <w:rsid w:val="00FA79D0"/>
    <w:rsid w:val="00FA7CDD"/>
    <w:rsid w:val="00FB0810"/>
    <w:rsid w:val="00FB11D8"/>
    <w:rsid w:val="00FC19F3"/>
    <w:rsid w:val="00FC330A"/>
    <w:rsid w:val="00FC46AD"/>
    <w:rsid w:val="00FC48C5"/>
    <w:rsid w:val="00FC655D"/>
    <w:rsid w:val="00FD0708"/>
    <w:rsid w:val="00FD12B0"/>
    <w:rsid w:val="00FD2D37"/>
    <w:rsid w:val="00FD5164"/>
    <w:rsid w:val="00FD740A"/>
    <w:rsid w:val="00FE08E0"/>
    <w:rsid w:val="00FE2C9C"/>
    <w:rsid w:val="00FE3340"/>
    <w:rsid w:val="00FE5DA1"/>
    <w:rsid w:val="00FE612B"/>
    <w:rsid w:val="00FE79BC"/>
    <w:rsid w:val="00FF2202"/>
    <w:rsid w:val="00FF4ADC"/>
    <w:rsid w:val="00FF6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4A6B2"/>
  <w15:docId w15:val="{0FC0D276-7F47-4718-8460-6E1C86B7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F3"/>
  </w:style>
  <w:style w:type="paragraph" w:styleId="Heading1">
    <w:name w:val="heading 1"/>
    <w:basedOn w:val="Normal"/>
    <w:next w:val="Normal"/>
    <w:link w:val="Heading1Char"/>
    <w:qFormat/>
    <w:rsid w:val="00B83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8356C"/>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paragraph" w:styleId="Heading3">
    <w:name w:val="heading 3"/>
    <w:basedOn w:val="Normal"/>
    <w:next w:val="Normal"/>
    <w:link w:val="Heading3Char"/>
    <w:qFormat/>
    <w:rsid w:val="00B8356C"/>
    <w:pPr>
      <w:suppressAutoHyphens/>
      <w:spacing w:before="240" w:after="240" w:line="240" w:lineRule="auto"/>
      <w:jc w:val="both"/>
      <w:outlineLvl w:val="2"/>
    </w:pPr>
    <w:rPr>
      <w:rFonts w:ascii="Calibri" w:eastAsia="Times New Roman" w:hAnsi="Calibri" w:cs="Times New Roman"/>
      <w:b/>
      <w:sz w:val="24"/>
      <w:szCs w:val="20"/>
      <w:lang w:val="en-US" w:eastAsia="ar-SA"/>
    </w:rPr>
  </w:style>
  <w:style w:type="paragraph" w:styleId="Heading4">
    <w:name w:val="heading 4"/>
    <w:basedOn w:val="Normal"/>
    <w:next w:val="Normal"/>
    <w:link w:val="Heading4Char"/>
    <w:qFormat/>
    <w:rsid w:val="00B8356C"/>
    <w:pPr>
      <w:keepNext/>
      <w:suppressAutoHyphens/>
      <w:spacing w:before="240" w:after="60" w:line="220" w:lineRule="exact"/>
      <w:jc w:val="both"/>
      <w:outlineLvl w:val="3"/>
    </w:pPr>
    <w:rPr>
      <w:rFonts w:ascii="Times New Roman" w:eastAsia="Times New Roman" w:hAnsi="Times New Roman" w:cs="Times New Roman"/>
      <w:b/>
      <w:i/>
      <w:szCs w:val="20"/>
      <w:lang w:val="en-US" w:eastAsia="ar-SA"/>
    </w:rPr>
  </w:style>
  <w:style w:type="paragraph" w:styleId="Heading5">
    <w:name w:val="heading 5"/>
    <w:basedOn w:val="Normal"/>
    <w:next w:val="Normal"/>
    <w:link w:val="Heading5Char"/>
    <w:qFormat/>
    <w:rsid w:val="00B8356C"/>
    <w:pPr>
      <w:suppressAutoHyphens/>
      <w:spacing w:before="240" w:after="60" w:line="220" w:lineRule="exact"/>
      <w:jc w:val="both"/>
      <w:outlineLvl w:val="4"/>
    </w:pPr>
    <w:rPr>
      <w:rFonts w:ascii="Arial" w:eastAsia="Times New Roman" w:hAnsi="Arial" w:cs="Times New Roman"/>
      <w:szCs w:val="20"/>
      <w:lang w:val="en-US" w:eastAsia="ar-SA"/>
    </w:rPr>
  </w:style>
  <w:style w:type="paragraph" w:styleId="Heading6">
    <w:name w:val="heading 6"/>
    <w:basedOn w:val="Normal"/>
    <w:next w:val="Normal"/>
    <w:link w:val="Heading6Char"/>
    <w:qFormat/>
    <w:rsid w:val="00B8356C"/>
    <w:pPr>
      <w:suppressAutoHyphens/>
      <w:spacing w:before="240" w:after="60" w:line="220" w:lineRule="exact"/>
      <w:jc w:val="both"/>
      <w:outlineLvl w:val="5"/>
    </w:pPr>
    <w:rPr>
      <w:rFonts w:ascii="Arial" w:eastAsia="Times New Roman" w:hAnsi="Arial" w:cs="Times New Roman"/>
      <w:i/>
      <w:szCs w:val="20"/>
      <w:lang w:val="en-US" w:eastAsia="ar-SA"/>
    </w:rPr>
  </w:style>
  <w:style w:type="paragraph" w:styleId="Heading7">
    <w:name w:val="heading 7"/>
    <w:basedOn w:val="Normal"/>
    <w:next w:val="Normal"/>
    <w:link w:val="Heading7Char"/>
    <w:qFormat/>
    <w:rsid w:val="00B8356C"/>
    <w:pPr>
      <w:suppressAutoHyphens/>
      <w:spacing w:before="240" w:after="60" w:line="220" w:lineRule="exact"/>
      <w:jc w:val="both"/>
      <w:outlineLvl w:val="6"/>
    </w:pPr>
    <w:rPr>
      <w:rFonts w:ascii="Arial" w:eastAsia="Times New Roman" w:hAnsi="Arial" w:cs="Times New Roman"/>
      <w:sz w:val="20"/>
      <w:szCs w:val="20"/>
      <w:lang w:val="en-US" w:eastAsia="ar-SA"/>
    </w:rPr>
  </w:style>
  <w:style w:type="paragraph" w:styleId="Heading8">
    <w:name w:val="heading 8"/>
    <w:basedOn w:val="Normal"/>
    <w:next w:val="Normal"/>
    <w:link w:val="Heading8Char"/>
    <w:qFormat/>
    <w:rsid w:val="00B8356C"/>
    <w:pPr>
      <w:suppressAutoHyphens/>
      <w:spacing w:before="240" w:after="60" w:line="220" w:lineRule="exact"/>
      <w:jc w:val="both"/>
      <w:outlineLvl w:val="7"/>
    </w:pPr>
    <w:rPr>
      <w:rFonts w:ascii="Arial" w:eastAsia="Times New Roman" w:hAnsi="Arial" w:cs="Times New Roman"/>
      <w:i/>
      <w:sz w:val="20"/>
      <w:szCs w:val="20"/>
      <w:lang w:val="en-US" w:eastAsia="ar-SA"/>
    </w:rPr>
  </w:style>
  <w:style w:type="paragraph" w:styleId="Heading9">
    <w:name w:val="heading 9"/>
    <w:basedOn w:val="Normal"/>
    <w:next w:val="Normal"/>
    <w:link w:val="Heading9Char"/>
    <w:qFormat/>
    <w:rsid w:val="00B8356C"/>
    <w:pPr>
      <w:suppressAutoHyphens/>
      <w:spacing w:before="240" w:after="60" w:line="220" w:lineRule="exact"/>
      <w:jc w:val="both"/>
      <w:outlineLvl w:val="8"/>
    </w:pPr>
    <w:rPr>
      <w:rFonts w:ascii="Arial" w:eastAsia="Times New Roman" w:hAnsi="Arial" w:cs="Times New Roman"/>
      <w:i/>
      <w:sz w:val="1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CE8"/>
  </w:style>
  <w:style w:type="paragraph" w:styleId="Footer">
    <w:name w:val="footer"/>
    <w:basedOn w:val="Normal"/>
    <w:link w:val="FooterChar"/>
    <w:uiPriority w:val="99"/>
    <w:unhideWhenUsed/>
    <w:rsid w:val="004D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CE8"/>
  </w:style>
  <w:style w:type="paragraph" w:styleId="BalloonText">
    <w:name w:val="Balloon Text"/>
    <w:basedOn w:val="Normal"/>
    <w:link w:val="BalloonTextChar"/>
    <w:uiPriority w:val="99"/>
    <w:semiHidden/>
    <w:unhideWhenUsed/>
    <w:rsid w:val="004D3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CE8"/>
    <w:rPr>
      <w:rFonts w:ascii="Tahoma" w:hAnsi="Tahoma" w:cs="Tahoma"/>
      <w:sz w:val="16"/>
      <w:szCs w:val="16"/>
    </w:rPr>
  </w:style>
  <w:style w:type="paragraph" w:customStyle="1" w:styleId="TOCEntry">
    <w:name w:val="TOCEntry"/>
    <w:basedOn w:val="Normal"/>
    <w:qFormat/>
    <w:rsid w:val="004D3CE8"/>
    <w:pPr>
      <w:keepNext/>
      <w:keepLines/>
      <w:suppressAutoHyphens/>
      <w:spacing w:before="120" w:after="240" w:line="240" w:lineRule="atLeast"/>
      <w:jc w:val="both"/>
    </w:pPr>
    <w:rPr>
      <w:rFonts w:ascii="Calibri" w:eastAsia="Times New Roman" w:hAnsi="Calibri" w:cs="Times New Roman"/>
      <w:b/>
      <w:sz w:val="36"/>
      <w:szCs w:val="20"/>
      <w:lang w:val="en-US" w:eastAsia="ar-SA"/>
    </w:rPr>
  </w:style>
  <w:style w:type="character" w:customStyle="1" w:styleId="Heading1Char">
    <w:name w:val="Heading 1 Char"/>
    <w:basedOn w:val="DefaultParagraphFont"/>
    <w:link w:val="Heading1"/>
    <w:qFormat/>
    <w:rsid w:val="00B835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356C"/>
    <w:pPr>
      <w:outlineLvl w:val="9"/>
    </w:pPr>
    <w:rPr>
      <w:lang w:val="en-US"/>
    </w:rPr>
  </w:style>
  <w:style w:type="paragraph" w:styleId="TOC2">
    <w:name w:val="toc 2"/>
    <w:basedOn w:val="Normal"/>
    <w:next w:val="Normal"/>
    <w:autoRedefine/>
    <w:uiPriority w:val="39"/>
    <w:unhideWhenUsed/>
    <w:rsid w:val="00B8356C"/>
    <w:pPr>
      <w:spacing w:after="0"/>
      <w:ind w:left="220"/>
    </w:pPr>
    <w:rPr>
      <w:smallCaps/>
      <w:sz w:val="20"/>
      <w:szCs w:val="20"/>
    </w:rPr>
  </w:style>
  <w:style w:type="paragraph" w:styleId="TOC1">
    <w:name w:val="toc 1"/>
    <w:basedOn w:val="Normal"/>
    <w:next w:val="Normal"/>
    <w:autoRedefine/>
    <w:uiPriority w:val="39"/>
    <w:unhideWhenUsed/>
    <w:rsid w:val="00B8356C"/>
    <w:pPr>
      <w:spacing w:before="120" w:after="120"/>
    </w:pPr>
    <w:rPr>
      <w:b/>
      <w:bCs/>
      <w:caps/>
      <w:sz w:val="20"/>
      <w:szCs w:val="20"/>
    </w:rPr>
  </w:style>
  <w:style w:type="paragraph" w:styleId="TOC3">
    <w:name w:val="toc 3"/>
    <w:basedOn w:val="Normal"/>
    <w:next w:val="Normal"/>
    <w:autoRedefine/>
    <w:uiPriority w:val="39"/>
    <w:unhideWhenUsed/>
    <w:rsid w:val="00B8356C"/>
    <w:pPr>
      <w:spacing w:after="0"/>
      <w:ind w:left="440"/>
    </w:pPr>
    <w:rPr>
      <w:i/>
      <w:iCs/>
      <w:sz w:val="20"/>
      <w:szCs w:val="20"/>
    </w:rPr>
  </w:style>
  <w:style w:type="paragraph" w:styleId="TOC4">
    <w:name w:val="toc 4"/>
    <w:basedOn w:val="Normal"/>
    <w:next w:val="Normal"/>
    <w:autoRedefine/>
    <w:uiPriority w:val="39"/>
    <w:unhideWhenUsed/>
    <w:rsid w:val="00B8356C"/>
    <w:pPr>
      <w:spacing w:after="0"/>
      <w:ind w:left="660"/>
    </w:pPr>
    <w:rPr>
      <w:sz w:val="18"/>
      <w:szCs w:val="18"/>
    </w:rPr>
  </w:style>
  <w:style w:type="paragraph" w:styleId="TOC5">
    <w:name w:val="toc 5"/>
    <w:basedOn w:val="Normal"/>
    <w:next w:val="Normal"/>
    <w:autoRedefine/>
    <w:uiPriority w:val="39"/>
    <w:unhideWhenUsed/>
    <w:rsid w:val="00B8356C"/>
    <w:pPr>
      <w:spacing w:after="0"/>
      <w:ind w:left="880"/>
    </w:pPr>
    <w:rPr>
      <w:sz w:val="18"/>
      <w:szCs w:val="18"/>
    </w:rPr>
  </w:style>
  <w:style w:type="paragraph" w:styleId="TOC6">
    <w:name w:val="toc 6"/>
    <w:basedOn w:val="Normal"/>
    <w:next w:val="Normal"/>
    <w:autoRedefine/>
    <w:uiPriority w:val="39"/>
    <w:unhideWhenUsed/>
    <w:rsid w:val="00B8356C"/>
    <w:pPr>
      <w:spacing w:after="0"/>
      <w:ind w:left="1100"/>
    </w:pPr>
    <w:rPr>
      <w:sz w:val="18"/>
      <w:szCs w:val="18"/>
    </w:rPr>
  </w:style>
  <w:style w:type="paragraph" w:styleId="TOC7">
    <w:name w:val="toc 7"/>
    <w:basedOn w:val="Normal"/>
    <w:next w:val="Normal"/>
    <w:autoRedefine/>
    <w:uiPriority w:val="39"/>
    <w:unhideWhenUsed/>
    <w:rsid w:val="00B8356C"/>
    <w:pPr>
      <w:spacing w:after="0"/>
      <w:ind w:left="1320"/>
    </w:pPr>
    <w:rPr>
      <w:sz w:val="18"/>
      <w:szCs w:val="18"/>
    </w:rPr>
  </w:style>
  <w:style w:type="paragraph" w:styleId="TOC8">
    <w:name w:val="toc 8"/>
    <w:basedOn w:val="Normal"/>
    <w:next w:val="Normal"/>
    <w:autoRedefine/>
    <w:uiPriority w:val="39"/>
    <w:unhideWhenUsed/>
    <w:rsid w:val="00B8356C"/>
    <w:pPr>
      <w:spacing w:after="0"/>
      <w:ind w:left="1540"/>
    </w:pPr>
    <w:rPr>
      <w:sz w:val="18"/>
      <w:szCs w:val="18"/>
    </w:rPr>
  </w:style>
  <w:style w:type="paragraph" w:styleId="TOC9">
    <w:name w:val="toc 9"/>
    <w:basedOn w:val="Normal"/>
    <w:next w:val="Normal"/>
    <w:autoRedefine/>
    <w:uiPriority w:val="39"/>
    <w:unhideWhenUsed/>
    <w:rsid w:val="00B8356C"/>
    <w:pPr>
      <w:spacing w:after="0"/>
      <w:ind w:left="1760"/>
    </w:pPr>
    <w:rPr>
      <w:sz w:val="18"/>
      <w:szCs w:val="18"/>
    </w:rPr>
  </w:style>
  <w:style w:type="paragraph" w:styleId="ListParagraph">
    <w:name w:val="List Paragraph"/>
    <w:basedOn w:val="Normal"/>
    <w:uiPriority w:val="34"/>
    <w:qFormat/>
    <w:rsid w:val="00B8356C"/>
    <w:pPr>
      <w:ind w:left="720"/>
      <w:contextualSpacing/>
    </w:pPr>
  </w:style>
  <w:style w:type="character" w:customStyle="1" w:styleId="Heading2Char">
    <w:name w:val="Heading 2 Char"/>
    <w:basedOn w:val="DefaultParagraphFont"/>
    <w:link w:val="Heading2"/>
    <w:qFormat/>
    <w:rsid w:val="00B8356C"/>
    <w:rPr>
      <w:rFonts w:ascii="Calibri" w:eastAsia="Times New Roman" w:hAnsi="Calibri" w:cs="Times New Roman"/>
      <w:b/>
      <w:sz w:val="28"/>
      <w:szCs w:val="20"/>
      <w:lang w:val="en-US" w:eastAsia="ar-SA"/>
    </w:rPr>
  </w:style>
  <w:style w:type="character" w:customStyle="1" w:styleId="Heading3Char">
    <w:name w:val="Heading 3 Char"/>
    <w:basedOn w:val="DefaultParagraphFont"/>
    <w:link w:val="Heading3"/>
    <w:rsid w:val="00B8356C"/>
    <w:rPr>
      <w:rFonts w:ascii="Calibri" w:eastAsia="Times New Roman" w:hAnsi="Calibri" w:cs="Times New Roman"/>
      <w:b/>
      <w:sz w:val="24"/>
      <w:szCs w:val="20"/>
      <w:lang w:val="en-US" w:eastAsia="ar-SA"/>
    </w:rPr>
  </w:style>
  <w:style w:type="character" w:customStyle="1" w:styleId="Heading4Char">
    <w:name w:val="Heading 4 Char"/>
    <w:basedOn w:val="DefaultParagraphFont"/>
    <w:link w:val="Heading4"/>
    <w:rsid w:val="00B8356C"/>
    <w:rPr>
      <w:rFonts w:ascii="Times New Roman" w:eastAsia="Times New Roman" w:hAnsi="Times New Roman" w:cs="Times New Roman"/>
      <w:b/>
      <w:i/>
      <w:szCs w:val="20"/>
      <w:lang w:val="en-US" w:eastAsia="ar-SA"/>
    </w:rPr>
  </w:style>
  <w:style w:type="character" w:customStyle="1" w:styleId="Heading5Char">
    <w:name w:val="Heading 5 Char"/>
    <w:basedOn w:val="DefaultParagraphFont"/>
    <w:link w:val="Heading5"/>
    <w:rsid w:val="00B8356C"/>
    <w:rPr>
      <w:rFonts w:ascii="Arial" w:eastAsia="Times New Roman" w:hAnsi="Arial" w:cs="Times New Roman"/>
      <w:szCs w:val="20"/>
      <w:lang w:val="en-US" w:eastAsia="ar-SA"/>
    </w:rPr>
  </w:style>
  <w:style w:type="character" w:customStyle="1" w:styleId="Heading6Char">
    <w:name w:val="Heading 6 Char"/>
    <w:basedOn w:val="DefaultParagraphFont"/>
    <w:link w:val="Heading6"/>
    <w:rsid w:val="00B8356C"/>
    <w:rPr>
      <w:rFonts w:ascii="Arial" w:eastAsia="Times New Roman" w:hAnsi="Arial" w:cs="Times New Roman"/>
      <w:i/>
      <w:szCs w:val="20"/>
      <w:lang w:val="en-US" w:eastAsia="ar-SA"/>
    </w:rPr>
  </w:style>
  <w:style w:type="character" w:customStyle="1" w:styleId="Heading7Char">
    <w:name w:val="Heading 7 Char"/>
    <w:basedOn w:val="DefaultParagraphFont"/>
    <w:link w:val="Heading7"/>
    <w:rsid w:val="00B8356C"/>
    <w:rPr>
      <w:rFonts w:ascii="Arial" w:eastAsia="Times New Roman" w:hAnsi="Arial" w:cs="Times New Roman"/>
      <w:sz w:val="20"/>
      <w:szCs w:val="20"/>
      <w:lang w:val="en-US" w:eastAsia="ar-SA"/>
    </w:rPr>
  </w:style>
  <w:style w:type="character" w:customStyle="1" w:styleId="Heading8Char">
    <w:name w:val="Heading 8 Char"/>
    <w:basedOn w:val="DefaultParagraphFont"/>
    <w:link w:val="Heading8"/>
    <w:rsid w:val="00B8356C"/>
    <w:rPr>
      <w:rFonts w:ascii="Arial" w:eastAsia="Times New Roman" w:hAnsi="Arial" w:cs="Times New Roman"/>
      <w:i/>
      <w:sz w:val="20"/>
      <w:szCs w:val="20"/>
      <w:lang w:val="en-US" w:eastAsia="ar-SA"/>
    </w:rPr>
  </w:style>
  <w:style w:type="character" w:customStyle="1" w:styleId="Heading9Char">
    <w:name w:val="Heading 9 Char"/>
    <w:basedOn w:val="DefaultParagraphFont"/>
    <w:link w:val="Heading9"/>
    <w:rsid w:val="00B8356C"/>
    <w:rPr>
      <w:rFonts w:ascii="Arial" w:eastAsia="Times New Roman" w:hAnsi="Arial" w:cs="Times New Roman"/>
      <w:i/>
      <w:sz w:val="18"/>
      <w:szCs w:val="20"/>
      <w:lang w:val="en-US" w:eastAsia="ar-SA"/>
    </w:rPr>
  </w:style>
  <w:style w:type="paragraph" w:styleId="BodyText">
    <w:name w:val="Body Text"/>
    <w:basedOn w:val="Normal"/>
    <w:link w:val="BodyTextChar"/>
    <w:rsid w:val="00B8356C"/>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B8356C"/>
    <w:rPr>
      <w:rFonts w:ascii="Calibri" w:eastAsia="Times New Roman" w:hAnsi="Calibri" w:cs="Times New Roman"/>
      <w:sz w:val="24"/>
      <w:szCs w:val="20"/>
      <w:lang w:val="en-US" w:eastAsia="ar-SA"/>
    </w:rPr>
  </w:style>
  <w:style w:type="paragraph" w:customStyle="1" w:styleId="template">
    <w:name w:val="template"/>
    <w:basedOn w:val="Normal"/>
    <w:qFormat/>
    <w:rsid w:val="00B8356C"/>
    <w:pPr>
      <w:suppressAutoHyphens/>
      <w:spacing w:after="120" w:line="240" w:lineRule="auto"/>
      <w:jc w:val="both"/>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B8356C"/>
    <w:rPr>
      <w:color w:val="0000FF" w:themeColor="hyperlink"/>
      <w:u w:val="single"/>
    </w:rPr>
  </w:style>
  <w:style w:type="paragraph" w:styleId="Revision">
    <w:name w:val="Revision"/>
    <w:hidden/>
    <w:uiPriority w:val="99"/>
    <w:semiHidden/>
    <w:rsid w:val="008547E1"/>
    <w:pPr>
      <w:spacing w:after="0" w:line="240" w:lineRule="auto"/>
    </w:pPr>
  </w:style>
  <w:style w:type="character" w:styleId="CommentReference">
    <w:name w:val="annotation reference"/>
    <w:basedOn w:val="DefaultParagraphFont"/>
    <w:uiPriority w:val="99"/>
    <w:semiHidden/>
    <w:unhideWhenUsed/>
    <w:rsid w:val="00C7550F"/>
    <w:rPr>
      <w:sz w:val="16"/>
      <w:szCs w:val="16"/>
    </w:rPr>
  </w:style>
  <w:style w:type="paragraph" w:styleId="CommentText">
    <w:name w:val="annotation text"/>
    <w:basedOn w:val="Normal"/>
    <w:link w:val="CommentTextChar"/>
    <w:uiPriority w:val="99"/>
    <w:semiHidden/>
    <w:unhideWhenUsed/>
    <w:rsid w:val="00C7550F"/>
    <w:pPr>
      <w:spacing w:line="240" w:lineRule="auto"/>
    </w:pPr>
    <w:rPr>
      <w:sz w:val="20"/>
      <w:szCs w:val="20"/>
    </w:rPr>
  </w:style>
  <w:style w:type="character" w:customStyle="1" w:styleId="CommentTextChar">
    <w:name w:val="Comment Text Char"/>
    <w:basedOn w:val="DefaultParagraphFont"/>
    <w:link w:val="CommentText"/>
    <w:uiPriority w:val="99"/>
    <w:semiHidden/>
    <w:rsid w:val="00C7550F"/>
    <w:rPr>
      <w:sz w:val="20"/>
      <w:szCs w:val="20"/>
    </w:rPr>
  </w:style>
  <w:style w:type="paragraph" w:styleId="CommentSubject">
    <w:name w:val="annotation subject"/>
    <w:basedOn w:val="CommentText"/>
    <w:next w:val="CommentText"/>
    <w:link w:val="CommentSubjectChar"/>
    <w:uiPriority w:val="99"/>
    <w:semiHidden/>
    <w:unhideWhenUsed/>
    <w:rsid w:val="00C7550F"/>
    <w:rPr>
      <w:b/>
      <w:bCs/>
    </w:rPr>
  </w:style>
  <w:style w:type="character" w:customStyle="1" w:styleId="CommentSubjectChar">
    <w:name w:val="Comment Subject Char"/>
    <w:basedOn w:val="CommentTextChar"/>
    <w:link w:val="CommentSubject"/>
    <w:uiPriority w:val="99"/>
    <w:semiHidden/>
    <w:rsid w:val="00C7550F"/>
    <w:rPr>
      <w:b/>
      <w:bCs/>
      <w:sz w:val="20"/>
      <w:szCs w:val="20"/>
    </w:rPr>
  </w:style>
  <w:style w:type="paragraph" w:styleId="DocumentMap">
    <w:name w:val="Document Map"/>
    <w:basedOn w:val="Normal"/>
    <w:link w:val="DocumentMapChar"/>
    <w:uiPriority w:val="99"/>
    <w:semiHidden/>
    <w:unhideWhenUsed/>
    <w:rsid w:val="005368A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68A9"/>
    <w:rPr>
      <w:rFonts w:ascii="Tahoma" w:hAnsi="Tahoma" w:cs="Tahoma"/>
      <w:sz w:val="16"/>
      <w:szCs w:val="16"/>
    </w:rPr>
  </w:style>
  <w:style w:type="character" w:styleId="PlaceholderText">
    <w:name w:val="Placeholder Text"/>
    <w:basedOn w:val="DefaultParagraphFont"/>
    <w:uiPriority w:val="99"/>
    <w:semiHidden/>
    <w:rsid w:val="00B91BEC"/>
    <w:rPr>
      <w:color w:val="808080"/>
    </w:rPr>
  </w:style>
  <w:style w:type="table" w:styleId="TableGridLight">
    <w:name w:val="Grid Table Light"/>
    <w:basedOn w:val="TableNormal"/>
    <w:uiPriority w:val="40"/>
    <w:rsid w:val="005349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53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164">
      <w:bodyDiv w:val="1"/>
      <w:marLeft w:val="0"/>
      <w:marRight w:val="0"/>
      <w:marTop w:val="0"/>
      <w:marBottom w:val="0"/>
      <w:divBdr>
        <w:top w:val="none" w:sz="0" w:space="0" w:color="auto"/>
        <w:left w:val="none" w:sz="0" w:space="0" w:color="auto"/>
        <w:bottom w:val="none" w:sz="0" w:space="0" w:color="auto"/>
        <w:right w:val="none" w:sz="0" w:space="0" w:color="auto"/>
      </w:divBdr>
    </w:div>
    <w:div w:id="151801981">
      <w:bodyDiv w:val="1"/>
      <w:marLeft w:val="0"/>
      <w:marRight w:val="0"/>
      <w:marTop w:val="0"/>
      <w:marBottom w:val="0"/>
      <w:divBdr>
        <w:top w:val="none" w:sz="0" w:space="0" w:color="auto"/>
        <w:left w:val="none" w:sz="0" w:space="0" w:color="auto"/>
        <w:bottom w:val="none" w:sz="0" w:space="0" w:color="auto"/>
        <w:right w:val="none" w:sz="0" w:space="0" w:color="auto"/>
      </w:divBdr>
    </w:div>
    <w:div w:id="416708774">
      <w:bodyDiv w:val="1"/>
      <w:marLeft w:val="0"/>
      <w:marRight w:val="0"/>
      <w:marTop w:val="0"/>
      <w:marBottom w:val="0"/>
      <w:divBdr>
        <w:top w:val="none" w:sz="0" w:space="0" w:color="auto"/>
        <w:left w:val="none" w:sz="0" w:space="0" w:color="auto"/>
        <w:bottom w:val="none" w:sz="0" w:space="0" w:color="auto"/>
        <w:right w:val="none" w:sz="0" w:space="0" w:color="auto"/>
      </w:divBdr>
    </w:div>
    <w:div w:id="475605803">
      <w:bodyDiv w:val="1"/>
      <w:marLeft w:val="0"/>
      <w:marRight w:val="0"/>
      <w:marTop w:val="0"/>
      <w:marBottom w:val="0"/>
      <w:divBdr>
        <w:top w:val="none" w:sz="0" w:space="0" w:color="auto"/>
        <w:left w:val="none" w:sz="0" w:space="0" w:color="auto"/>
        <w:bottom w:val="none" w:sz="0" w:space="0" w:color="auto"/>
        <w:right w:val="none" w:sz="0" w:space="0" w:color="auto"/>
      </w:divBdr>
    </w:div>
    <w:div w:id="555971319">
      <w:bodyDiv w:val="1"/>
      <w:marLeft w:val="0"/>
      <w:marRight w:val="0"/>
      <w:marTop w:val="0"/>
      <w:marBottom w:val="0"/>
      <w:divBdr>
        <w:top w:val="none" w:sz="0" w:space="0" w:color="auto"/>
        <w:left w:val="none" w:sz="0" w:space="0" w:color="auto"/>
        <w:bottom w:val="none" w:sz="0" w:space="0" w:color="auto"/>
        <w:right w:val="none" w:sz="0" w:space="0" w:color="auto"/>
      </w:divBdr>
    </w:div>
    <w:div w:id="992372284">
      <w:bodyDiv w:val="1"/>
      <w:marLeft w:val="0"/>
      <w:marRight w:val="0"/>
      <w:marTop w:val="0"/>
      <w:marBottom w:val="0"/>
      <w:divBdr>
        <w:top w:val="none" w:sz="0" w:space="0" w:color="auto"/>
        <w:left w:val="none" w:sz="0" w:space="0" w:color="auto"/>
        <w:bottom w:val="none" w:sz="0" w:space="0" w:color="auto"/>
        <w:right w:val="none" w:sz="0" w:space="0" w:color="auto"/>
      </w:divBdr>
    </w:div>
    <w:div w:id="1279221818">
      <w:bodyDiv w:val="1"/>
      <w:marLeft w:val="0"/>
      <w:marRight w:val="0"/>
      <w:marTop w:val="0"/>
      <w:marBottom w:val="0"/>
      <w:divBdr>
        <w:top w:val="none" w:sz="0" w:space="0" w:color="auto"/>
        <w:left w:val="none" w:sz="0" w:space="0" w:color="auto"/>
        <w:bottom w:val="none" w:sz="0" w:space="0" w:color="auto"/>
        <w:right w:val="none" w:sz="0" w:space="0" w:color="auto"/>
      </w:divBdr>
    </w:div>
    <w:div w:id="1296567782">
      <w:bodyDiv w:val="1"/>
      <w:marLeft w:val="0"/>
      <w:marRight w:val="0"/>
      <w:marTop w:val="0"/>
      <w:marBottom w:val="0"/>
      <w:divBdr>
        <w:top w:val="none" w:sz="0" w:space="0" w:color="auto"/>
        <w:left w:val="none" w:sz="0" w:space="0" w:color="auto"/>
        <w:bottom w:val="none" w:sz="0" w:space="0" w:color="auto"/>
        <w:right w:val="none" w:sz="0" w:space="0" w:color="auto"/>
      </w:divBdr>
    </w:div>
    <w:div w:id="1395154619">
      <w:bodyDiv w:val="1"/>
      <w:marLeft w:val="0"/>
      <w:marRight w:val="0"/>
      <w:marTop w:val="0"/>
      <w:marBottom w:val="0"/>
      <w:divBdr>
        <w:top w:val="none" w:sz="0" w:space="0" w:color="auto"/>
        <w:left w:val="none" w:sz="0" w:space="0" w:color="auto"/>
        <w:bottom w:val="none" w:sz="0" w:space="0" w:color="auto"/>
        <w:right w:val="none" w:sz="0" w:space="0" w:color="auto"/>
      </w:divBdr>
    </w:div>
    <w:div w:id="1569152661">
      <w:bodyDiv w:val="1"/>
      <w:marLeft w:val="0"/>
      <w:marRight w:val="0"/>
      <w:marTop w:val="0"/>
      <w:marBottom w:val="0"/>
      <w:divBdr>
        <w:top w:val="none" w:sz="0" w:space="0" w:color="auto"/>
        <w:left w:val="none" w:sz="0" w:space="0" w:color="auto"/>
        <w:bottom w:val="none" w:sz="0" w:space="0" w:color="auto"/>
        <w:right w:val="none" w:sz="0" w:space="0" w:color="auto"/>
      </w:divBdr>
    </w:div>
    <w:div w:id="1575893267">
      <w:bodyDiv w:val="1"/>
      <w:marLeft w:val="0"/>
      <w:marRight w:val="0"/>
      <w:marTop w:val="0"/>
      <w:marBottom w:val="0"/>
      <w:divBdr>
        <w:top w:val="none" w:sz="0" w:space="0" w:color="auto"/>
        <w:left w:val="none" w:sz="0" w:space="0" w:color="auto"/>
        <w:bottom w:val="none" w:sz="0" w:space="0" w:color="auto"/>
        <w:right w:val="none" w:sz="0" w:space="0" w:color="auto"/>
      </w:divBdr>
    </w:div>
    <w:div w:id="1648515253">
      <w:bodyDiv w:val="1"/>
      <w:marLeft w:val="0"/>
      <w:marRight w:val="0"/>
      <w:marTop w:val="0"/>
      <w:marBottom w:val="0"/>
      <w:divBdr>
        <w:top w:val="none" w:sz="0" w:space="0" w:color="auto"/>
        <w:left w:val="none" w:sz="0" w:space="0" w:color="auto"/>
        <w:bottom w:val="none" w:sz="0" w:space="0" w:color="auto"/>
        <w:right w:val="none" w:sz="0" w:space="0" w:color="auto"/>
      </w:divBdr>
    </w:div>
    <w:div w:id="1683582197">
      <w:bodyDiv w:val="1"/>
      <w:marLeft w:val="0"/>
      <w:marRight w:val="0"/>
      <w:marTop w:val="0"/>
      <w:marBottom w:val="0"/>
      <w:divBdr>
        <w:top w:val="none" w:sz="0" w:space="0" w:color="auto"/>
        <w:left w:val="none" w:sz="0" w:space="0" w:color="auto"/>
        <w:bottom w:val="none" w:sz="0" w:space="0" w:color="auto"/>
        <w:right w:val="none" w:sz="0" w:space="0" w:color="auto"/>
      </w:divBdr>
    </w:div>
    <w:div w:id="1737044035">
      <w:bodyDiv w:val="1"/>
      <w:marLeft w:val="0"/>
      <w:marRight w:val="0"/>
      <w:marTop w:val="0"/>
      <w:marBottom w:val="0"/>
      <w:divBdr>
        <w:top w:val="none" w:sz="0" w:space="0" w:color="auto"/>
        <w:left w:val="none" w:sz="0" w:space="0" w:color="auto"/>
        <w:bottom w:val="none" w:sz="0" w:space="0" w:color="auto"/>
        <w:right w:val="none" w:sz="0" w:space="0" w:color="auto"/>
      </w:divBdr>
    </w:div>
    <w:div w:id="1831367160">
      <w:bodyDiv w:val="1"/>
      <w:marLeft w:val="0"/>
      <w:marRight w:val="0"/>
      <w:marTop w:val="0"/>
      <w:marBottom w:val="0"/>
      <w:divBdr>
        <w:top w:val="none" w:sz="0" w:space="0" w:color="auto"/>
        <w:left w:val="none" w:sz="0" w:space="0" w:color="auto"/>
        <w:bottom w:val="none" w:sz="0" w:space="0" w:color="auto"/>
        <w:right w:val="none" w:sz="0" w:space="0" w:color="auto"/>
      </w:divBdr>
    </w:div>
    <w:div w:id="1856726757">
      <w:bodyDiv w:val="1"/>
      <w:marLeft w:val="0"/>
      <w:marRight w:val="0"/>
      <w:marTop w:val="0"/>
      <w:marBottom w:val="0"/>
      <w:divBdr>
        <w:top w:val="none" w:sz="0" w:space="0" w:color="auto"/>
        <w:left w:val="none" w:sz="0" w:space="0" w:color="auto"/>
        <w:bottom w:val="none" w:sz="0" w:space="0" w:color="auto"/>
        <w:right w:val="none" w:sz="0" w:space="0" w:color="auto"/>
      </w:divBdr>
    </w:div>
    <w:div w:id="1870146664">
      <w:bodyDiv w:val="1"/>
      <w:marLeft w:val="0"/>
      <w:marRight w:val="0"/>
      <w:marTop w:val="0"/>
      <w:marBottom w:val="0"/>
      <w:divBdr>
        <w:top w:val="none" w:sz="0" w:space="0" w:color="auto"/>
        <w:left w:val="none" w:sz="0" w:space="0" w:color="auto"/>
        <w:bottom w:val="none" w:sz="0" w:space="0" w:color="auto"/>
        <w:right w:val="none" w:sz="0" w:space="0" w:color="auto"/>
      </w:divBdr>
    </w:div>
    <w:div w:id="1920290515">
      <w:bodyDiv w:val="1"/>
      <w:marLeft w:val="0"/>
      <w:marRight w:val="0"/>
      <w:marTop w:val="0"/>
      <w:marBottom w:val="0"/>
      <w:divBdr>
        <w:top w:val="none" w:sz="0" w:space="0" w:color="auto"/>
        <w:left w:val="none" w:sz="0" w:space="0" w:color="auto"/>
        <w:bottom w:val="none" w:sz="0" w:space="0" w:color="auto"/>
        <w:right w:val="none" w:sz="0" w:space="0" w:color="auto"/>
      </w:divBdr>
    </w:div>
    <w:div w:id="2073191356">
      <w:bodyDiv w:val="1"/>
      <w:marLeft w:val="0"/>
      <w:marRight w:val="0"/>
      <w:marTop w:val="0"/>
      <w:marBottom w:val="0"/>
      <w:divBdr>
        <w:top w:val="none" w:sz="0" w:space="0" w:color="auto"/>
        <w:left w:val="none" w:sz="0" w:space="0" w:color="auto"/>
        <w:bottom w:val="none" w:sz="0" w:space="0" w:color="auto"/>
        <w:right w:val="none" w:sz="0" w:space="0" w:color="auto"/>
      </w:divBdr>
    </w:div>
    <w:div w:id="2084906089">
      <w:bodyDiv w:val="1"/>
      <w:marLeft w:val="0"/>
      <w:marRight w:val="0"/>
      <w:marTop w:val="0"/>
      <w:marBottom w:val="0"/>
      <w:divBdr>
        <w:top w:val="none" w:sz="0" w:space="0" w:color="auto"/>
        <w:left w:val="none" w:sz="0" w:space="0" w:color="auto"/>
        <w:bottom w:val="none" w:sz="0" w:space="0" w:color="auto"/>
        <w:right w:val="none" w:sz="0" w:space="0" w:color="auto"/>
      </w:divBdr>
    </w:div>
    <w:div w:id="2088307542">
      <w:bodyDiv w:val="1"/>
      <w:marLeft w:val="0"/>
      <w:marRight w:val="0"/>
      <w:marTop w:val="0"/>
      <w:marBottom w:val="0"/>
      <w:divBdr>
        <w:top w:val="none" w:sz="0" w:space="0" w:color="auto"/>
        <w:left w:val="none" w:sz="0" w:space="0" w:color="auto"/>
        <w:bottom w:val="none" w:sz="0" w:space="0" w:color="auto"/>
        <w:right w:val="none" w:sz="0" w:space="0" w:color="auto"/>
      </w:divBdr>
    </w:div>
    <w:div w:id="20899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CB871020-1219-43B1-82AA-32C508D469AA}"/>
      </w:docPartPr>
      <w:docPartBody>
        <w:p w:rsidR="00F7241F" w:rsidRDefault="00AE03FE">
          <w:r w:rsidRPr="001844B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FE"/>
    <w:rsid w:val="00003EC0"/>
    <w:rsid w:val="00113C37"/>
    <w:rsid w:val="001F3803"/>
    <w:rsid w:val="002237CA"/>
    <w:rsid w:val="00224300"/>
    <w:rsid w:val="00242FE1"/>
    <w:rsid w:val="00324369"/>
    <w:rsid w:val="00324722"/>
    <w:rsid w:val="00326E74"/>
    <w:rsid w:val="003474BB"/>
    <w:rsid w:val="00357F25"/>
    <w:rsid w:val="003A4668"/>
    <w:rsid w:val="003C5FFF"/>
    <w:rsid w:val="003D1A48"/>
    <w:rsid w:val="004505B6"/>
    <w:rsid w:val="004841B5"/>
    <w:rsid w:val="004D6A69"/>
    <w:rsid w:val="00504471"/>
    <w:rsid w:val="00513A8A"/>
    <w:rsid w:val="00541255"/>
    <w:rsid w:val="0057111C"/>
    <w:rsid w:val="005D54CB"/>
    <w:rsid w:val="006157F6"/>
    <w:rsid w:val="00683C8D"/>
    <w:rsid w:val="006C524F"/>
    <w:rsid w:val="007047D3"/>
    <w:rsid w:val="00731E73"/>
    <w:rsid w:val="008201D0"/>
    <w:rsid w:val="00870389"/>
    <w:rsid w:val="00871401"/>
    <w:rsid w:val="008A3999"/>
    <w:rsid w:val="008B200E"/>
    <w:rsid w:val="008C2A58"/>
    <w:rsid w:val="009211C0"/>
    <w:rsid w:val="00926E06"/>
    <w:rsid w:val="0095359E"/>
    <w:rsid w:val="009575A1"/>
    <w:rsid w:val="00960944"/>
    <w:rsid w:val="00AA6885"/>
    <w:rsid w:val="00AE03FE"/>
    <w:rsid w:val="00AF67F6"/>
    <w:rsid w:val="00B433B0"/>
    <w:rsid w:val="00BE0BB8"/>
    <w:rsid w:val="00C16237"/>
    <w:rsid w:val="00C611B0"/>
    <w:rsid w:val="00C6256A"/>
    <w:rsid w:val="00CD787D"/>
    <w:rsid w:val="00D017AE"/>
    <w:rsid w:val="00D3528B"/>
    <w:rsid w:val="00D67A4A"/>
    <w:rsid w:val="00DE52AC"/>
    <w:rsid w:val="00F019BA"/>
    <w:rsid w:val="00F04B6E"/>
    <w:rsid w:val="00F20265"/>
    <w:rsid w:val="00F40AB3"/>
    <w:rsid w:val="00F7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3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5/30/2023 12:52:59 PM</timestamp>
  <userName>WATANI_RAK\xkhritik</userName>
  <computerName>RBDT2204.rakbank.co.ae</computerName>
  <guid>{3f07885f-43fb-4cc6-9a29-8aea391ce499}</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GTB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BBBF-8664-42DF-8A4B-8C5406DF910E}">
  <ds:schemaRefs/>
</ds:datastoreItem>
</file>

<file path=customXml/itemProps2.xml><?xml version="1.0" encoding="utf-8"?>
<ds:datastoreItem xmlns:ds="http://schemas.openxmlformats.org/officeDocument/2006/customXml" ds:itemID="{E8863EB2-BDB6-45B8-9F26-BC0410E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SAJAN</dc:creator>
  <cp:keywords>ClassificationData:&lt;RAKBANK Classification:RAKBANK-Internal&gt;</cp:keywords>
  <cp:lastModifiedBy>Hritik Kounsal</cp:lastModifiedBy>
  <cp:revision>47</cp:revision>
  <dcterms:created xsi:type="dcterms:W3CDTF">2023-05-15T07:45:00Z</dcterms:created>
  <dcterms:modified xsi:type="dcterms:W3CDTF">2023-09-07T09:02:00Z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WATANI_RAK\xkhritik</vt:lpwstr>
  </property>
  <property fmtid="{D5CDD505-2E9C-101B-9397-08002B2CF9AE}" pid="4" name="ClassificationHost">
    <vt:lpwstr>RBDT2204.rakbank.co.ae</vt:lpwstr>
  </property>
  <property fmtid="{D5CDD505-2E9C-101B-9397-08002B2CF9AE}" pid="5" name="ClassificationDate">
    <vt:lpwstr>5/30/2023 12:52:59 PM</vt:lpwstr>
  </property>
  <property fmtid="{D5CDD505-2E9C-101B-9397-08002B2CF9AE}" pid="6" name="ClassificationGUID">
    <vt:lpwstr>{3f07885f-43fb-4cc6-9a29-8aea391ce499}</vt:lpwstr>
  </property>
</Properties>
</file>