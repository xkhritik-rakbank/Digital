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3E8" w:rsidRPr="009F480D" w:rsidRDefault="005063E8" w:rsidP="005063E8">
      <w:pPr>
        <w:pStyle w:val="Heading2"/>
        <w:numPr>
          <w:ilvl w:val="1"/>
          <w:numId w:val="1"/>
        </w:numPr>
        <w:ind w:left="576" w:hanging="576"/>
        <w:rPr>
          <w:rFonts w:cstheme="minorHAnsi"/>
          <w:color w:val="0070C0"/>
          <w:sz w:val="32"/>
          <w:szCs w:val="32"/>
        </w:rPr>
      </w:pPr>
      <w:bookmarkStart w:id="0" w:name="_Toc466206731"/>
      <w:r>
        <w:rPr>
          <w:rFonts w:cstheme="minorHAnsi"/>
          <w:color w:val="0070C0"/>
          <w:sz w:val="32"/>
          <w:szCs w:val="32"/>
        </w:rPr>
        <w:t xml:space="preserve">Customer Update </w:t>
      </w:r>
      <w:r w:rsidRPr="00221DA6">
        <w:rPr>
          <w:rFonts w:cstheme="minorHAnsi"/>
          <w:color w:val="0070C0"/>
          <w:sz w:val="32"/>
          <w:szCs w:val="32"/>
        </w:rPr>
        <w:t>Request</w:t>
      </w:r>
      <w:bookmarkEnd w:id="0"/>
    </w:p>
    <w:p w:rsidR="005063E8" w:rsidRPr="00AB071C" w:rsidRDefault="005063E8" w:rsidP="005063E8">
      <w:pPr>
        <w:pStyle w:val="Heading3"/>
        <w:numPr>
          <w:ilvl w:val="2"/>
          <w:numId w:val="1"/>
        </w:numPr>
        <w:tabs>
          <w:tab w:val="left" w:pos="1134"/>
        </w:tabs>
        <w:rPr>
          <w:rFonts w:cstheme="minorHAnsi"/>
          <w:color w:val="0070C0"/>
        </w:rPr>
      </w:pPr>
      <w:bookmarkStart w:id="1" w:name="_Toc466206732"/>
      <w:r w:rsidRPr="006A516D">
        <w:rPr>
          <w:rFonts w:cstheme="minorHAnsi"/>
          <w:color w:val="0070C0"/>
        </w:rPr>
        <w:t>Description</w:t>
      </w:r>
      <w:bookmarkEnd w:id="1"/>
    </w:p>
    <w:p w:rsidR="005063E8" w:rsidRPr="009F480D" w:rsidRDefault="005063E8" w:rsidP="005063E8">
      <w:r w:rsidRPr="00523C20">
        <w:t xml:space="preserve">This interface will be triggered from CAS to update CIF details </w:t>
      </w:r>
      <w:r>
        <w:t xml:space="preserve">or Verify CIF details </w:t>
      </w:r>
      <w:r w:rsidRPr="00523C20">
        <w:t>to Finacle</w:t>
      </w:r>
      <w:r>
        <w:t>.</w:t>
      </w:r>
    </w:p>
    <w:p w:rsidR="005063E8" w:rsidRPr="009F480D" w:rsidRDefault="005063E8" w:rsidP="005063E8">
      <w:pPr>
        <w:rPr>
          <w:rFonts w:cs="Arial"/>
        </w:rPr>
      </w:pPr>
      <w:r w:rsidRPr="009F480D">
        <w:rPr>
          <w:rFonts w:cs="Arial"/>
          <w:u w:val="single"/>
        </w:rPr>
        <w:t>Interfacing Source System</w:t>
      </w:r>
      <w:r w:rsidRPr="009F480D">
        <w:rPr>
          <w:rFonts w:cs="Arial"/>
        </w:rPr>
        <w:t xml:space="preserve">: </w:t>
      </w:r>
      <w:r>
        <w:rPr>
          <w:rFonts w:cs="Arial"/>
        </w:rPr>
        <w:t>CAS</w:t>
      </w:r>
    </w:p>
    <w:p w:rsidR="005063E8" w:rsidRPr="009F480D" w:rsidRDefault="005063E8" w:rsidP="005063E8">
      <w:pPr>
        <w:rPr>
          <w:rFonts w:cs="Arial"/>
        </w:rPr>
      </w:pPr>
      <w:r w:rsidRPr="009F480D">
        <w:rPr>
          <w:rFonts w:cs="Arial"/>
          <w:u w:val="single"/>
        </w:rPr>
        <w:t>Interfacing Target System:</w:t>
      </w:r>
      <w:r w:rsidRPr="009F480D">
        <w:rPr>
          <w:rFonts w:cs="Arial"/>
        </w:rPr>
        <w:t xml:space="preserve"> </w:t>
      </w:r>
      <w:r w:rsidRPr="0065332F">
        <w:t>Finacle Core</w:t>
      </w:r>
    </w:p>
    <w:p w:rsidR="005063E8" w:rsidRPr="009F480D" w:rsidRDefault="005063E8" w:rsidP="005063E8">
      <w:pPr>
        <w:rPr>
          <w:rFonts w:eastAsia="Times New Roman"/>
          <w:bCs/>
          <w:color w:val="1F497D"/>
          <w:sz w:val="24"/>
        </w:rPr>
      </w:pPr>
      <w:r w:rsidRPr="009F480D">
        <w:rPr>
          <w:rFonts w:cs="Arial"/>
          <w:u w:val="single"/>
        </w:rPr>
        <w:t>Message Format Name:</w:t>
      </w:r>
      <w:r w:rsidRPr="009F480D">
        <w:rPr>
          <w:rFonts w:cs="Arial"/>
        </w:rPr>
        <w:t xml:space="preserve"> </w:t>
      </w:r>
      <w:r w:rsidRPr="00C62C7A">
        <w:t>CUSTOMER_UPDATE</w:t>
      </w:r>
      <w:r>
        <w:t>_REQ</w:t>
      </w:r>
    </w:p>
    <w:p w:rsidR="005063E8" w:rsidRPr="006A516D" w:rsidRDefault="005063E8" w:rsidP="005063E8">
      <w:pPr>
        <w:pStyle w:val="Heading3"/>
        <w:numPr>
          <w:ilvl w:val="2"/>
          <w:numId w:val="1"/>
        </w:numPr>
        <w:tabs>
          <w:tab w:val="left" w:pos="1134"/>
        </w:tabs>
        <w:rPr>
          <w:rFonts w:cstheme="minorHAnsi"/>
          <w:color w:val="0070C0"/>
        </w:rPr>
      </w:pPr>
      <w:bookmarkStart w:id="2" w:name="_Toc466206733"/>
      <w:r w:rsidRPr="006A516D">
        <w:rPr>
          <w:rFonts w:cstheme="minorHAnsi"/>
          <w:color w:val="0070C0"/>
        </w:rPr>
        <w:t>Applicable Functionalities</w:t>
      </w:r>
      <w:bookmarkEnd w:id="2"/>
    </w:p>
    <w:p w:rsidR="005063E8" w:rsidRPr="00AB071C" w:rsidRDefault="005063E8" w:rsidP="005063E8">
      <w:pPr>
        <w:rPr>
          <w:rFonts w:cstheme="minorHAnsi"/>
        </w:rPr>
      </w:pPr>
    </w:p>
    <w:tbl>
      <w:tblPr>
        <w:tblStyle w:val="TableGrid"/>
        <w:tblW w:w="4966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207"/>
        <w:gridCol w:w="1771"/>
        <w:gridCol w:w="2716"/>
        <w:gridCol w:w="3768"/>
      </w:tblGrid>
      <w:tr w:rsidR="005063E8" w:rsidRPr="00AB071C" w:rsidTr="002900D9">
        <w:trPr>
          <w:cantSplit/>
          <w:trHeight w:val="334"/>
          <w:tblHeader/>
        </w:trPr>
        <w:tc>
          <w:tcPr>
            <w:tcW w:w="638" w:type="pct"/>
            <w:shd w:val="clear" w:color="auto" w:fill="95B3D7" w:themeFill="accent1" w:themeFillTint="99"/>
          </w:tcPr>
          <w:p w:rsidR="005063E8" w:rsidRPr="00AB071C" w:rsidRDefault="005063E8" w:rsidP="002900D9">
            <w:pPr>
              <w:pStyle w:val="DBSBody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071C">
              <w:rPr>
                <w:rFonts w:asciiTheme="minorHAnsi" w:hAnsiTheme="minorHAnsi" w:cstheme="minorHAnsi"/>
                <w:b/>
                <w:sz w:val="22"/>
                <w:szCs w:val="22"/>
              </w:rPr>
              <w:t>User Type</w:t>
            </w:r>
          </w:p>
        </w:tc>
        <w:tc>
          <w:tcPr>
            <w:tcW w:w="936" w:type="pct"/>
            <w:shd w:val="clear" w:color="auto" w:fill="95B3D7" w:themeFill="accent1" w:themeFillTint="99"/>
          </w:tcPr>
          <w:p w:rsidR="005063E8" w:rsidRPr="00AB071C" w:rsidRDefault="005063E8" w:rsidP="002900D9">
            <w:pPr>
              <w:pStyle w:val="DBSBody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071C">
              <w:rPr>
                <w:rFonts w:asciiTheme="minorHAnsi" w:hAnsiTheme="minorHAnsi" w:cstheme="minorHAnsi"/>
                <w:b/>
                <w:sz w:val="22"/>
                <w:szCs w:val="22"/>
              </w:rPr>
              <w:t>Modules (Functional RS)</w:t>
            </w:r>
          </w:p>
        </w:tc>
        <w:tc>
          <w:tcPr>
            <w:tcW w:w="1435" w:type="pct"/>
            <w:shd w:val="clear" w:color="auto" w:fill="95B3D7" w:themeFill="accent1" w:themeFillTint="99"/>
          </w:tcPr>
          <w:p w:rsidR="005063E8" w:rsidRPr="00AB071C" w:rsidRDefault="005063E8" w:rsidP="002900D9">
            <w:pPr>
              <w:pStyle w:val="DBSBody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071C">
              <w:rPr>
                <w:rFonts w:asciiTheme="minorHAnsi" w:hAnsiTheme="minorHAnsi" w:cstheme="minorHAnsi"/>
                <w:b/>
                <w:sz w:val="22"/>
                <w:szCs w:val="22"/>
              </w:rPr>
              <w:t>Functionality</w:t>
            </w:r>
          </w:p>
        </w:tc>
        <w:tc>
          <w:tcPr>
            <w:tcW w:w="1991" w:type="pct"/>
            <w:shd w:val="clear" w:color="auto" w:fill="95B3D7" w:themeFill="accent1" w:themeFillTint="99"/>
          </w:tcPr>
          <w:p w:rsidR="005063E8" w:rsidRPr="00AB071C" w:rsidRDefault="005063E8" w:rsidP="002900D9">
            <w:pPr>
              <w:pStyle w:val="DBSBody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071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Purpose </w:t>
            </w:r>
          </w:p>
        </w:tc>
      </w:tr>
      <w:tr w:rsidR="005063E8" w:rsidRPr="00AB071C" w:rsidTr="002900D9">
        <w:trPr>
          <w:cantSplit/>
          <w:trHeight w:val="286"/>
        </w:trPr>
        <w:tc>
          <w:tcPr>
            <w:tcW w:w="638" w:type="pct"/>
          </w:tcPr>
          <w:p w:rsidR="005063E8" w:rsidRPr="00AA76F2" w:rsidRDefault="005063E8" w:rsidP="002900D9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 w:rsidRPr="00AA76F2">
              <w:rPr>
                <w:rFonts w:asciiTheme="minorHAnsi" w:hAnsiTheme="minorHAnsi" w:cstheme="minorHAnsi"/>
                <w:sz w:val="22"/>
                <w:szCs w:val="22"/>
              </w:rPr>
              <w:t>Retail</w:t>
            </w:r>
          </w:p>
          <w:p w:rsidR="005063E8" w:rsidRPr="00AA76F2" w:rsidRDefault="005063E8" w:rsidP="002900D9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 w:rsidRPr="00AA76F2">
              <w:rPr>
                <w:rFonts w:asciiTheme="minorHAnsi" w:hAnsiTheme="minorHAnsi" w:cstheme="minorHAnsi"/>
                <w:sz w:val="22"/>
                <w:szCs w:val="22"/>
              </w:rPr>
              <w:t>SME</w:t>
            </w:r>
          </w:p>
        </w:tc>
        <w:tc>
          <w:tcPr>
            <w:tcW w:w="936" w:type="pct"/>
          </w:tcPr>
          <w:p w:rsidR="005063E8" w:rsidRPr="00AA76F2" w:rsidRDefault="005063E8" w:rsidP="002900D9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Service Requests</w:t>
            </w:r>
          </w:p>
          <w:p w:rsidR="005063E8" w:rsidRPr="00AA76F2" w:rsidRDefault="005063E8" w:rsidP="002900D9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 w:rsidRPr="00AA76F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Service Request</w:t>
            </w:r>
            <w:r w:rsidRPr="00AA76F2">
              <w:rPr>
                <w:rFonts w:asciiTheme="minorHAnsi" w:hAnsiTheme="minorHAnsi" w:cstheme="minorHAnsi"/>
                <w:sz w:val="22"/>
                <w:szCs w:val="22"/>
              </w:rPr>
              <w:t xml:space="preserve"> RS)</w:t>
            </w:r>
          </w:p>
        </w:tc>
        <w:tc>
          <w:tcPr>
            <w:tcW w:w="1435" w:type="pct"/>
          </w:tcPr>
          <w:p w:rsidR="005063E8" w:rsidRPr="00AA76F2" w:rsidRDefault="005063E8" w:rsidP="002900D9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Personal Details Update</w:t>
            </w:r>
          </w:p>
        </w:tc>
        <w:tc>
          <w:tcPr>
            <w:tcW w:w="1991" w:type="pct"/>
          </w:tcPr>
          <w:p w:rsidR="005063E8" w:rsidRPr="00B47E55" w:rsidRDefault="005063E8" w:rsidP="002900D9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 update personal details of Retail and SME user.</w:t>
            </w:r>
          </w:p>
        </w:tc>
      </w:tr>
      <w:tr w:rsidR="005063E8" w:rsidRPr="00AB071C" w:rsidTr="002900D9">
        <w:trPr>
          <w:cantSplit/>
          <w:trHeight w:val="286"/>
        </w:trPr>
        <w:tc>
          <w:tcPr>
            <w:tcW w:w="638" w:type="pct"/>
          </w:tcPr>
          <w:p w:rsidR="005063E8" w:rsidRPr="00AA76F2" w:rsidRDefault="005063E8" w:rsidP="002900D9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6" w:type="pct"/>
          </w:tcPr>
          <w:p w:rsidR="005063E8" w:rsidRPr="00AA76F2" w:rsidRDefault="005063E8" w:rsidP="002900D9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5" w:type="pct"/>
          </w:tcPr>
          <w:p w:rsidR="005063E8" w:rsidRPr="00AA76F2" w:rsidRDefault="005063E8" w:rsidP="002900D9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91" w:type="pct"/>
          </w:tcPr>
          <w:p w:rsidR="005063E8" w:rsidRPr="00B47E55" w:rsidRDefault="005063E8" w:rsidP="002900D9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5063E8" w:rsidRDefault="005063E8" w:rsidP="005063E8"/>
    <w:p w:rsidR="005063E8" w:rsidRPr="006A516D" w:rsidRDefault="005063E8" w:rsidP="005063E8">
      <w:pPr>
        <w:pStyle w:val="Heading3"/>
        <w:numPr>
          <w:ilvl w:val="2"/>
          <w:numId w:val="1"/>
        </w:numPr>
        <w:tabs>
          <w:tab w:val="left" w:pos="1134"/>
        </w:tabs>
        <w:rPr>
          <w:rFonts w:cstheme="minorHAnsi"/>
          <w:color w:val="0070C0"/>
        </w:rPr>
      </w:pPr>
      <w:bookmarkStart w:id="3" w:name="_Toc466206734"/>
      <w:r w:rsidRPr="006A516D">
        <w:rPr>
          <w:rFonts w:cstheme="minorHAnsi"/>
          <w:color w:val="0070C0"/>
        </w:rPr>
        <w:t>Request Description</w:t>
      </w:r>
      <w:bookmarkEnd w:id="3"/>
    </w:p>
    <w:p w:rsidR="005063E8" w:rsidRPr="009F480D" w:rsidRDefault="005063E8" w:rsidP="005063E8"/>
    <w:tbl>
      <w:tblPr>
        <w:tblW w:w="963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9"/>
        <w:gridCol w:w="4050"/>
        <w:gridCol w:w="1620"/>
        <w:gridCol w:w="1891"/>
      </w:tblGrid>
      <w:tr w:rsidR="005063E8" w:rsidRPr="009F480D" w:rsidTr="00E472C2">
        <w:trPr>
          <w:cantSplit/>
          <w:trHeight w:val="488"/>
          <w:tblHeader/>
        </w:trPr>
        <w:tc>
          <w:tcPr>
            <w:tcW w:w="2069" w:type="dxa"/>
            <w:shd w:val="clear" w:color="auto" w:fill="B8CCE4" w:themeFill="accent1" w:themeFillTint="66"/>
          </w:tcPr>
          <w:p w:rsidR="005063E8" w:rsidRPr="009F480D" w:rsidRDefault="005063E8" w:rsidP="002900D9">
            <w:pPr>
              <w:ind w:left="90"/>
              <w:rPr>
                <w:rFonts w:cs="Arial"/>
                <w:b/>
              </w:rPr>
            </w:pPr>
            <w:r w:rsidRPr="009F480D">
              <w:rPr>
                <w:rFonts w:cs="Arial"/>
                <w:b/>
              </w:rPr>
              <w:t xml:space="preserve">Field Name </w:t>
            </w:r>
          </w:p>
        </w:tc>
        <w:tc>
          <w:tcPr>
            <w:tcW w:w="4050" w:type="dxa"/>
            <w:shd w:val="clear" w:color="auto" w:fill="B8CCE4" w:themeFill="accent1" w:themeFillTint="66"/>
          </w:tcPr>
          <w:p w:rsidR="005063E8" w:rsidRPr="009F480D" w:rsidRDefault="005063E8" w:rsidP="002900D9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1620" w:type="dxa"/>
            <w:shd w:val="clear" w:color="auto" w:fill="B8CCE4" w:themeFill="accent1" w:themeFillTint="66"/>
          </w:tcPr>
          <w:p w:rsidR="005063E8" w:rsidRPr="009F480D" w:rsidRDefault="005063E8" w:rsidP="002900D9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Data Type (Max Length/ Format) </w:t>
            </w:r>
          </w:p>
        </w:tc>
        <w:tc>
          <w:tcPr>
            <w:tcW w:w="1891" w:type="dxa"/>
            <w:shd w:val="clear" w:color="auto" w:fill="B8CCE4" w:themeFill="accent1" w:themeFillTint="66"/>
          </w:tcPr>
          <w:p w:rsidR="005063E8" w:rsidRPr="009F480D" w:rsidRDefault="005063E8" w:rsidP="002900D9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Mandatory (M)/ </w:t>
            </w:r>
          </w:p>
          <w:p w:rsidR="005063E8" w:rsidRPr="009F480D" w:rsidRDefault="005063E8" w:rsidP="002900D9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Optional (O)/ </w:t>
            </w:r>
          </w:p>
          <w:p w:rsidR="005063E8" w:rsidRPr="009F480D" w:rsidRDefault="005063E8" w:rsidP="002900D9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Conditional(C) </w:t>
            </w:r>
          </w:p>
        </w:tc>
      </w:tr>
      <w:tr w:rsidR="005063E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  <w:color w:val="000000"/>
              </w:rPr>
            </w:pPr>
            <w:r w:rsidRPr="003126BC">
              <w:rPr>
                <w:rFonts w:ascii="Verdana" w:hAnsi="Verdana" w:cs="Arial"/>
              </w:rPr>
              <w:t xml:space="preserve">BankId </w:t>
            </w:r>
          </w:p>
        </w:tc>
        <w:tc>
          <w:tcPr>
            <w:tcW w:w="405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  <w:color w:val="000000"/>
              </w:rPr>
            </w:pPr>
            <w:r w:rsidRPr="003126BC">
              <w:rPr>
                <w:rFonts w:ascii="Verdana" w:hAnsi="Verdana" w:cs="Arial"/>
              </w:rPr>
              <w:t xml:space="preserve">Bank Id </w:t>
            </w:r>
          </w:p>
        </w:tc>
        <w:tc>
          <w:tcPr>
            <w:tcW w:w="162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  <w:color w:val="000000"/>
              </w:rPr>
            </w:pPr>
            <w:r w:rsidRPr="003126BC">
              <w:rPr>
                <w:rFonts w:ascii="Verdana" w:hAnsi="Verdana" w:cs="Arial"/>
              </w:rPr>
              <w:t xml:space="preserve">String (9) </w:t>
            </w:r>
          </w:p>
        </w:tc>
        <w:tc>
          <w:tcPr>
            <w:tcW w:w="1891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  <w:color w:val="000000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5063E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CIFId </w:t>
            </w:r>
          </w:p>
        </w:tc>
        <w:tc>
          <w:tcPr>
            <w:tcW w:w="405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Customer ID </w:t>
            </w:r>
          </w:p>
        </w:tc>
        <w:tc>
          <w:tcPr>
            <w:tcW w:w="162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(32) </w:t>
            </w:r>
          </w:p>
        </w:tc>
        <w:tc>
          <w:tcPr>
            <w:tcW w:w="1891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5063E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RetCorpFlag </w:t>
            </w:r>
          </w:p>
        </w:tc>
        <w:tc>
          <w:tcPr>
            <w:tcW w:w="405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Retail / Corporate Flag </w:t>
            </w:r>
          </w:p>
        </w:tc>
        <w:tc>
          <w:tcPr>
            <w:tcW w:w="162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String(1) </w:t>
            </w:r>
          </w:p>
        </w:tc>
        <w:tc>
          <w:tcPr>
            <w:tcW w:w="1891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974309">
              <w:rPr>
                <w:rFonts w:ascii="Verdana" w:hAnsi="Verdana"/>
              </w:rPr>
              <w:t>Prod</w:t>
            </w:r>
            <w:r>
              <w:rPr>
                <w:rFonts w:ascii="Verdana" w:hAnsi="Verdana"/>
              </w:rPr>
              <w:t>uct</w:t>
            </w:r>
            <w:r w:rsidRPr="00974309">
              <w:rPr>
                <w:rFonts w:ascii="Verdana" w:hAnsi="Verdana"/>
              </w:rPr>
              <w:t>Proccess</w:t>
            </w:r>
            <w:r>
              <w:rPr>
                <w:rFonts w:ascii="Verdana" w:hAnsi="Verdana"/>
              </w:rPr>
              <w:t>or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Product Processor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String(50)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/>
              </w:rPr>
              <w:t>CustClassification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Customer Classification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String(1)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eastAsia="Calibri" w:hAnsi="Verdana" w:cs="Mangal"/>
              </w:rPr>
              <w:t>ActionRequired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eastAsia="Calibri" w:hAnsi="Verdana" w:cs="Mangal"/>
              </w:rPr>
            </w:pPr>
          </w:p>
          <w:p w:rsidR="002C40D8" w:rsidRPr="008023A8" w:rsidRDefault="002C40D8" w:rsidP="002C40D8">
            <w:pPr>
              <w:pStyle w:val="tabletext"/>
              <w:rPr>
                <w:rFonts w:ascii="Verdana" w:eastAsia="Calibri" w:hAnsi="Verdana" w:cs="Mangal"/>
              </w:rPr>
            </w:pPr>
            <w:r w:rsidRPr="008023A8">
              <w:rPr>
                <w:rFonts w:ascii="Verdana" w:eastAsia="Calibri" w:hAnsi="Verdana" w:cs="Mangal"/>
              </w:rPr>
              <w:t>Possible values could be U or V.</w:t>
            </w:r>
          </w:p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</w:p>
          <w:p w:rsidR="002C40D8" w:rsidRPr="008023A8" w:rsidRDefault="002C40D8" w:rsidP="002C40D8">
            <w:pPr>
              <w:pStyle w:val="tabletext"/>
              <w:rPr>
                <w:rFonts w:ascii="Verdana" w:eastAsia="Calibri" w:hAnsi="Verdana" w:cs="Mangal"/>
              </w:rPr>
            </w:pPr>
            <w:r w:rsidRPr="008023A8">
              <w:rPr>
                <w:rFonts w:ascii="Verdana" w:eastAsia="Calibri" w:hAnsi="Verdana" w:cs="Mangal"/>
              </w:rPr>
              <w:t>If CIF Details is to be updated, BT to be called is updateCifDetails and the value to be sent is this tag is “U”</w:t>
            </w:r>
          </w:p>
          <w:p w:rsidR="002C40D8" w:rsidRPr="008023A8" w:rsidRDefault="002C40D8" w:rsidP="002C40D8">
            <w:pPr>
              <w:pStyle w:val="tabletext"/>
              <w:rPr>
                <w:rFonts w:ascii="Verdana" w:eastAsia="Calibri" w:hAnsi="Verdana" w:cs="Mangal"/>
              </w:rPr>
            </w:pPr>
          </w:p>
          <w:p w:rsidR="002C40D8" w:rsidRPr="008023A8" w:rsidRDefault="002C40D8" w:rsidP="002C40D8">
            <w:pPr>
              <w:pStyle w:val="tabletext"/>
              <w:rPr>
                <w:rFonts w:ascii="Verdana" w:eastAsia="Calibri" w:hAnsi="Verdana" w:cs="Mangal"/>
              </w:rPr>
            </w:pPr>
            <w:r w:rsidRPr="008023A8">
              <w:rPr>
                <w:rFonts w:ascii="Verdana" w:eastAsia="Calibri" w:hAnsi="Verdana" w:cs="Mangal"/>
              </w:rPr>
              <w:t>If CIF is to be verified, and the value to be sent in this tag is “V”</w:t>
            </w:r>
          </w:p>
          <w:p w:rsidR="002C40D8" w:rsidRPr="008023A8" w:rsidRDefault="002C40D8" w:rsidP="002C40D8">
            <w:pPr>
              <w:pStyle w:val="tabletext"/>
              <w:rPr>
                <w:rFonts w:ascii="Verdana" w:eastAsia="Calibri" w:hAnsi="Verdana" w:cs="Mangal"/>
              </w:rPr>
            </w:pPr>
          </w:p>
          <w:p w:rsidR="002C40D8" w:rsidRPr="008023A8" w:rsidRDefault="002C40D8" w:rsidP="002C40D8">
            <w:pPr>
              <w:pStyle w:val="tabletext"/>
              <w:rPr>
                <w:rFonts w:ascii="Verdana" w:eastAsia="Calibri" w:hAnsi="Verdana" w:cs="Mangal"/>
              </w:rPr>
            </w:pPr>
          </w:p>
          <w:p w:rsidR="002C40D8" w:rsidRPr="008023A8" w:rsidRDefault="002C40D8" w:rsidP="002C40D8">
            <w:pPr>
              <w:pStyle w:val="tabletext"/>
              <w:rPr>
                <w:rFonts w:ascii="Verdana" w:eastAsia="Calibri" w:hAnsi="Verdana" w:cs="Mangal"/>
              </w:rPr>
            </w:pPr>
          </w:p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 xml:space="preserve">String(20) 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 xml:space="preserve">M </w:t>
            </w:r>
          </w:p>
        </w:tc>
      </w:tr>
      <w:tr w:rsidR="002C40D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2C40D8" w:rsidRPr="003B59EA" w:rsidRDefault="002C40D8" w:rsidP="002C40D8">
            <w:pPr>
              <w:pStyle w:val="tabletext"/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</w:pPr>
            <w:r w:rsidRPr="003B59EA">
              <w:rPr>
                <w:rFonts w:ascii="Verdana" w:hAnsi="Verdana"/>
                <w:b/>
                <w:color w:val="000000"/>
              </w:rPr>
              <w:lastRenderedPageBreak/>
              <w:t xml:space="preserve">IndustryDet </w:t>
            </w:r>
            <w:r w:rsidRPr="003B59EA">
              <w:rPr>
                <w:rFonts w:ascii="Verdana" w:hAnsi="Verdana"/>
                <w:b/>
                <w:color w:val="000000"/>
              </w:rPr>
              <w:sym w:font="Wingdings" w:char="F0E0"/>
            </w:r>
            <w:r w:rsidRPr="003B59EA">
              <w:rPr>
                <w:rFonts w:ascii="Verdana" w:hAnsi="Verdana"/>
                <w:b/>
                <w:color w:val="000000"/>
              </w:rPr>
              <w:t xml:space="preserve">Parent Aggregate Non </w:t>
            </w:r>
            <w:r w:rsidRPr="003B59EA">
              <w:rPr>
                <w:rFonts w:ascii="Verdana" w:hAnsi="Verdana" w:cs="Arial"/>
                <w:b/>
              </w:rPr>
              <w:t>Repetitive optional block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eastAsia="Calibri" w:hAnsi="Verdana" w:cs="Mangal"/>
                <w:highlight w:val="yellow"/>
              </w:rPr>
            </w:pPr>
            <w:r w:rsidRPr="00AA29F7">
              <w:rPr>
                <w:rFonts w:ascii="Verdana" w:hAnsi="Verdana"/>
              </w:rPr>
              <w:t>IndustrySegment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  <w:highlight w:val="yellow"/>
              </w:rPr>
            </w:pPr>
            <w:r>
              <w:rPr>
                <w:rFonts w:ascii="Verdana" w:hAnsi="Verdana"/>
              </w:rPr>
              <w:t>H</w:t>
            </w:r>
            <w:r w:rsidRPr="00803BE5">
              <w:rPr>
                <w:rFonts w:ascii="Verdana" w:hAnsi="Verdana"/>
              </w:rPr>
              <w:t>olds analysis code industry segment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/>
              </w:rPr>
              <w:t>String(50)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eastAsia="Calibri" w:hAnsi="Verdana" w:cs="Mangal"/>
                <w:highlight w:val="yellow"/>
              </w:rPr>
            </w:pPr>
            <w:r w:rsidRPr="00AA29F7">
              <w:rPr>
                <w:rFonts w:ascii="Verdana" w:hAnsi="Verdana"/>
              </w:rPr>
              <w:t>Industry</w:t>
            </w:r>
            <w:r>
              <w:rPr>
                <w:rFonts w:ascii="Verdana" w:hAnsi="Verdana"/>
              </w:rPr>
              <w:t>Sub</w:t>
            </w:r>
            <w:r w:rsidRPr="00AA29F7">
              <w:rPr>
                <w:rFonts w:ascii="Verdana" w:hAnsi="Verdana"/>
              </w:rPr>
              <w:t>Segment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  <w:highlight w:val="yellow"/>
              </w:rPr>
            </w:pPr>
            <w:r>
              <w:rPr>
                <w:rFonts w:ascii="Verdana" w:hAnsi="Verdana"/>
              </w:rPr>
              <w:t>H</w:t>
            </w:r>
            <w:r w:rsidRPr="00803BE5">
              <w:rPr>
                <w:rFonts w:ascii="Verdana" w:hAnsi="Verdana"/>
              </w:rPr>
              <w:t xml:space="preserve">olds analysis code industry </w:t>
            </w:r>
            <w:r>
              <w:rPr>
                <w:rFonts w:ascii="Verdana" w:hAnsi="Verdana"/>
              </w:rPr>
              <w:t xml:space="preserve">Sub </w:t>
            </w:r>
            <w:r w:rsidRPr="00803BE5">
              <w:rPr>
                <w:rFonts w:ascii="Verdana" w:hAnsi="Verdana"/>
              </w:rPr>
              <w:t>segment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/>
              </w:rPr>
              <w:t>String(50)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/>
              </w:rPr>
              <w:t>O</w:t>
            </w:r>
          </w:p>
        </w:tc>
      </w:tr>
      <w:tr w:rsidR="002C40D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2C40D8" w:rsidRPr="004127DD" w:rsidRDefault="002C40D8" w:rsidP="002C40D8">
            <w:pPr>
              <w:pStyle w:val="table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8023A8">
              <w:rPr>
                <w:rFonts w:ascii="Verdana" w:hAnsi="Verdana"/>
                <w:color w:val="000000"/>
              </w:rPr>
              <w:t>&lt;/IndustryDet&gt;</w:t>
            </w:r>
          </w:p>
        </w:tc>
      </w:tr>
      <w:tr w:rsidR="002C40D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2C40D8" w:rsidRPr="003B59EA" w:rsidRDefault="002C40D8" w:rsidP="002C40D8">
            <w:pPr>
              <w:pStyle w:val="tabletext"/>
              <w:rPr>
                <w:rFonts w:ascii="Verdana" w:hAnsi="Verdana" w:cs="Arial"/>
                <w:b/>
              </w:rPr>
            </w:pPr>
            <w:r w:rsidRPr="003B59EA">
              <w:rPr>
                <w:rFonts w:ascii="Verdana" w:hAnsi="Verdana" w:cs="Arial"/>
                <w:b/>
              </w:rPr>
              <w:t xml:space="preserve">AddrDet  </w:t>
            </w:r>
            <w:r w:rsidRPr="003B59EA">
              <w:rPr>
                <w:rFonts w:ascii="Verdana" w:hAnsi="Verdana"/>
                <w:b/>
                <w:color w:val="000000"/>
              </w:rPr>
              <w:sym w:font="Wingdings" w:char="F0E0"/>
            </w:r>
            <w:r w:rsidRPr="003B59EA">
              <w:rPr>
                <w:rFonts w:ascii="Verdana" w:hAnsi="Verdana"/>
                <w:b/>
                <w:color w:val="000000"/>
              </w:rPr>
              <w:t xml:space="preserve"> Parent Aggregate </w:t>
            </w:r>
            <w:r>
              <w:rPr>
                <w:rFonts w:ascii="Verdana" w:hAnsi="Verdana"/>
                <w:b/>
                <w:color w:val="000000"/>
              </w:rPr>
              <w:t xml:space="preserve">multi </w:t>
            </w:r>
            <w:r w:rsidRPr="003B59EA">
              <w:rPr>
                <w:rFonts w:ascii="Verdana" w:hAnsi="Verdana" w:cs="Arial"/>
                <w:b/>
              </w:rPr>
              <w:t>Repetitive optional block containing address details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AddressType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Default"/>
              <w:rPr>
                <w:rFonts w:ascii="Verdana" w:eastAsia="Times New Roman" w:hAnsi="Verdana"/>
                <w:color w:val="auto"/>
                <w:sz w:val="20"/>
                <w:szCs w:val="20"/>
              </w:rPr>
            </w:pPr>
            <w:r w:rsidRPr="003126BC">
              <w:rPr>
                <w:rFonts w:ascii="Verdana" w:eastAsia="Times New Roman" w:hAnsi="Verdana"/>
                <w:color w:val="auto"/>
                <w:sz w:val="20"/>
                <w:szCs w:val="20"/>
              </w:rPr>
              <w:t xml:space="preserve">Type of Address </w:t>
            </w:r>
          </w:p>
          <w:p w:rsidR="002C40D8" w:rsidRPr="003126BC" w:rsidRDefault="002C40D8" w:rsidP="002C40D8">
            <w:pPr>
              <w:pStyle w:val="Default"/>
              <w:rPr>
                <w:rFonts w:ascii="Verdana" w:eastAsia="Times New Roman" w:hAnsi="Verdana"/>
                <w:color w:val="auto"/>
                <w:sz w:val="20"/>
                <w:szCs w:val="20"/>
              </w:rPr>
            </w:pPr>
            <w:r w:rsidRPr="003126BC">
              <w:rPr>
                <w:rFonts w:ascii="Verdana" w:eastAsia="Times New Roman" w:hAnsi="Verdana"/>
                <w:color w:val="auto"/>
                <w:sz w:val="20"/>
                <w:szCs w:val="20"/>
              </w:rPr>
              <w:t xml:space="preserve">-Office </w:t>
            </w:r>
          </w:p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-Home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(100)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EffectiveFrom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Address Effective From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Date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</w:t>
            </w:r>
            <w:r w:rsidRPr="003126BC">
              <w:rPr>
                <w:rFonts w:ascii="Verdana" w:hAnsi="Verdana" w:cs="Arial"/>
              </w:rPr>
              <w:t xml:space="preserve">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EffectiveTo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Address Effective To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Date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</w:t>
            </w:r>
            <w:r w:rsidRPr="003126BC">
              <w:rPr>
                <w:rFonts w:ascii="Verdana" w:hAnsi="Verdana" w:cs="Arial"/>
              </w:rPr>
              <w:t xml:space="preserve">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HoldMailFlag </w:t>
            </w:r>
          </w:p>
        </w:tc>
        <w:tc>
          <w:tcPr>
            <w:tcW w:w="4050" w:type="dxa"/>
          </w:tcPr>
          <w:p w:rsidR="002C40D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Hold Mail Flag </w:t>
            </w:r>
          </w:p>
          <w:p w:rsidR="002C40D8" w:rsidRPr="00D35817" w:rsidRDefault="002C40D8" w:rsidP="002C40D8">
            <w:pPr>
              <w:pStyle w:val="tabletext"/>
              <w:rPr>
                <w:rFonts w:ascii="Verdana" w:hAnsi="Verdana" w:cs="Arial"/>
                <w:b/>
              </w:rPr>
            </w:pPr>
            <w:r w:rsidRPr="00D35817">
              <w:rPr>
                <w:rFonts w:ascii="Verdana" w:hAnsi="Verdana" w:cs="Arial"/>
                <w:b/>
              </w:rPr>
              <w:t xml:space="preserve">BPM </w:t>
            </w:r>
            <w:r>
              <w:rPr>
                <w:rFonts w:ascii="Verdana" w:hAnsi="Verdana" w:cs="Arial"/>
                <w:b/>
              </w:rPr>
              <w:t>can</w:t>
            </w:r>
            <w:r w:rsidRPr="00D35817">
              <w:rPr>
                <w:rFonts w:ascii="Verdana" w:hAnsi="Verdana" w:cs="Arial"/>
                <w:b/>
              </w:rPr>
              <w:t xml:space="preserve"> send </w:t>
            </w:r>
            <w:r>
              <w:rPr>
                <w:rFonts w:ascii="Verdana" w:hAnsi="Verdana" w:cs="Arial"/>
                <w:b/>
              </w:rPr>
              <w:t xml:space="preserve">as </w:t>
            </w:r>
            <w:r w:rsidRPr="00D35817">
              <w:rPr>
                <w:rFonts w:ascii="Verdana" w:hAnsi="Verdana" w:cs="Arial"/>
                <w:b/>
              </w:rPr>
              <w:t>N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(50)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HoldMailBCName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Business Center Name for Hold Mail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(50)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O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HoldMailReason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Hold Mail Reason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(200)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O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ReturnFlag </w:t>
            </w:r>
          </w:p>
        </w:tc>
        <w:tc>
          <w:tcPr>
            <w:tcW w:w="4050" w:type="dxa"/>
          </w:tcPr>
          <w:p w:rsidR="002C40D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Return Mail Flag </w:t>
            </w:r>
          </w:p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D35817">
              <w:rPr>
                <w:rFonts w:ascii="Verdana" w:hAnsi="Verdana" w:cs="Arial"/>
                <w:b/>
              </w:rPr>
              <w:t xml:space="preserve">BPM </w:t>
            </w:r>
            <w:r>
              <w:rPr>
                <w:rFonts w:ascii="Verdana" w:hAnsi="Verdana" w:cs="Arial"/>
                <w:b/>
              </w:rPr>
              <w:t>can</w:t>
            </w:r>
            <w:r w:rsidRPr="00D35817">
              <w:rPr>
                <w:rFonts w:ascii="Verdana" w:hAnsi="Verdana" w:cs="Arial"/>
                <w:b/>
              </w:rPr>
              <w:t xml:space="preserve"> send </w:t>
            </w:r>
            <w:r>
              <w:rPr>
                <w:rFonts w:ascii="Verdana" w:hAnsi="Verdana" w:cs="Arial"/>
                <w:b/>
              </w:rPr>
              <w:t xml:space="preserve">as </w:t>
            </w:r>
            <w:r w:rsidRPr="00D35817">
              <w:rPr>
                <w:rFonts w:ascii="Verdana" w:hAnsi="Verdana" w:cs="Arial"/>
                <w:b/>
              </w:rPr>
              <w:t>N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(50)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AddrPrefFlag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Preferred Address. </w:t>
            </w:r>
          </w:p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Can be Y or N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String(1)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AddrLine1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Address Line 1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(50)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AddrLine2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Address Line 2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(50)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O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AddrLine3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Address Line 3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(50)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O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AddrLine4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Address Line 4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(50)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O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ResType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Home Ownership / Residence Type (Owned / Rented etc.)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(50)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O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POBox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Post box number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(10)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ZipCode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Zip Code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(100)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O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State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State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(200)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O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City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City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String (</w:t>
            </w:r>
            <w:r>
              <w:rPr>
                <w:rFonts w:ascii="Verdana" w:hAnsi="Verdana" w:cs="Arial"/>
              </w:rPr>
              <w:t>200</w:t>
            </w:r>
            <w:r w:rsidRPr="003126BC">
              <w:rPr>
                <w:rFonts w:ascii="Verdana" w:hAnsi="Verdana" w:cs="Arial"/>
              </w:rPr>
              <w:t xml:space="preserve">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CountryCode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Country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(10)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2C40D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2C40D8" w:rsidRPr="003B59EA" w:rsidRDefault="002C40D8" w:rsidP="002C40D8">
            <w:pPr>
              <w:pStyle w:val="tabletext"/>
              <w:rPr>
                <w:rFonts w:ascii="Verdana" w:hAnsi="Verdana" w:cs="Arial"/>
                <w:b/>
              </w:rPr>
            </w:pPr>
            <w:r w:rsidRPr="003B59EA">
              <w:rPr>
                <w:rFonts w:ascii="Verdana" w:hAnsi="Verdana" w:cs="Arial"/>
                <w:b/>
              </w:rPr>
              <w:t xml:space="preserve">PhnDetails </w:t>
            </w:r>
            <w:r w:rsidRPr="003B59EA">
              <w:rPr>
                <w:rFonts w:ascii="Verdana" w:hAnsi="Verdana"/>
                <w:b/>
                <w:color w:val="000000"/>
              </w:rPr>
              <w:sym w:font="Wingdings" w:char="F0E0"/>
            </w:r>
            <w:r w:rsidRPr="003B59EA">
              <w:rPr>
                <w:rFonts w:ascii="Verdana" w:hAnsi="Verdana" w:cs="Arial"/>
                <w:b/>
              </w:rPr>
              <w:t>Parent Aggregate</w:t>
            </w:r>
            <w:r>
              <w:rPr>
                <w:rFonts w:ascii="Verdana" w:hAnsi="Verdana" w:cs="Arial"/>
                <w:b/>
              </w:rPr>
              <w:t xml:space="preserve"> multi</w:t>
            </w:r>
            <w:r w:rsidRPr="003B59EA">
              <w:rPr>
                <w:rFonts w:ascii="Verdana" w:hAnsi="Verdana" w:cs="Arial"/>
                <w:b/>
              </w:rPr>
              <w:t xml:space="preserve"> Repetitive optional block containing the phone details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PhnType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Type Of Phone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(200)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PhnPrefFlag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preferred Flag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String(50)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</w:t>
            </w:r>
            <w:r w:rsidRPr="003126BC">
              <w:rPr>
                <w:rFonts w:ascii="Verdana" w:hAnsi="Verdana" w:cs="Arial"/>
              </w:rPr>
              <w:t xml:space="preserve">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PhnCountryCode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PhnCountryCode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String(20)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O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PhnCityCode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PhoneNoCityCode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String(20)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O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PhnLocalCode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PhoneNoLocalCode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String(20)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</w:t>
            </w:r>
            <w:r w:rsidRPr="003126BC">
              <w:rPr>
                <w:rFonts w:ascii="Verdana" w:hAnsi="Verdana" w:cs="Arial"/>
              </w:rPr>
              <w:t xml:space="preserve">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PhoneNo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PhoneNo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String(25)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O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PhnExtn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Extension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String(30)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O </w:t>
            </w:r>
          </w:p>
        </w:tc>
      </w:tr>
      <w:tr w:rsidR="002C40D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2C40D8" w:rsidRPr="003B59EA" w:rsidRDefault="002C40D8" w:rsidP="002C40D8">
            <w:pPr>
              <w:pStyle w:val="tabletext"/>
              <w:rPr>
                <w:rFonts w:ascii="Verdana" w:hAnsi="Verdana" w:cs="Arial"/>
                <w:b/>
              </w:rPr>
            </w:pPr>
            <w:r w:rsidRPr="003B59EA">
              <w:rPr>
                <w:rFonts w:ascii="Verdana" w:hAnsi="Verdana" w:cs="Arial"/>
                <w:b/>
              </w:rPr>
              <w:t xml:space="preserve">EmlDet </w:t>
            </w:r>
            <w:r w:rsidRPr="003B59EA">
              <w:rPr>
                <w:rFonts w:ascii="Verdana" w:hAnsi="Verdana"/>
                <w:b/>
                <w:color w:val="000000"/>
              </w:rPr>
              <w:sym w:font="Wingdings" w:char="F0E0"/>
            </w:r>
            <w:r w:rsidRPr="003B59EA">
              <w:rPr>
                <w:rFonts w:ascii="Verdana" w:hAnsi="Verdana" w:cs="Arial"/>
                <w:b/>
              </w:rPr>
              <w:t xml:space="preserve">Parent Aggregate </w:t>
            </w:r>
            <w:r>
              <w:rPr>
                <w:rFonts w:ascii="Verdana" w:hAnsi="Verdana" w:cs="Arial"/>
                <w:b/>
              </w:rPr>
              <w:t xml:space="preserve">multi </w:t>
            </w:r>
            <w:r w:rsidRPr="003B59EA">
              <w:rPr>
                <w:rFonts w:ascii="Verdana" w:hAnsi="Verdana" w:cs="Arial"/>
                <w:b/>
              </w:rPr>
              <w:t>Repetitive optional block containing the Email details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lastRenderedPageBreak/>
              <w:t>EmlType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Email Type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String(200)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M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EmlPrefFlag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Preferred Flag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String(50)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Email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Email Id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String(80)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</w:t>
            </w:r>
            <w:r w:rsidRPr="003126BC">
              <w:rPr>
                <w:rFonts w:ascii="Verdana" w:hAnsi="Verdana" w:cs="Arial"/>
              </w:rPr>
              <w:t xml:space="preserve"> </w:t>
            </w:r>
          </w:p>
        </w:tc>
      </w:tr>
      <w:tr w:rsidR="002C40D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2C40D8" w:rsidRPr="003B59EA" w:rsidRDefault="002C40D8" w:rsidP="002C40D8">
            <w:pPr>
              <w:pStyle w:val="tabletext"/>
              <w:rPr>
                <w:rFonts w:ascii="Verdana" w:hAnsi="Verdana" w:cs="Arial"/>
                <w:b/>
              </w:rPr>
            </w:pPr>
            <w:r w:rsidRPr="003B59EA">
              <w:rPr>
                <w:rFonts w:ascii="Verdana" w:hAnsi="Verdana" w:cs="Arial"/>
                <w:b/>
              </w:rPr>
              <w:t xml:space="preserve">DocDet </w:t>
            </w:r>
            <w:r w:rsidRPr="003B59EA">
              <w:rPr>
                <w:rFonts w:ascii="Verdana" w:hAnsi="Verdana"/>
                <w:b/>
                <w:color w:val="000000"/>
              </w:rPr>
              <w:sym w:font="Wingdings" w:char="F0E0"/>
            </w:r>
            <w:r w:rsidRPr="003B59EA">
              <w:rPr>
                <w:rFonts w:ascii="Verdana" w:hAnsi="Verdana" w:cs="Arial"/>
                <w:b/>
              </w:rPr>
              <w:t xml:space="preserve">Parent Aggregate </w:t>
            </w:r>
            <w:r>
              <w:rPr>
                <w:rFonts w:ascii="Verdana" w:hAnsi="Verdana" w:cs="Arial"/>
                <w:b/>
              </w:rPr>
              <w:t xml:space="preserve">multi </w:t>
            </w:r>
            <w:r w:rsidRPr="003B59EA">
              <w:rPr>
                <w:rFonts w:ascii="Verdana" w:hAnsi="Verdana" w:cs="Arial"/>
                <w:b/>
              </w:rPr>
              <w:t>Repetitive optional block</w:t>
            </w:r>
            <w:r>
              <w:rPr>
                <w:rFonts w:ascii="Verdana" w:hAnsi="Verdana" w:cs="Arial"/>
                <w:b/>
              </w:rPr>
              <w:t xml:space="preserve"> containing</w:t>
            </w:r>
            <w:r w:rsidRPr="003B59EA">
              <w:rPr>
                <w:rFonts w:ascii="Verdana" w:hAnsi="Verdana" w:cs="Arial"/>
                <w:b/>
              </w:rPr>
              <w:t xml:space="preserve"> Document Details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DocType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Document Type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String(20)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M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DocTypeDesc</w:t>
            </w:r>
          </w:p>
        </w:tc>
        <w:tc>
          <w:tcPr>
            <w:tcW w:w="4050" w:type="dxa"/>
            <w:vAlign w:val="center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Document Type Description</w:t>
            </w:r>
          </w:p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Possible Values</w:t>
            </w:r>
          </w:p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Emirate Id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String(255)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DocIsVerified</w:t>
            </w:r>
          </w:p>
        </w:tc>
        <w:tc>
          <w:tcPr>
            <w:tcW w:w="4050" w:type="dxa"/>
            <w:vAlign w:val="center"/>
          </w:tcPr>
          <w:p w:rsidR="002C40D8" w:rsidRPr="003126BC" w:rsidRDefault="002C40D8" w:rsidP="002C40D8">
            <w:pPr>
              <w:pStyle w:val="DBSBody"/>
              <w:spacing w:before="120"/>
              <w:rPr>
                <w:rFonts w:ascii="Verdana" w:eastAsia="Times New Roman" w:hAnsi="Verdana" w:cs="Arial"/>
              </w:rPr>
            </w:pPr>
            <w:r w:rsidRPr="003126BC">
              <w:rPr>
                <w:rFonts w:ascii="Verdana" w:eastAsia="Times New Roman" w:hAnsi="Verdana" w:cs="Arial"/>
              </w:rPr>
              <w:t>Is Document Verified</w:t>
            </w:r>
          </w:p>
          <w:p w:rsidR="002C40D8" w:rsidRPr="003126BC" w:rsidRDefault="002C40D8" w:rsidP="002C40D8">
            <w:pPr>
              <w:pStyle w:val="Default"/>
              <w:spacing w:before="120"/>
              <w:rPr>
                <w:rFonts w:ascii="Verdana" w:eastAsia="Times New Roman" w:hAnsi="Verdana"/>
                <w:color w:val="auto"/>
                <w:sz w:val="20"/>
                <w:szCs w:val="20"/>
              </w:rPr>
            </w:pPr>
            <w:r w:rsidRPr="003126BC">
              <w:rPr>
                <w:rFonts w:ascii="Verdana" w:eastAsia="Times New Roman" w:hAnsi="Verdana"/>
                <w:color w:val="auto"/>
                <w:sz w:val="20"/>
                <w:szCs w:val="20"/>
              </w:rPr>
              <w:t>Y – Yes (Default Value)</w:t>
            </w:r>
          </w:p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String(1)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DocNo</w:t>
            </w:r>
          </w:p>
        </w:tc>
        <w:tc>
          <w:tcPr>
            <w:tcW w:w="4050" w:type="dxa"/>
            <w:vAlign w:val="center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Document No.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String(100)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M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4502">
              <w:rPr>
                <w:rFonts w:ascii="Verdana" w:hAnsi="Verdana" w:cs="Arial"/>
              </w:rPr>
              <w:t>DocIssDate</w:t>
            </w:r>
          </w:p>
        </w:tc>
        <w:tc>
          <w:tcPr>
            <w:tcW w:w="4050" w:type="dxa"/>
            <w:vAlign w:val="center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Document Issue Date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Date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DocExpDate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Document Expiry Date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Date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</w:t>
            </w:r>
          </w:p>
        </w:tc>
      </w:tr>
      <w:tr w:rsidR="002C40D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  <w:b/>
              </w:rPr>
            </w:pPr>
            <w:r w:rsidRPr="008023A8">
              <w:rPr>
                <w:rFonts w:ascii="Verdana" w:hAnsi="Verdana"/>
                <w:b/>
                <w:color w:val="000000"/>
              </w:rPr>
              <w:t xml:space="preserve">&lt;RtlAddnlDet&gt; </w:t>
            </w:r>
            <w:r w:rsidRPr="008023A8">
              <w:rPr>
                <w:rFonts w:ascii="Verdana" w:hAnsi="Verdana" w:cs="Arial"/>
                <w:b/>
              </w:rPr>
              <w:t xml:space="preserve">– </w:t>
            </w:r>
            <w:r w:rsidRPr="003B59EA">
              <w:rPr>
                <w:rFonts w:ascii="Verdana" w:hAnsi="Verdana" w:cs="Arial"/>
                <w:b/>
              </w:rPr>
              <w:t xml:space="preserve">Parent Aggregate </w:t>
            </w:r>
            <w:r w:rsidRPr="008023A8">
              <w:rPr>
                <w:rFonts w:ascii="Verdana" w:hAnsi="Verdana" w:cs="Arial"/>
                <w:b/>
              </w:rPr>
              <w:t>Non Repetitive optional block for Retail additional Details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DA3981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FA4F83">
              <w:rPr>
                <w:rFonts w:ascii="Verdana" w:hAnsi="Verdana"/>
                <w:color w:val="000000"/>
              </w:rPr>
              <w:t>ShortName</w:t>
            </w:r>
          </w:p>
        </w:tc>
        <w:tc>
          <w:tcPr>
            <w:tcW w:w="4050" w:type="dxa"/>
          </w:tcPr>
          <w:p w:rsidR="002C40D8" w:rsidRPr="00DA3981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DA3981">
              <w:rPr>
                <w:rFonts w:ascii="Verdana" w:hAnsi="Verdana"/>
                <w:color w:val="000000"/>
              </w:rPr>
              <w:t>Short Name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  <w:highlight w:val="yellow"/>
              </w:rPr>
            </w:pPr>
            <w:r>
              <w:rPr>
                <w:rFonts w:ascii="Verdana" w:hAnsi="Verdana" w:cs="Arial"/>
              </w:rPr>
              <w:t>String(10</w:t>
            </w:r>
            <w:r w:rsidRPr="003126BC">
              <w:rPr>
                <w:rFonts w:ascii="Verdana" w:hAnsi="Verdana" w:cs="Arial"/>
              </w:rPr>
              <w:t xml:space="preserve">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  <w:highlight w:val="yellow"/>
              </w:rPr>
            </w:pPr>
            <w:r w:rsidRPr="003126BC">
              <w:rPr>
                <w:rFonts w:ascii="Verdana" w:hAnsi="Verdana" w:cs="Arial"/>
              </w:rPr>
              <w:t>O</w:t>
            </w:r>
          </w:p>
        </w:tc>
      </w:tr>
      <w:tr w:rsidR="0032586A" w:rsidRPr="009F480D" w:rsidDel="005D518C" w:rsidTr="00E472C2">
        <w:tblPrEx>
          <w:tblLook w:val="04A0" w:firstRow="1" w:lastRow="0" w:firstColumn="1" w:lastColumn="0" w:noHBand="0" w:noVBand="1"/>
        </w:tblPrEx>
        <w:trPr>
          <w:ins w:id="4" w:author="Bibin Varkey Oommen" w:date="2021-12-06T15:10:00Z"/>
        </w:trPr>
        <w:tc>
          <w:tcPr>
            <w:tcW w:w="2069" w:type="dxa"/>
          </w:tcPr>
          <w:p w:rsidR="0032586A" w:rsidRPr="00FA4F83" w:rsidRDefault="0032586A" w:rsidP="002C40D8">
            <w:pPr>
              <w:pStyle w:val="tabletext"/>
              <w:rPr>
                <w:ins w:id="5" w:author="Bibin Varkey Oommen" w:date="2021-12-06T15:10:00Z"/>
                <w:rFonts w:ascii="Verdana" w:hAnsi="Verdana"/>
                <w:color w:val="000000"/>
              </w:rPr>
            </w:pPr>
            <w:ins w:id="6" w:author="Bibin Varkey Oommen" w:date="2021-12-06T15:10:00Z">
              <w:r>
                <w:rPr>
                  <w:rFonts w:ascii="Verdana" w:hAnsi="Verdana"/>
                  <w:color w:val="000000"/>
                </w:rPr>
                <w:t>DOB</w:t>
              </w:r>
            </w:ins>
          </w:p>
        </w:tc>
        <w:tc>
          <w:tcPr>
            <w:tcW w:w="4050" w:type="dxa"/>
          </w:tcPr>
          <w:p w:rsidR="0032586A" w:rsidRDefault="0032586A" w:rsidP="002C40D8">
            <w:pPr>
              <w:pStyle w:val="tabletext"/>
              <w:rPr>
                <w:ins w:id="7" w:author="Bibin Varkey Oommen" w:date="2021-12-06T15:10:00Z"/>
                <w:rFonts w:ascii="Verdana" w:hAnsi="Verdana"/>
                <w:color w:val="000000"/>
              </w:rPr>
            </w:pPr>
            <w:ins w:id="8" w:author="Bibin Varkey Oommen" w:date="2021-12-06T15:10:00Z">
              <w:r w:rsidRPr="0032586A">
                <w:rPr>
                  <w:rFonts w:ascii="Verdana" w:hAnsi="Verdana"/>
                  <w:color w:val="000000"/>
                </w:rPr>
                <w:t>Holds the customer date of birth.</w:t>
              </w:r>
            </w:ins>
          </w:p>
          <w:p w:rsidR="0032586A" w:rsidRDefault="0032586A" w:rsidP="002C40D8">
            <w:pPr>
              <w:pStyle w:val="tabletext"/>
              <w:rPr>
                <w:ins w:id="9" w:author="Bibin Varkey Oommen" w:date="2021-12-06T15:10:00Z"/>
                <w:rFonts w:ascii="Verdana" w:hAnsi="Verdana"/>
                <w:color w:val="000000"/>
              </w:rPr>
            </w:pPr>
          </w:p>
          <w:p w:rsidR="0032586A" w:rsidRDefault="0032586A" w:rsidP="002C40D8">
            <w:pPr>
              <w:pStyle w:val="tabletext"/>
              <w:rPr>
                <w:ins w:id="10" w:author="Bibin Varkey Oommen" w:date="2021-12-06T15:11:00Z"/>
                <w:rFonts w:ascii="Verdana" w:hAnsi="Verdana"/>
                <w:color w:val="000000"/>
              </w:rPr>
            </w:pPr>
            <w:ins w:id="11" w:author="Bibin Varkey Oommen" w:date="2021-12-06T15:10:00Z">
              <w:r>
                <w:rPr>
                  <w:rFonts w:ascii="Verdana" w:hAnsi="Verdana"/>
                  <w:color w:val="000000"/>
                </w:rPr>
                <w:t>Expected Date Format</w:t>
              </w:r>
            </w:ins>
            <w:ins w:id="12" w:author="Bibin Varkey Oommen" w:date="2021-12-06T15:11:00Z">
              <w:r>
                <w:rPr>
                  <w:rFonts w:ascii="Verdana" w:hAnsi="Verdana"/>
                  <w:color w:val="000000"/>
                </w:rPr>
                <w:t xml:space="preserve"> : YYYY-MM-DD</w:t>
              </w:r>
            </w:ins>
          </w:p>
          <w:p w:rsidR="0032586A" w:rsidRPr="00DA3981" w:rsidRDefault="0032586A" w:rsidP="002C40D8">
            <w:pPr>
              <w:pStyle w:val="tabletext"/>
              <w:rPr>
                <w:ins w:id="13" w:author="Bibin Varkey Oommen" w:date="2021-12-06T15:10:00Z"/>
                <w:rFonts w:ascii="Verdana" w:hAnsi="Verdana"/>
                <w:color w:val="000000"/>
              </w:rPr>
            </w:pPr>
            <w:ins w:id="14" w:author="Bibin Varkey Oommen" w:date="2021-12-06T15:11:00Z">
              <w:r>
                <w:rPr>
                  <w:rFonts w:ascii="Verdana" w:hAnsi="Verdana"/>
                  <w:color w:val="000000"/>
                </w:rPr>
                <w:t>Example : 1998-12-31</w:t>
              </w:r>
            </w:ins>
          </w:p>
        </w:tc>
        <w:tc>
          <w:tcPr>
            <w:tcW w:w="1620" w:type="dxa"/>
          </w:tcPr>
          <w:p w:rsidR="0032586A" w:rsidRDefault="0032586A" w:rsidP="002C40D8">
            <w:pPr>
              <w:pStyle w:val="tabletext"/>
              <w:rPr>
                <w:ins w:id="15" w:author="Bibin Varkey Oommen" w:date="2021-12-06T15:10:00Z"/>
                <w:rFonts w:ascii="Verdana" w:hAnsi="Verdana" w:cs="Arial"/>
              </w:rPr>
            </w:pPr>
            <w:ins w:id="16" w:author="Bibin Varkey Oommen" w:date="2021-12-06T15:11:00Z">
              <w:r>
                <w:rPr>
                  <w:rFonts w:ascii="Verdana" w:hAnsi="Verdana" w:cs="Arial"/>
                </w:rPr>
                <w:t>Date</w:t>
              </w:r>
              <w:r w:rsidR="001B20F0">
                <w:rPr>
                  <w:rFonts w:ascii="Verdana" w:hAnsi="Verdana" w:cs="Arial"/>
                </w:rPr>
                <w:t xml:space="preserve"> (</w:t>
              </w:r>
              <w:r w:rsidR="001B20F0">
                <w:rPr>
                  <w:rFonts w:ascii="Verdana" w:hAnsi="Verdana"/>
                  <w:color w:val="000000"/>
                </w:rPr>
                <w:t>YYYY-MM-DD</w:t>
              </w:r>
              <w:r w:rsidR="001B20F0">
                <w:rPr>
                  <w:rFonts w:ascii="Verdana" w:hAnsi="Verdana"/>
                  <w:color w:val="000000"/>
                </w:rPr>
                <w:t>)</w:t>
              </w:r>
            </w:ins>
          </w:p>
        </w:tc>
        <w:tc>
          <w:tcPr>
            <w:tcW w:w="1891" w:type="dxa"/>
          </w:tcPr>
          <w:p w:rsidR="0032586A" w:rsidRPr="003126BC" w:rsidRDefault="0032586A" w:rsidP="002C40D8">
            <w:pPr>
              <w:pStyle w:val="tabletext"/>
              <w:rPr>
                <w:ins w:id="17" w:author="Bibin Varkey Oommen" w:date="2021-12-06T15:10:00Z"/>
                <w:rFonts w:ascii="Verdana" w:hAnsi="Verdana" w:cs="Arial"/>
              </w:rPr>
            </w:pPr>
            <w:ins w:id="18" w:author="Bibin Varkey Oommen" w:date="2021-12-06T15:11:00Z">
              <w:r>
                <w:rPr>
                  <w:rFonts w:ascii="Verdana" w:hAnsi="Verdana" w:cs="Arial"/>
                </w:rPr>
                <w:t>O</w:t>
              </w:r>
            </w:ins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1121FC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1121FC">
              <w:rPr>
                <w:rFonts w:ascii="Verdana" w:hAnsi="Verdana"/>
              </w:rPr>
              <w:t>MothersName</w:t>
            </w:r>
          </w:p>
        </w:tc>
        <w:tc>
          <w:tcPr>
            <w:tcW w:w="4050" w:type="dxa"/>
          </w:tcPr>
          <w:p w:rsidR="002C40D8" w:rsidRPr="001121FC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1121FC">
              <w:rPr>
                <w:rFonts w:ascii="Verdana" w:hAnsi="Verdana"/>
              </w:rPr>
              <w:t>Customer Mother’s Name</w:t>
            </w:r>
          </w:p>
        </w:tc>
        <w:tc>
          <w:tcPr>
            <w:tcW w:w="1620" w:type="dxa"/>
          </w:tcPr>
          <w:p w:rsidR="002C40D8" w:rsidRPr="001121F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1121FC">
              <w:rPr>
                <w:rFonts w:ascii="Verdana" w:hAnsi="Verdana"/>
              </w:rPr>
              <w:t>String (50)</w:t>
            </w:r>
          </w:p>
        </w:tc>
        <w:tc>
          <w:tcPr>
            <w:tcW w:w="1891" w:type="dxa"/>
          </w:tcPr>
          <w:p w:rsidR="002C40D8" w:rsidRPr="001121F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1121FC">
              <w:rPr>
                <w:rFonts w:ascii="Verdana" w:hAnsi="Verdana"/>
              </w:rPr>
              <w:t>Optional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FA4F83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>CustType</w:t>
            </w:r>
          </w:p>
        </w:tc>
        <w:tc>
          <w:tcPr>
            <w:tcW w:w="4050" w:type="dxa"/>
          </w:tcPr>
          <w:p w:rsidR="002C40D8" w:rsidRPr="00DA3981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Holds the Customer Type</w:t>
            </w:r>
          </w:p>
        </w:tc>
        <w:tc>
          <w:tcPr>
            <w:tcW w:w="1620" w:type="dxa"/>
          </w:tcPr>
          <w:p w:rsidR="002C40D8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String(5</w:t>
            </w:r>
            <w:r w:rsidRPr="003126BC">
              <w:rPr>
                <w:rFonts w:ascii="Verdana" w:hAnsi="Verdana" w:cs="Arial"/>
              </w:rPr>
              <w:t xml:space="preserve">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DA3981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FA4F83">
              <w:rPr>
                <w:rFonts w:ascii="Verdana" w:hAnsi="Verdana"/>
                <w:color w:val="000000"/>
              </w:rPr>
              <w:t>MaritalStatus</w:t>
            </w:r>
          </w:p>
        </w:tc>
        <w:tc>
          <w:tcPr>
            <w:tcW w:w="4050" w:type="dxa"/>
          </w:tcPr>
          <w:p w:rsidR="002C40D8" w:rsidRPr="00DA3981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DA3981">
              <w:rPr>
                <w:rFonts w:ascii="Verdana" w:hAnsi="Verdana"/>
                <w:color w:val="000000"/>
              </w:rPr>
              <w:t>Marital Status of Customer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  <w:highlight w:val="yellow"/>
              </w:rPr>
            </w:pPr>
            <w:r w:rsidRPr="003126BC">
              <w:rPr>
                <w:rFonts w:ascii="Verdana" w:hAnsi="Verdana" w:cs="Arial"/>
              </w:rPr>
              <w:t>String(5</w:t>
            </w:r>
            <w:r>
              <w:rPr>
                <w:rFonts w:ascii="Verdana" w:hAnsi="Verdana" w:cs="Arial"/>
              </w:rPr>
              <w:t>0</w:t>
            </w:r>
            <w:r w:rsidRPr="003126BC">
              <w:rPr>
                <w:rFonts w:ascii="Verdana" w:hAnsi="Verdana" w:cs="Arial"/>
              </w:rPr>
              <w:t xml:space="preserve">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  <w:highlight w:val="yellow"/>
              </w:rPr>
            </w:pPr>
            <w:r w:rsidRPr="003126BC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DA3981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FA4F83">
              <w:rPr>
                <w:rFonts w:ascii="Verdana" w:hAnsi="Verdana"/>
                <w:color w:val="000000"/>
              </w:rPr>
              <w:t>EmployerCode</w:t>
            </w:r>
          </w:p>
        </w:tc>
        <w:tc>
          <w:tcPr>
            <w:tcW w:w="4050" w:type="dxa"/>
          </w:tcPr>
          <w:p w:rsidR="002C40D8" w:rsidRPr="00DA3981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DA3981">
              <w:rPr>
                <w:rFonts w:ascii="Verdana" w:hAnsi="Verdana"/>
                <w:color w:val="000000"/>
              </w:rPr>
              <w:t>Employer Code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  <w:highlight w:val="yellow"/>
              </w:rPr>
            </w:pPr>
            <w:r w:rsidRPr="003126BC">
              <w:rPr>
                <w:rFonts w:ascii="Verdana" w:hAnsi="Verdana" w:cs="Arial"/>
              </w:rPr>
              <w:t>String(5</w:t>
            </w:r>
            <w:r>
              <w:rPr>
                <w:rFonts w:ascii="Verdana" w:hAnsi="Verdana" w:cs="Arial"/>
              </w:rPr>
              <w:t>0</w:t>
            </w:r>
            <w:r w:rsidRPr="003126BC">
              <w:rPr>
                <w:rFonts w:ascii="Verdana" w:hAnsi="Verdana" w:cs="Arial"/>
              </w:rPr>
              <w:t xml:space="preserve">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  <w:highlight w:val="yellow"/>
              </w:rPr>
            </w:pPr>
            <w:r w:rsidRPr="003126BC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DA3981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FA4F83">
              <w:rPr>
                <w:rFonts w:ascii="Verdana" w:hAnsi="Verdana"/>
                <w:color w:val="000000"/>
              </w:rPr>
              <w:t>EmploymentType</w:t>
            </w:r>
          </w:p>
        </w:tc>
        <w:tc>
          <w:tcPr>
            <w:tcW w:w="4050" w:type="dxa"/>
          </w:tcPr>
          <w:p w:rsidR="002C40D8" w:rsidRPr="00DA3981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DA3981">
              <w:rPr>
                <w:rFonts w:ascii="Verdana" w:hAnsi="Verdana"/>
                <w:color w:val="000000"/>
              </w:rPr>
              <w:t>Employment Type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  <w:highlight w:val="yellow"/>
              </w:rPr>
            </w:pPr>
            <w:r w:rsidRPr="003126BC">
              <w:rPr>
                <w:rFonts w:ascii="Verdana" w:hAnsi="Verdana" w:cs="Arial"/>
              </w:rPr>
              <w:t>String(5</w:t>
            </w:r>
            <w:r>
              <w:rPr>
                <w:rFonts w:ascii="Verdana" w:hAnsi="Verdana" w:cs="Arial"/>
              </w:rPr>
              <w:t>0</w:t>
            </w:r>
            <w:r w:rsidRPr="003126BC">
              <w:rPr>
                <w:rFonts w:ascii="Verdana" w:hAnsi="Verdana" w:cs="Arial"/>
              </w:rPr>
              <w:t xml:space="preserve">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  <w:highlight w:val="yellow"/>
              </w:rPr>
            </w:pPr>
            <w:r w:rsidRPr="003126BC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</w:rPr>
              <w:t>EmployeeStatus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</w:rPr>
              <w:t>Holds Employee Income Status (Stable or Unstable)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/>
              </w:rPr>
              <w:t>String(50)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/>
              </w:rPr>
              <w:t>Optional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DepartmentName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Holds Department of Customer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String(255)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Optional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TotEmpYrs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Holds the detail of total years of employment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String(255)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Optional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BusinessDuration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Holds the detail from when a customer is in business.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String(255)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Optional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DOJ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Holds the date of joining of current employer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Date (1900-01-01)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Optional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NoOfDepndant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Holds the dependants count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 w:cs="Arial"/>
              </w:rPr>
              <w:t>Integer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Optional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Desig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 xml:space="preserve">Holds Customer Designation 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 xml:space="preserve">String(255) 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GrossSalary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Gross Salary of customer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Amount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</w:rPr>
              <w:t>PrevOrgName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</w:rPr>
              <w:t>Holds the name of previous employer in UAE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/>
              </w:rPr>
              <w:t>String(255)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/>
              </w:rPr>
              <w:t>Optional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</w:rPr>
              <w:lastRenderedPageBreak/>
              <w:t>PrevOrgDur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</w:rPr>
              <w:t>Holds the period with previous employer.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/>
              </w:rPr>
              <w:t>String(50)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/>
              </w:rPr>
              <w:t>Optional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91649A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>AECBconsentHeld</w:t>
            </w:r>
          </w:p>
        </w:tc>
        <w:tc>
          <w:tcPr>
            <w:tcW w:w="4050" w:type="dxa"/>
          </w:tcPr>
          <w:p w:rsidR="002C40D8" w:rsidRPr="0091649A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 xml:space="preserve">Holds the value if customer is eligible for AECB or not </w:t>
            </w:r>
          </w:p>
          <w:p w:rsidR="002C40D8" w:rsidRPr="0091649A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>Possible values are Y/N</w:t>
            </w:r>
          </w:p>
        </w:tc>
        <w:tc>
          <w:tcPr>
            <w:tcW w:w="1620" w:type="dxa"/>
          </w:tcPr>
          <w:p w:rsidR="002C40D8" w:rsidRPr="0091649A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 xml:space="preserve">String(1) </w:t>
            </w:r>
          </w:p>
        </w:tc>
        <w:tc>
          <w:tcPr>
            <w:tcW w:w="1891" w:type="dxa"/>
          </w:tcPr>
          <w:p w:rsidR="002C40D8" w:rsidRPr="0091649A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91649A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>DNDFlag</w:t>
            </w:r>
          </w:p>
        </w:tc>
        <w:tc>
          <w:tcPr>
            <w:tcW w:w="4050" w:type="dxa"/>
          </w:tcPr>
          <w:p w:rsidR="002C40D8" w:rsidRPr="0091649A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>Holds the DND detail of a customer</w:t>
            </w:r>
          </w:p>
          <w:p w:rsidR="002C40D8" w:rsidRPr="0091649A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>Possible values are Y/N</w:t>
            </w:r>
          </w:p>
        </w:tc>
        <w:tc>
          <w:tcPr>
            <w:tcW w:w="1620" w:type="dxa"/>
          </w:tcPr>
          <w:p w:rsidR="002C40D8" w:rsidRPr="0091649A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 xml:space="preserve">String(1) </w:t>
            </w:r>
          </w:p>
        </w:tc>
        <w:tc>
          <w:tcPr>
            <w:tcW w:w="1891" w:type="dxa"/>
          </w:tcPr>
          <w:p w:rsidR="002C40D8" w:rsidRPr="0091649A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91649A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>RiskProfile</w:t>
            </w:r>
          </w:p>
        </w:tc>
        <w:tc>
          <w:tcPr>
            <w:tcW w:w="4050" w:type="dxa"/>
          </w:tcPr>
          <w:p w:rsidR="002C40D8" w:rsidRPr="0091649A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>Holds Risk profile data</w:t>
            </w:r>
          </w:p>
        </w:tc>
        <w:tc>
          <w:tcPr>
            <w:tcW w:w="1620" w:type="dxa"/>
          </w:tcPr>
          <w:p w:rsidR="002C40D8" w:rsidRPr="0091649A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 xml:space="preserve">String(200) </w:t>
            </w:r>
          </w:p>
        </w:tc>
        <w:tc>
          <w:tcPr>
            <w:tcW w:w="1891" w:type="dxa"/>
          </w:tcPr>
          <w:p w:rsidR="002C40D8" w:rsidRPr="0091649A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761005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761005">
              <w:rPr>
                <w:rFonts w:ascii="Verdana" w:hAnsi="Verdana"/>
                <w:color w:val="000000"/>
              </w:rPr>
              <w:t>NonResidentInd</w:t>
            </w:r>
          </w:p>
        </w:tc>
        <w:tc>
          <w:tcPr>
            <w:tcW w:w="4050" w:type="dxa"/>
          </w:tcPr>
          <w:p w:rsidR="002C40D8" w:rsidRPr="00761005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761005">
              <w:rPr>
                <w:rFonts w:ascii="Verdana" w:hAnsi="Verdana"/>
                <w:color w:val="000000"/>
              </w:rPr>
              <w:t>Non Resident Indicator</w:t>
            </w:r>
          </w:p>
        </w:tc>
        <w:tc>
          <w:tcPr>
            <w:tcW w:w="1620" w:type="dxa"/>
          </w:tcPr>
          <w:p w:rsidR="002C40D8" w:rsidRPr="00761005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761005">
              <w:rPr>
                <w:rFonts w:ascii="Verdana" w:hAnsi="Verdana"/>
                <w:color w:val="000000"/>
              </w:rPr>
              <w:t>String(1)</w:t>
            </w:r>
          </w:p>
        </w:tc>
        <w:tc>
          <w:tcPr>
            <w:tcW w:w="1891" w:type="dxa"/>
          </w:tcPr>
          <w:p w:rsidR="002C40D8" w:rsidRPr="00761005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761005">
              <w:rPr>
                <w:rFonts w:ascii="Verdana" w:hAnsi="Verdana"/>
                <w:color w:val="000000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761005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ResidentSince</w:t>
            </w:r>
          </w:p>
        </w:tc>
        <w:tc>
          <w:tcPr>
            <w:tcW w:w="4050" w:type="dxa"/>
          </w:tcPr>
          <w:p w:rsidR="002C40D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BB0BC1">
              <w:rPr>
                <w:rFonts w:ascii="Verdana" w:hAnsi="Verdana"/>
                <w:color w:val="000000"/>
              </w:rPr>
              <w:t>Holds the date from which customer is residing.</w:t>
            </w:r>
          </w:p>
          <w:p w:rsidR="002C40D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</w:p>
          <w:p w:rsidR="002C40D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Date Format : yyyy-mm-dd</w:t>
            </w:r>
          </w:p>
          <w:p w:rsidR="002C40D8" w:rsidRPr="00761005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Example : 2019-12-31</w:t>
            </w:r>
          </w:p>
        </w:tc>
        <w:tc>
          <w:tcPr>
            <w:tcW w:w="1620" w:type="dxa"/>
          </w:tcPr>
          <w:p w:rsidR="002C40D8" w:rsidRPr="00761005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Date</w:t>
            </w:r>
          </w:p>
        </w:tc>
        <w:tc>
          <w:tcPr>
            <w:tcW w:w="1891" w:type="dxa"/>
          </w:tcPr>
          <w:p w:rsidR="002C40D8" w:rsidRPr="00761005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O</w:t>
            </w:r>
          </w:p>
        </w:tc>
      </w:tr>
      <w:tr w:rsidR="002C40D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2C40D8" w:rsidRPr="0092568E" w:rsidRDefault="002C40D8" w:rsidP="002C40D8">
            <w:pPr>
              <w:pStyle w:val="tabletext"/>
              <w:rPr>
                <w:rFonts w:ascii="Verdana" w:hAnsi="Verdana"/>
                <w:b/>
              </w:rPr>
            </w:pPr>
            <w:r w:rsidRPr="0092568E">
              <w:rPr>
                <w:rFonts w:ascii="Verdana" w:hAnsi="Verdana"/>
                <w:b/>
                <w:color w:val="000000"/>
              </w:rPr>
              <w:t xml:space="preserve">&lt;FatcaDetails&gt; </w:t>
            </w:r>
            <w:r w:rsidRPr="0092568E">
              <w:rPr>
                <w:rFonts w:ascii="Verdana" w:hAnsi="Verdana" w:cs="Arial"/>
                <w:b/>
              </w:rPr>
              <w:t>– Non Repetitive optional block for FATCA Details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USRelation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US relation value under FATCA details</w:t>
            </w:r>
          </w:p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Possible Values:</w:t>
            </w:r>
          </w:p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</w:p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R - YES - REPORTABLE</w:t>
            </w:r>
            <w:r w:rsidRPr="008023A8">
              <w:rPr>
                <w:rFonts w:ascii="Verdana" w:hAnsi="Verdana" w:cs="Arial"/>
              </w:rPr>
              <w:br/>
              <w:t>N - YES - NOT REPORTABLE</w:t>
            </w:r>
            <w:r w:rsidRPr="008023A8">
              <w:rPr>
                <w:rFonts w:ascii="Verdana" w:hAnsi="Verdana" w:cs="Arial"/>
              </w:rPr>
              <w:br/>
              <w:t>O - NO</w:t>
            </w:r>
            <w:r w:rsidRPr="008023A8">
              <w:rPr>
                <w:rFonts w:ascii="Verdana" w:hAnsi="Verdana" w:cs="Arial"/>
              </w:rPr>
              <w:br/>
              <w:t>C -  RECALCITRANT CUSTOMER</w:t>
            </w:r>
          </w:p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 xml:space="preserve">String(1) 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TIN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Holds the TIN number available as part of FATCA details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 xml:space="preserve">String(50) 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FatcaReason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Holds the value of Fatca eligible reason</w:t>
            </w:r>
          </w:p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/>
              </w:rPr>
              <w:t xml:space="preserve">For multiple Fatca Reason. Should be provided in a exclamation (!)  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 xml:space="preserve">String(200) 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DocumentsCollected</w:t>
            </w:r>
          </w:p>
        </w:tc>
        <w:tc>
          <w:tcPr>
            <w:tcW w:w="4050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E20D05">
              <w:rPr>
                <w:rFonts w:ascii="Verdana" w:hAnsi="Verdana" w:cs="Arial"/>
              </w:rPr>
              <w:t>Holds the value of Fatca documents collected</w:t>
            </w:r>
          </w:p>
          <w:p w:rsidR="002C40D8" w:rsidRPr="00E20D05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E20D05">
              <w:rPr>
                <w:rFonts w:ascii="Verdana" w:hAnsi="Verdana"/>
              </w:rPr>
              <w:t xml:space="preserve">For multiple Documents Collected. Should be provided in a exclamation (!)  </w:t>
            </w:r>
          </w:p>
        </w:tc>
        <w:tc>
          <w:tcPr>
            <w:tcW w:w="1620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E20D05">
              <w:rPr>
                <w:rFonts w:ascii="Verdana" w:hAnsi="Verdana" w:cs="Arial"/>
              </w:rPr>
              <w:t xml:space="preserve">String(200) </w:t>
            </w:r>
          </w:p>
        </w:tc>
        <w:tc>
          <w:tcPr>
            <w:tcW w:w="1891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E20D05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SignedDate</w:t>
            </w:r>
          </w:p>
        </w:tc>
        <w:tc>
          <w:tcPr>
            <w:tcW w:w="4050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E20D05">
              <w:rPr>
                <w:rFonts w:ascii="Verdana" w:hAnsi="Verdana" w:cs="Arial"/>
              </w:rPr>
              <w:t>Signed Date</w:t>
            </w:r>
          </w:p>
        </w:tc>
        <w:tc>
          <w:tcPr>
            <w:tcW w:w="1620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E20D05">
              <w:rPr>
                <w:rFonts w:ascii="Verdana" w:hAnsi="Verdana" w:cs="Arial"/>
              </w:rPr>
              <w:t>String</w:t>
            </w:r>
          </w:p>
        </w:tc>
        <w:tc>
          <w:tcPr>
            <w:tcW w:w="1891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E20D05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SignedExpiryDate</w:t>
            </w:r>
          </w:p>
        </w:tc>
        <w:tc>
          <w:tcPr>
            <w:tcW w:w="4050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E20D05">
              <w:rPr>
                <w:rFonts w:ascii="Verdana" w:hAnsi="Verdana" w:cs="Arial"/>
              </w:rPr>
              <w:t>Signed Expiry Date</w:t>
            </w:r>
          </w:p>
        </w:tc>
        <w:tc>
          <w:tcPr>
            <w:tcW w:w="1620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E20D05">
              <w:rPr>
                <w:rFonts w:ascii="Verdana" w:hAnsi="Verdana" w:cs="Arial"/>
              </w:rPr>
              <w:t>String</w:t>
            </w:r>
          </w:p>
        </w:tc>
        <w:tc>
          <w:tcPr>
            <w:tcW w:w="1891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E20D05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2C40D8" w:rsidRPr="003126BC" w:rsidRDefault="002C40D8" w:rsidP="002C40D8">
            <w:pPr>
              <w:pStyle w:val="tabletext"/>
              <w:rPr>
                <w:rFonts w:ascii="Verdana" w:hAnsi="Verdana"/>
                <w:highlight w:val="lightGray"/>
              </w:rPr>
            </w:pPr>
            <w:r w:rsidRPr="008023A8">
              <w:rPr>
                <w:rFonts w:ascii="Verdana" w:hAnsi="Verdana"/>
                <w:color w:val="000000"/>
              </w:rPr>
              <w:t>&lt;/FatcaDetails&gt;</w:t>
            </w:r>
          </w:p>
        </w:tc>
      </w:tr>
      <w:tr w:rsidR="002C40D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2C40D8" w:rsidRPr="0092568E" w:rsidRDefault="002C40D8" w:rsidP="002C40D8">
            <w:pPr>
              <w:pStyle w:val="tabletext"/>
              <w:rPr>
                <w:rFonts w:ascii="Verdana" w:hAnsi="Verdana"/>
                <w:b/>
                <w:highlight w:val="lightGray"/>
              </w:rPr>
            </w:pPr>
            <w:r w:rsidRPr="0092568E">
              <w:rPr>
                <w:rFonts w:ascii="Verdana" w:hAnsi="Verdana"/>
                <w:b/>
                <w:color w:val="000000"/>
              </w:rPr>
              <w:t>&lt;KYCDetails&gt;</w:t>
            </w:r>
            <w:r w:rsidRPr="0092568E">
              <w:rPr>
                <w:rFonts w:ascii="Verdana" w:hAnsi="Verdana"/>
                <w:b/>
                <w:color w:val="000000"/>
              </w:rPr>
              <w:cr/>
            </w:r>
            <w:r w:rsidRPr="0092568E">
              <w:rPr>
                <w:rFonts w:ascii="Verdana" w:hAnsi="Verdana" w:cs="Arial"/>
                <w:b/>
              </w:rPr>
              <w:t>– Non Repetitive optional block for KYC Details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KYCHeld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 w:cs="Arial"/>
              </w:rPr>
              <w:t xml:space="preserve">Holds </w:t>
            </w:r>
            <w:r w:rsidRPr="008023A8">
              <w:rPr>
                <w:rFonts w:ascii="Verdana" w:hAnsi="Verdana"/>
                <w:color w:val="000000"/>
              </w:rPr>
              <w:t>KYC Held flag</w:t>
            </w:r>
          </w:p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/>
                <w:color w:val="000000"/>
              </w:rPr>
              <w:t>Possible values are Y/N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 xml:space="preserve">String(1) 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KYCReviewdate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 w:cs="Arial"/>
              </w:rPr>
              <w:t xml:space="preserve">Holds </w:t>
            </w:r>
            <w:r w:rsidRPr="008023A8">
              <w:rPr>
                <w:rFonts w:ascii="Verdana" w:hAnsi="Verdana"/>
                <w:color w:val="000000"/>
              </w:rPr>
              <w:t xml:space="preserve">KYC Review date. 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String(10)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MthlyCrdtTurnOvrCur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Holds monthly credit turn over currency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 xml:space="preserve">String(50) 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MthlyCrdtTurnOvr</w:t>
            </w:r>
            <w:r w:rsidRPr="008023A8">
              <w:rPr>
                <w:rFonts w:ascii="Verdana" w:hAnsi="Verdana"/>
                <w:color w:val="000000"/>
              </w:rPr>
              <w:lastRenderedPageBreak/>
              <w:t>Amt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lastRenderedPageBreak/>
              <w:t xml:space="preserve">Holds monthly credit turn over </w:t>
            </w:r>
            <w:r w:rsidRPr="008023A8">
              <w:rPr>
                <w:rFonts w:ascii="Verdana" w:hAnsi="Verdana" w:cs="Arial"/>
              </w:rPr>
              <w:lastRenderedPageBreak/>
              <w:t>amount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lastRenderedPageBreak/>
              <w:t>Amount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ExpdCashCrTransCur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Holds expected cash credit transaction currency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 xml:space="preserve">String(50) 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ExpdCashCrTransAmt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Holds expected cash credit transaction amount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Amount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ExpdNCashCrTransCur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Holds expected non cash credit transaction currency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 xml:space="preserve">String(50) 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ExpdNCashCrTransAmt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Holds expected non cash credit transaction amount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Amount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MnthNCashCrTurnOvrPer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Holds monthly non cash credit turn over percentage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Integer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MnthCashCrTurnOvrPer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Holds monthly cash credit turn over percentage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Integer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PEP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Holds PEP values</w:t>
            </w:r>
          </w:p>
          <w:p w:rsidR="002C40D8" w:rsidRPr="008023A8" w:rsidRDefault="002C40D8" w:rsidP="002C40D8">
            <w:pPr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  <w:sz w:val="20"/>
                <w:szCs w:val="20"/>
              </w:rPr>
              <w:t>LPEP/NPEP/FPEP- LPEP(Local PEP), NPEP(Non-PEP),FPEP(Foreign-PEP)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 xml:space="preserve">String(50) 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&lt;/KYCDetails&gt;</w:t>
            </w:r>
          </w:p>
        </w:tc>
        <w:tc>
          <w:tcPr>
            <w:tcW w:w="4050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</w:p>
        </w:tc>
      </w:tr>
      <w:tr w:rsidR="002C40D8" w:rsidRPr="009F480D" w:rsidDel="005D518C" w:rsidTr="000B347D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  <w:b/>
                <w:color w:val="000000"/>
              </w:rPr>
              <w:t xml:space="preserve">&lt;OECDDet&gt; </w:t>
            </w:r>
            <w:r w:rsidRPr="00E20D05">
              <w:rPr>
                <w:rFonts w:ascii="Verdana" w:hAnsi="Verdana" w:cs="Arial"/>
                <w:b/>
              </w:rPr>
              <w:t xml:space="preserve">– Non Repetitive optional block for </w:t>
            </w:r>
            <w:r w:rsidRPr="00E20D05">
              <w:rPr>
                <w:rFonts w:ascii="Verdana" w:hAnsi="Verdana"/>
                <w:b/>
                <w:color w:val="000000"/>
              </w:rPr>
              <w:t>OECD</w:t>
            </w:r>
            <w:r w:rsidRPr="00E20D05">
              <w:rPr>
                <w:rFonts w:ascii="Verdana" w:hAnsi="Verdana" w:cs="Arial"/>
                <w:b/>
              </w:rPr>
              <w:t xml:space="preserve"> Details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CityOfBirth</w:t>
            </w:r>
          </w:p>
        </w:tc>
        <w:tc>
          <w:tcPr>
            <w:tcW w:w="4050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 xml:space="preserve"> Place of Birth</w:t>
            </w:r>
          </w:p>
        </w:tc>
        <w:tc>
          <w:tcPr>
            <w:tcW w:w="1620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String(200)</w:t>
            </w:r>
          </w:p>
        </w:tc>
        <w:tc>
          <w:tcPr>
            <w:tcW w:w="1891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CountryOfBirth</w:t>
            </w:r>
          </w:p>
        </w:tc>
        <w:tc>
          <w:tcPr>
            <w:tcW w:w="4050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Country of Birth</w:t>
            </w:r>
          </w:p>
        </w:tc>
        <w:tc>
          <w:tcPr>
            <w:tcW w:w="1620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String(50)</w:t>
            </w:r>
          </w:p>
        </w:tc>
        <w:tc>
          <w:tcPr>
            <w:tcW w:w="1891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CRSUnDocFlg</w:t>
            </w:r>
          </w:p>
        </w:tc>
        <w:tc>
          <w:tcPr>
            <w:tcW w:w="4050" w:type="dxa"/>
            <w:vAlign w:val="bottom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CRS undocumented flag</w:t>
            </w:r>
          </w:p>
        </w:tc>
        <w:tc>
          <w:tcPr>
            <w:tcW w:w="1620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String(50)</w:t>
            </w:r>
          </w:p>
        </w:tc>
        <w:tc>
          <w:tcPr>
            <w:tcW w:w="1891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CRSUndocFlgReason</w:t>
            </w:r>
          </w:p>
        </w:tc>
        <w:tc>
          <w:tcPr>
            <w:tcW w:w="4050" w:type="dxa"/>
            <w:vAlign w:val="bottom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CRS undocumented flag reason</w:t>
            </w:r>
          </w:p>
        </w:tc>
        <w:tc>
          <w:tcPr>
            <w:tcW w:w="1620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String(50)</w:t>
            </w:r>
          </w:p>
        </w:tc>
        <w:tc>
          <w:tcPr>
            <w:tcW w:w="1891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O</w:t>
            </w:r>
          </w:p>
        </w:tc>
      </w:tr>
      <w:tr w:rsidR="002C40D8" w:rsidRPr="009F480D" w:rsidDel="005D518C" w:rsidTr="000B347D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  <w:b/>
                <w:color w:val="000000"/>
              </w:rPr>
              <w:t xml:space="preserve">&lt;ReporCntryDet&gt;  - </w:t>
            </w:r>
            <w:r w:rsidRPr="00E20D05">
              <w:rPr>
                <w:rFonts w:ascii="Verdana" w:hAnsi="Verdana" w:cs="Arial"/>
                <w:b/>
              </w:rPr>
              <w:t xml:space="preserve">Repetitive optional block for </w:t>
            </w:r>
            <w:r w:rsidRPr="00E20D05">
              <w:rPr>
                <w:rFonts w:ascii="Verdana" w:hAnsi="Verdana"/>
                <w:b/>
                <w:color w:val="000000"/>
              </w:rPr>
              <w:t>ReporCntry</w:t>
            </w:r>
            <w:r w:rsidRPr="00E20D05">
              <w:rPr>
                <w:rFonts w:ascii="Verdana" w:hAnsi="Verdana" w:cs="Arial"/>
                <w:b/>
              </w:rPr>
              <w:t xml:space="preserve"> Details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CntryOfTaxRes</w:t>
            </w:r>
          </w:p>
        </w:tc>
        <w:tc>
          <w:tcPr>
            <w:tcW w:w="4050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Country of Tax Residence</w:t>
            </w:r>
          </w:p>
        </w:tc>
        <w:tc>
          <w:tcPr>
            <w:tcW w:w="1620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String(50)</w:t>
            </w:r>
          </w:p>
        </w:tc>
        <w:tc>
          <w:tcPr>
            <w:tcW w:w="1891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TINNumber</w:t>
            </w:r>
          </w:p>
        </w:tc>
        <w:tc>
          <w:tcPr>
            <w:tcW w:w="4050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Tax Payer Identification Number</w:t>
            </w:r>
          </w:p>
        </w:tc>
        <w:tc>
          <w:tcPr>
            <w:tcW w:w="1620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String(50)</w:t>
            </w:r>
          </w:p>
        </w:tc>
        <w:tc>
          <w:tcPr>
            <w:tcW w:w="1891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NoTINReason</w:t>
            </w:r>
          </w:p>
        </w:tc>
        <w:tc>
          <w:tcPr>
            <w:tcW w:w="4050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TIN reason</w:t>
            </w:r>
          </w:p>
        </w:tc>
        <w:tc>
          <w:tcPr>
            <w:tcW w:w="1620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String(50)</w:t>
            </w:r>
          </w:p>
        </w:tc>
        <w:tc>
          <w:tcPr>
            <w:tcW w:w="1891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MiscellaneousID</w:t>
            </w:r>
          </w:p>
        </w:tc>
        <w:tc>
          <w:tcPr>
            <w:tcW w:w="4050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Miscellaneous ID</w:t>
            </w:r>
          </w:p>
        </w:tc>
        <w:tc>
          <w:tcPr>
            <w:tcW w:w="1620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String(38)</w:t>
            </w:r>
          </w:p>
        </w:tc>
        <w:tc>
          <w:tcPr>
            <w:tcW w:w="1891" w:type="dxa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O</w:t>
            </w:r>
          </w:p>
        </w:tc>
      </w:tr>
      <w:tr w:rsidR="002C40D8" w:rsidRPr="009F480D" w:rsidDel="005D518C" w:rsidTr="000B347D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  <w:b/>
                <w:color w:val="000000"/>
              </w:rPr>
              <w:t>End of &lt;ReporCntryDet&gt;</w:t>
            </w:r>
          </w:p>
        </w:tc>
      </w:tr>
      <w:tr w:rsidR="002C40D8" w:rsidRPr="009F480D" w:rsidDel="005D518C" w:rsidTr="000B347D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  <w:b/>
                <w:color w:val="000000"/>
              </w:rPr>
              <w:t xml:space="preserve">End of &lt;OECDDet&gt;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2C40D8" w:rsidRPr="00E20D05" w:rsidRDefault="002C40D8" w:rsidP="002C40D8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  <w:color w:val="000000"/>
              </w:rPr>
              <w:t>&lt;/RtlAddnlDet&gt;</w:t>
            </w:r>
          </w:p>
        </w:tc>
      </w:tr>
      <w:tr w:rsidR="002C40D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b/>
                <w:color w:val="000000"/>
              </w:rPr>
            </w:pPr>
            <w:r w:rsidRPr="008023A8">
              <w:rPr>
                <w:rFonts w:ascii="Verdana" w:hAnsi="Verdana"/>
                <w:b/>
                <w:color w:val="000000"/>
              </w:rPr>
              <w:t xml:space="preserve">Note: The below aggregate “VerifyCIF” will come only for </w:t>
            </w:r>
            <w:r w:rsidRPr="008023A8">
              <w:rPr>
                <w:rFonts w:ascii="Verdana" w:hAnsi="Verdana"/>
                <w:b/>
              </w:rPr>
              <w:t>To CIF Verification</w:t>
            </w:r>
          </w:p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</w:p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  <w:color w:val="000000"/>
              </w:rPr>
              <w:t>&lt;VerifyCIF&gt;</w:t>
            </w:r>
            <w:r w:rsidRPr="008023A8">
              <w:rPr>
                <w:rFonts w:ascii="Verdana" w:hAnsi="Verdana" w:cs="Arial"/>
              </w:rPr>
              <w:t>Non Repetitive optional block for updating customer status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Decision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Holds Possible Values like</w:t>
            </w:r>
          </w:p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Approve, Reject. Based on which verification or the rejection occurs</w:t>
            </w:r>
          </w:p>
        </w:tc>
        <w:tc>
          <w:tcPr>
            <w:tcW w:w="1620" w:type="dxa"/>
          </w:tcPr>
          <w:p w:rsidR="002C40D8" w:rsidRPr="00AC0696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AC0696">
              <w:rPr>
                <w:rFonts w:ascii="Verdana" w:hAnsi="Verdana" w:cs="Arial"/>
              </w:rPr>
              <w:t>String(50)</w:t>
            </w:r>
          </w:p>
        </w:tc>
        <w:tc>
          <w:tcPr>
            <w:tcW w:w="1891" w:type="dxa"/>
          </w:tcPr>
          <w:p w:rsidR="002C40D8" w:rsidRPr="00AC0696" w:rsidRDefault="002C40D8" w:rsidP="002C40D8">
            <w:pPr>
              <w:pStyle w:val="tabletext"/>
              <w:rPr>
                <w:rStyle w:val="CommentReference"/>
                <w:rFonts w:ascii="Verdana" w:hAnsi="Verdana"/>
              </w:rPr>
            </w:pPr>
            <w:r w:rsidRPr="00AC0696">
              <w:rPr>
                <w:rFonts w:ascii="Verdana" w:hAnsi="Verdana" w:cs="Arial"/>
              </w:rPr>
              <w:t>M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Reason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Holds the description for the status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  <w:strike/>
              </w:rPr>
            </w:pPr>
            <w:r w:rsidRPr="00AC0696">
              <w:rPr>
                <w:rFonts w:ascii="Verdana" w:hAnsi="Verdana" w:cs="Arial"/>
              </w:rPr>
              <w:t>String(255)</w:t>
            </w:r>
          </w:p>
        </w:tc>
        <w:tc>
          <w:tcPr>
            <w:tcW w:w="1891" w:type="dxa"/>
          </w:tcPr>
          <w:p w:rsidR="002C40D8" w:rsidRPr="00AC0696" w:rsidRDefault="002C40D8" w:rsidP="002C40D8">
            <w:pPr>
              <w:pStyle w:val="tabletext"/>
              <w:rPr>
                <w:rStyle w:val="CommentReference"/>
                <w:rFonts w:ascii="Verdana" w:hAnsi="Verdana"/>
              </w:rPr>
            </w:pPr>
            <w:r w:rsidRPr="00AC0696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  <w:color w:val="000000"/>
              </w:rPr>
              <w:t>&lt;/VerifyCIF&gt;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/>
              </w:rPr>
            </w:pP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/>
                <w:highlight w:val="lightGray"/>
              </w:rPr>
            </w:pP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/>
                <w:highlight w:val="lightGray"/>
              </w:rPr>
            </w:pP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/>
                <w:highlight w:val="lightGray"/>
              </w:rPr>
            </w:pP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/>
                <w:highlight w:val="lightGray"/>
              </w:rPr>
            </w:pPr>
          </w:p>
        </w:tc>
      </w:tr>
    </w:tbl>
    <w:p w:rsidR="005063E8" w:rsidRDefault="005063E8" w:rsidP="005063E8">
      <w:pPr>
        <w:spacing w:line="240" w:lineRule="auto"/>
        <w:contextualSpacing/>
      </w:pPr>
    </w:p>
    <w:p w:rsidR="005063E8" w:rsidRDefault="005063E8" w:rsidP="005063E8">
      <w:pPr>
        <w:ind w:left="90"/>
        <w:rPr>
          <w:rFonts w:eastAsia="Times New Roman"/>
          <w:b/>
          <w:bCs/>
          <w:color w:val="1F497D"/>
          <w:sz w:val="24"/>
        </w:rPr>
      </w:pPr>
    </w:p>
    <w:p w:rsidR="005063E8" w:rsidRDefault="005063E8" w:rsidP="005063E8">
      <w:pPr>
        <w:rPr>
          <w:color w:val="365F91" w:themeColor="accent1" w:themeShade="BF"/>
          <w:sz w:val="24"/>
          <w:szCs w:val="24"/>
          <w:u w:val="single"/>
        </w:rPr>
      </w:pPr>
      <w:r w:rsidRPr="004C5303">
        <w:rPr>
          <w:color w:val="365F91" w:themeColor="accent1" w:themeShade="BF"/>
          <w:sz w:val="24"/>
          <w:szCs w:val="24"/>
          <w:u w:val="single"/>
        </w:rPr>
        <w:t>Sample Request</w:t>
      </w:r>
      <w:r>
        <w:rPr>
          <w:color w:val="365F91" w:themeColor="accent1" w:themeShade="BF"/>
          <w:sz w:val="24"/>
          <w:szCs w:val="24"/>
          <w:u w:val="single"/>
        </w:rPr>
        <w:t>1:</w:t>
      </w:r>
    </w:p>
    <w:p w:rsidR="005063E8" w:rsidRDefault="005063E8" w:rsidP="005063E8">
      <w:pPr>
        <w:rPr>
          <w:rFonts w:eastAsia="Times New Roman"/>
          <w:b/>
          <w:bCs/>
          <w:color w:val="1F497D"/>
          <w:sz w:val="24"/>
        </w:rPr>
      </w:pPr>
      <w:r>
        <w:rPr>
          <w:rFonts w:ascii="Verdana" w:hAnsi="Verdana"/>
          <w:b/>
          <w:sz w:val="20"/>
          <w:szCs w:val="20"/>
        </w:rPr>
        <w:t>To update the CIF Details:</w:t>
      </w:r>
    </w:p>
    <w:p w:rsidR="005063E8" w:rsidRPr="0076201A" w:rsidRDefault="005063E8" w:rsidP="005063E8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76201A">
        <w:rPr>
          <w:rFonts w:asciiTheme="minorHAnsi" w:hAnsiTheme="minorHAnsi" w:cstheme="minorHAnsi"/>
          <w:sz w:val="22"/>
          <w:szCs w:val="22"/>
        </w:rPr>
        <w:t xml:space="preserve">&lt;?xml version="1.0" encoding="UTF-8" standalone=“yes”?&gt; 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&lt;EE_EAI_MESSAGE&gt;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 &lt;EE_EAI_HEADER&gt;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&lt;MsgFormat&gt;CUSTOMER_UPDATE_REQ&lt;/MsgFormat&gt;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&lt;MsgVersion&gt;001&lt;/MsgVersion&gt;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&lt;RequestorChannelId&gt;</w:t>
      </w:r>
      <w:r>
        <w:rPr>
          <w:rFonts w:ascii="Verdana" w:hAnsi="Verdana"/>
          <w:sz w:val="20"/>
          <w:szCs w:val="20"/>
        </w:rPr>
        <w:t>CAS</w:t>
      </w:r>
      <w:r w:rsidRPr="003126BC">
        <w:rPr>
          <w:rFonts w:ascii="Verdana" w:eastAsia="Calibri" w:hAnsi="Verdana" w:cs="Mangal"/>
          <w:sz w:val="20"/>
          <w:szCs w:val="20"/>
        </w:rPr>
        <w:t>&lt;/RequestorChannelId&gt;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&lt;RequestorUserId&gt;RAKUSER&lt;/RequestorUserId&gt;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&lt;RequestorLanguage&gt;E&lt;/RequestorLanguage&gt;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&lt;RequestorSecurityInfo&gt;secure&lt;/RequestorSecurityInfo&gt;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&lt;ReturnCode&gt;911&lt;/ReturnCode&gt;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&lt;ReturnDesc&gt;Issuer Timed Out&lt;/ReturnDesc&gt;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&lt;MessageId&gt;Test_CU_0031&lt;/MessageId&gt;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&lt;Extra1&gt;REQ||SHELL.dfgJOHN&lt;/Extra1&gt;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&lt;Extra2&gt;2014-01-19T12:20:58.000+04:00&lt;/Extra2&gt;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 &lt;/EE_EAI_HEADER&gt;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 &lt;CustomerDetailsUpdateReq&gt;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&lt;BankId&gt;RAK&lt;/BankId&gt;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&lt;CIFId&gt;0326407&lt;/CIFId&gt;</w:t>
      </w:r>
    </w:p>
    <w:p w:rsidR="005063E8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&lt;RetCorpFlag&gt;R&lt;/RetCorpFlag&gt;</w:t>
      </w:r>
    </w:p>
    <w:p w:rsidR="002C40D8" w:rsidRPr="002C40D8" w:rsidRDefault="002C40D8" w:rsidP="002C40D8">
      <w:pPr>
        <w:rPr>
          <w:rFonts w:ascii="Verdana" w:eastAsia="Calibri" w:hAnsi="Verdana" w:cs="Mangal"/>
          <w:sz w:val="20"/>
          <w:szCs w:val="20"/>
        </w:rPr>
      </w:pPr>
      <w:r>
        <w:rPr>
          <w:rFonts w:ascii="Verdana" w:eastAsia="Calibri" w:hAnsi="Verdana" w:cs="Mangal"/>
          <w:sz w:val="20"/>
          <w:szCs w:val="20"/>
        </w:rPr>
        <w:t xml:space="preserve">      </w:t>
      </w:r>
      <w:r w:rsidRPr="002C40D8">
        <w:rPr>
          <w:rFonts w:ascii="Verdana" w:eastAsia="Calibri" w:hAnsi="Verdana" w:cs="Mangal"/>
          <w:sz w:val="20"/>
          <w:szCs w:val="20"/>
        </w:rPr>
        <w:t>&lt;ProductProccessor&gt;XXXXX&lt;/ProductProccessor&gt;</w:t>
      </w:r>
    </w:p>
    <w:p w:rsidR="002C40D8" w:rsidRPr="003126BC" w:rsidRDefault="002C40D8" w:rsidP="002C40D8">
      <w:pPr>
        <w:rPr>
          <w:rFonts w:ascii="Verdana" w:eastAsia="Calibri" w:hAnsi="Verdana" w:cs="Mangal"/>
          <w:sz w:val="20"/>
          <w:szCs w:val="20"/>
        </w:rPr>
      </w:pPr>
      <w:r>
        <w:rPr>
          <w:rFonts w:ascii="Verdana" w:eastAsia="Calibri" w:hAnsi="Verdana" w:cs="Mangal"/>
          <w:sz w:val="20"/>
          <w:szCs w:val="20"/>
        </w:rPr>
        <w:t xml:space="preserve">      </w:t>
      </w:r>
      <w:r w:rsidRPr="002C40D8">
        <w:rPr>
          <w:rFonts w:ascii="Verdana" w:eastAsia="Calibri" w:hAnsi="Verdana" w:cs="Mangal"/>
          <w:sz w:val="20"/>
          <w:szCs w:val="20"/>
        </w:rPr>
        <w:t>&lt;CustClassification&gt;X&lt;/CustClassification&gt;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 xml:space="preserve">      </w:t>
      </w:r>
      <w:r w:rsidRPr="00141212">
        <w:rPr>
          <w:rFonts w:ascii="Verdana" w:hAnsi="Verdana"/>
          <w:color w:val="000000"/>
          <w:sz w:val="20"/>
          <w:szCs w:val="20"/>
        </w:rPr>
        <w:t>&lt;ActionRequired&gt;U&lt;/ActionRequired&gt;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&lt;IndustryDet&gt;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ab/>
        <w:t>&lt;IndustrySegment&gt;XXXXX&lt;/IndustrySegment&gt;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ab/>
        <w:t>&lt;IndustrySubSegment&gt;XXXXX&lt;/IndustrySubSegment&gt;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&lt;/IndustryDet&gt;</w:t>
      </w:r>
      <w:r w:rsidRPr="00141212">
        <w:rPr>
          <w:rFonts w:ascii="Verdana" w:hAnsi="Verdana"/>
          <w:color w:val="000000"/>
          <w:sz w:val="20"/>
          <w:szCs w:val="20"/>
        </w:rPr>
        <w:cr/>
      </w:r>
      <w:r w:rsidRPr="003126BC">
        <w:rPr>
          <w:rFonts w:ascii="Verdana" w:eastAsia="Calibri" w:hAnsi="Verdana" w:cs="Mangal"/>
          <w:sz w:val="20"/>
          <w:szCs w:val="20"/>
        </w:rPr>
        <w:t>      &lt;AddrDet&gt;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&lt;AddressType&gt;OFFICE&lt;/AddressType&gt;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&lt;EffectiveFrom&gt;2011-07-20&lt;/EffectiveFrom&gt;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lastRenderedPageBreak/>
        <w:t>         &lt;EffectiveTo&gt;2049-12-31&lt;/EffectiveTo&gt;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&lt;HoldMailFlag&gt;Y&lt;/HoldMailFlag&gt;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&lt;HoldMailBCName&gt;TestBC Name&lt;/HoldMailBCName&gt;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&lt;HoldMailReason&gt;aaaaaaaaaaaaaa&lt;/HoldMailReason&gt;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&lt;ReturnFlag&gt;N&lt;/ReturnFlag&gt;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&lt;AddrPrefFlag&gt;N&lt;/AddrPrefFlag&gt;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&lt;AddrLine1&gt;1254111111111111111115&lt;/AddrLine1&gt;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&lt;AddrLine2&gt;PREMISE NAME FOR 0326407&lt;/AddrLine2&gt;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&lt;AddrLine3&gt;STREET NAME FOR 0326407&lt;/AddrLine3&gt;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&lt;AddrLine4&gt;Addr line 4&lt;/AddrLine4&gt;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&lt;ResType&gt;Rent&lt;/ResType&gt;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&lt;POBox&gt;12345&lt;/POBox&gt;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&lt;ZipCode/&gt;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&lt;State&gt;abcd&lt;/State&gt;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&lt;City&gt;DXB&lt;/City&gt;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&lt;CountryCode&gt;AE&lt;/CountryCode&gt;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&lt;/AddrDet&gt;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&lt;PhnDetails&gt;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&lt;PhnType&gt;OFFCPH1&lt;/PhnType&gt;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&lt;PhnPrefFlag&gt;N&lt;/PhnPrefFlag&gt;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&lt;PhnCountryCode&gt;00971&lt;/PhnCountryCode&gt;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&lt;PhnCityCode&gt;432&lt;/PhnCityCode&gt;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&lt;PhnLocalCode&gt;420326407&lt;/PhnLocalCode&gt;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&lt;PhoneNo&gt;00971420326407&lt;/PhoneNo&gt;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&lt;PhnExtn&gt;1234&lt;/PhnExtn&gt;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&lt;/PhnDetails&gt;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&lt;EmlDet&gt;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&lt;EmlType&gt;ELML1&lt;/EmlType&gt;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&lt;EmlPrefFlag&gt;Y&lt;/EmlPrefFlag&gt;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&lt;Email&gt;</w:t>
      </w:r>
      <w:hyperlink r:id="rId8" w:history="1">
        <w:r w:rsidRPr="003126BC">
          <w:rPr>
            <w:rStyle w:val="Hyperlink"/>
            <w:rFonts w:ascii="Verdana" w:hAnsi="Verdana"/>
            <w:sz w:val="20"/>
            <w:szCs w:val="20"/>
          </w:rPr>
          <w:t>test@gmail.com&lt;/Email</w:t>
        </w:r>
      </w:hyperlink>
      <w:r w:rsidRPr="003126BC">
        <w:rPr>
          <w:rFonts w:ascii="Verdana" w:hAnsi="Verdana"/>
          <w:color w:val="000000"/>
          <w:sz w:val="20"/>
          <w:szCs w:val="20"/>
        </w:rPr>
        <w:t>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  &lt;/EmlDet&gt;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&lt;DocDet&gt;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lastRenderedPageBreak/>
        <w:t>         &lt;DocType&gt;EMID123123123&lt;/DocType&gt;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&lt;DocTypeDesc&gt;Emirates Id&lt;/DocTypeDesc&gt;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&lt;DocIsVerified&gt;Y&lt;/DocIsVerified&gt;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&lt;DocNo&gt;784198546081476&lt;/DocNo&gt;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&lt;DocExpDate&gt;2016-12-29&lt;/DocExpDate&gt;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&lt;/DocDet&gt;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 xml:space="preserve">      </w:t>
      </w:r>
      <w:r w:rsidRPr="00141212">
        <w:rPr>
          <w:rFonts w:ascii="Verdana" w:hAnsi="Verdana"/>
          <w:color w:val="000000"/>
          <w:sz w:val="20"/>
          <w:szCs w:val="20"/>
        </w:rPr>
        <w:t>&lt;RtlAddnlDet&gt;</w:t>
      </w:r>
    </w:p>
    <w:p w:rsidR="005063E8" w:rsidRDefault="005063E8" w:rsidP="005063E8">
      <w:pPr>
        <w:rPr>
          <w:ins w:id="19" w:author="Bibin Varkey Oommen" w:date="2021-12-06T15:12:00Z"/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&lt;ShortName&gt;XXXXX&lt;/ShortName&gt;</w:t>
      </w:r>
    </w:p>
    <w:p w:rsidR="00680621" w:rsidRPr="00141212" w:rsidRDefault="004177A3" w:rsidP="005063E8">
      <w:pPr>
        <w:rPr>
          <w:rFonts w:ascii="Verdana" w:hAnsi="Verdana"/>
          <w:color w:val="000000"/>
          <w:sz w:val="20"/>
          <w:szCs w:val="20"/>
        </w:rPr>
      </w:pPr>
      <w:ins w:id="20" w:author="Bibin Varkey Oommen" w:date="2021-12-06T15:12:00Z">
        <w:r>
          <w:rPr>
            <w:rFonts w:ascii="Verdana" w:hAnsi="Verdana"/>
            <w:color w:val="000000"/>
            <w:sz w:val="20"/>
            <w:szCs w:val="20"/>
          </w:rPr>
          <w:tab/>
          <w:t>&lt;DOB&gt;</w:t>
        </w:r>
        <w:bookmarkStart w:id="21" w:name="_GoBack"/>
        <w:bookmarkEnd w:id="21"/>
        <w:r w:rsidR="00680621">
          <w:rPr>
            <w:rFonts w:ascii="Verdana" w:hAnsi="Verdana"/>
            <w:color w:val="000000"/>
            <w:sz w:val="20"/>
            <w:szCs w:val="20"/>
          </w:rPr>
          <w:t>1998-12-31&lt;/DOB&gt;</w:t>
        </w:r>
      </w:ins>
    </w:p>
    <w:p w:rsidR="00775EFB" w:rsidRDefault="005063E8" w:rsidP="005063E8">
      <w:pPr>
        <w:rPr>
          <w:ins w:id="22" w:author="Bibin Varkey Oommen" w:date="2021-12-06T15:12:00Z"/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&lt;MothersName&gt;XXXXX&lt;/MothersName&gt;        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</w:t>
      </w:r>
      <w:r w:rsidR="00775EFB">
        <w:rPr>
          <w:rFonts w:ascii="Verdana" w:hAnsi="Verdana"/>
          <w:color w:val="000000"/>
          <w:sz w:val="20"/>
          <w:szCs w:val="20"/>
        </w:rPr>
        <w:tab/>
      </w:r>
      <w:r w:rsidRPr="00141212">
        <w:rPr>
          <w:rFonts w:ascii="Verdana" w:hAnsi="Verdana"/>
          <w:color w:val="000000"/>
          <w:sz w:val="20"/>
          <w:szCs w:val="20"/>
        </w:rPr>
        <w:t>&lt;CustType&gt;XXXX&lt;/CustType&gt;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&lt;MaritalStatus&gt;M&lt;/MaritalStatus&gt;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&lt;EmployerCode&gt;XXXXX&lt;/EmployerCode&gt;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&lt;EmploymentType&gt;XXXX&lt;/EmploymentType&gt;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&lt;EmployeeStatus&gt;XXXXX&lt;/EmployeeStatus&gt;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&lt;DepartmentName&gt;XXXX&lt;/DepartmentName&gt;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&lt;TotEmpYrs&gt;8&lt;/TotEmpYrs&gt;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&lt;BusinessDuration&gt;3&lt;/BusinessDuration&gt;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&lt;DOJ&gt;XXX&lt;/DOJ&gt;         &lt;</w:t>
      </w:r>
      <w:r w:rsidRPr="00141212">
        <w:rPr>
          <w:rFonts w:ascii="Verdana" w:hAnsi="Verdana"/>
          <w:sz w:val="20"/>
          <w:szCs w:val="20"/>
        </w:rPr>
        <w:t>NoOfDepndant&gt;2&lt;/NoOfDepndant&gt;</w:t>
      </w:r>
    </w:p>
    <w:p w:rsidR="005063E8" w:rsidRPr="00141212" w:rsidRDefault="005063E8" w:rsidP="005063E8">
      <w:pPr>
        <w:rPr>
          <w:rFonts w:ascii="Verdana" w:hAnsi="Verdana"/>
          <w:sz w:val="20"/>
          <w:szCs w:val="20"/>
        </w:rPr>
      </w:pPr>
      <w:r w:rsidRPr="00141212">
        <w:rPr>
          <w:rFonts w:ascii="Verdana" w:hAnsi="Verdana"/>
          <w:sz w:val="20"/>
          <w:szCs w:val="20"/>
        </w:rPr>
        <w:t xml:space="preserve">         &lt;Desig&gt;XXX&lt;/Desig&gt;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&lt;GrossSalary&gt;1000&lt;/GrossSalary&gt;    </w:t>
      </w:r>
    </w:p>
    <w:p w:rsidR="005063E8" w:rsidRPr="00141212" w:rsidRDefault="005063E8" w:rsidP="005063E8">
      <w:pPr>
        <w:rPr>
          <w:rFonts w:ascii="Verdana" w:hAnsi="Verdana"/>
          <w:sz w:val="20"/>
          <w:szCs w:val="20"/>
        </w:rPr>
      </w:pPr>
      <w:r w:rsidRPr="00141212">
        <w:rPr>
          <w:rFonts w:ascii="Verdana" w:hAnsi="Verdana"/>
          <w:sz w:val="20"/>
          <w:szCs w:val="20"/>
        </w:rPr>
        <w:t xml:space="preserve">         &lt;PrevOrgName&gt;XXXX&lt;/PrevOrgName&gt;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sz w:val="20"/>
          <w:szCs w:val="20"/>
        </w:rPr>
        <w:t xml:space="preserve">         &lt;PrevOrgDur&gt;XXXX&lt;/PrevOrgDur&gt;</w:t>
      </w:r>
      <w:r w:rsidRPr="00141212">
        <w:rPr>
          <w:rFonts w:ascii="Verdana" w:hAnsi="Verdana"/>
          <w:color w:val="000000"/>
          <w:sz w:val="20"/>
          <w:szCs w:val="20"/>
        </w:rPr>
        <w:t xml:space="preserve">     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&lt;AECBconsentHeld&gt;Y&lt;/AECBconsentHeld&gt;</w:t>
      </w:r>
    </w:p>
    <w:p w:rsidR="005063E8" w:rsidRPr="0029226B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</w:t>
      </w:r>
      <w:r w:rsidRPr="0029226B">
        <w:rPr>
          <w:rFonts w:ascii="Verdana" w:hAnsi="Verdana"/>
          <w:color w:val="000000"/>
          <w:sz w:val="20"/>
          <w:szCs w:val="20"/>
        </w:rPr>
        <w:t>&lt;DNDFlag&gt;Y&lt;/DNDFlag&gt;</w:t>
      </w:r>
    </w:p>
    <w:p w:rsidR="00E472C2" w:rsidRPr="0029226B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29226B">
        <w:rPr>
          <w:rFonts w:ascii="Verdana" w:hAnsi="Verdana"/>
          <w:color w:val="000000"/>
          <w:sz w:val="20"/>
          <w:szCs w:val="20"/>
        </w:rPr>
        <w:t xml:space="preserve">         &lt;RiskProfile/&gt; </w:t>
      </w:r>
    </w:p>
    <w:p w:rsidR="00E472C2" w:rsidRDefault="00E472C2" w:rsidP="005063E8">
      <w:pPr>
        <w:rPr>
          <w:rFonts w:ascii="Verdana" w:hAnsi="Verdana"/>
          <w:color w:val="000000"/>
          <w:sz w:val="20"/>
          <w:szCs w:val="20"/>
        </w:rPr>
      </w:pPr>
      <w:r w:rsidRPr="0029226B">
        <w:rPr>
          <w:rFonts w:ascii="Verdana" w:hAnsi="Verdana"/>
          <w:color w:val="000000"/>
          <w:sz w:val="20"/>
          <w:szCs w:val="20"/>
        </w:rPr>
        <w:tab/>
        <w:t>&lt;NonResidentInd&gt;Y&lt;/NonResidentInd&gt;</w:t>
      </w:r>
    </w:p>
    <w:p w:rsidR="0029226B" w:rsidRPr="0029226B" w:rsidRDefault="0029226B" w:rsidP="005063E8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  <w:t>&lt;</w:t>
      </w:r>
      <w:r w:rsidRPr="0029226B">
        <w:rPr>
          <w:rFonts w:ascii="Verdana" w:hAnsi="Verdana"/>
          <w:color w:val="000000"/>
          <w:sz w:val="20"/>
          <w:szCs w:val="20"/>
        </w:rPr>
        <w:t>ResidentSince</w:t>
      </w:r>
      <w:r>
        <w:rPr>
          <w:rFonts w:ascii="Verdana" w:hAnsi="Verdana"/>
          <w:color w:val="000000"/>
          <w:sz w:val="20"/>
          <w:szCs w:val="20"/>
        </w:rPr>
        <w:t>&gt;2019-12-31</w:t>
      </w:r>
      <w:r w:rsidRPr="0029226B">
        <w:rPr>
          <w:rFonts w:ascii="Verdana" w:hAnsi="Verdana"/>
          <w:color w:val="000000"/>
          <w:sz w:val="20"/>
          <w:szCs w:val="20"/>
        </w:rPr>
        <w:t>&lt;/ResidentSince&gt;</w:t>
      </w:r>
    </w:p>
    <w:p w:rsidR="005063E8" w:rsidRPr="0029226B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29226B">
        <w:rPr>
          <w:rFonts w:ascii="Verdana" w:hAnsi="Verdana"/>
          <w:color w:val="000000"/>
          <w:sz w:val="20"/>
          <w:szCs w:val="20"/>
        </w:rPr>
        <w:t xml:space="preserve">        &lt;FatcaDetails&gt;</w:t>
      </w:r>
    </w:p>
    <w:p w:rsidR="005063E8" w:rsidRPr="0029226B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29226B">
        <w:rPr>
          <w:rFonts w:ascii="Verdana" w:hAnsi="Verdana"/>
          <w:color w:val="000000"/>
          <w:sz w:val="20"/>
          <w:szCs w:val="20"/>
        </w:rPr>
        <w:t xml:space="preserve">            &lt;USRelation&gt;Y&lt;/USRelation&gt;</w:t>
      </w:r>
    </w:p>
    <w:p w:rsidR="005063E8" w:rsidRPr="0029226B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29226B">
        <w:rPr>
          <w:rFonts w:ascii="Verdana" w:hAnsi="Verdana"/>
          <w:color w:val="000000"/>
          <w:sz w:val="20"/>
          <w:szCs w:val="20"/>
        </w:rPr>
        <w:t xml:space="preserve">            &lt;TIN&gt;548754554&lt;/TIN&gt;</w:t>
      </w:r>
    </w:p>
    <w:p w:rsidR="005063E8" w:rsidRPr="0029226B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29226B">
        <w:rPr>
          <w:rFonts w:ascii="Verdana" w:hAnsi="Verdana"/>
          <w:color w:val="000000"/>
          <w:sz w:val="20"/>
          <w:szCs w:val="20"/>
        </w:rPr>
        <w:t xml:space="preserve">            &lt;FatcaReason&gt;GREENCARD!US PLACE OF BIRTH&lt;/FatcaReason&gt;</w:t>
      </w:r>
    </w:p>
    <w:p w:rsidR="005063E8" w:rsidRPr="0029226B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29226B">
        <w:rPr>
          <w:rFonts w:ascii="Verdana" w:hAnsi="Verdana"/>
          <w:color w:val="000000"/>
          <w:sz w:val="20"/>
          <w:szCs w:val="20"/>
        </w:rPr>
        <w:lastRenderedPageBreak/>
        <w:t xml:space="preserve">            &lt;DocumentsCollected&gt;DOC!SELF-ATTEST FORM&lt;/DocumentsCollected&gt;</w:t>
      </w:r>
    </w:p>
    <w:p w:rsidR="00E472C2" w:rsidRPr="0029226B" w:rsidRDefault="00E472C2" w:rsidP="00E472C2">
      <w:pPr>
        <w:rPr>
          <w:rFonts w:ascii="Verdana" w:hAnsi="Verdana"/>
          <w:color w:val="000000"/>
          <w:sz w:val="20"/>
          <w:szCs w:val="20"/>
        </w:rPr>
      </w:pPr>
      <w:r w:rsidRPr="0029226B">
        <w:rPr>
          <w:rFonts w:ascii="Verdana" w:hAnsi="Verdana"/>
          <w:color w:val="000000"/>
          <w:sz w:val="20"/>
          <w:szCs w:val="20"/>
        </w:rPr>
        <w:tab/>
        <w:t>&lt;SignedDate&gt;2016</w:t>
      </w:r>
      <w:r w:rsidR="00B5705B" w:rsidRPr="0029226B">
        <w:rPr>
          <w:rFonts w:ascii="Verdana" w:hAnsi="Verdana"/>
          <w:color w:val="000000"/>
          <w:sz w:val="20"/>
          <w:szCs w:val="20"/>
        </w:rPr>
        <w:t>-09-12</w:t>
      </w:r>
      <w:r w:rsidRPr="0029226B">
        <w:rPr>
          <w:rFonts w:ascii="Verdana" w:hAnsi="Verdana"/>
          <w:color w:val="000000"/>
          <w:sz w:val="20"/>
          <w:szCs w:val="20"/>
        </w:rPr>
        <w:t>&lt;/SignedDate&gt;</w:t>
      </w:r>
    </w:p>
    <w:p w:rsidR="00E472C2" w:rsidRPr="0029226B" w:rsidRDefault="00E472C2" w:rsidP="00E472C2">
      <w:pPr>
        <w:ind w:firstLine="720"/>
        <w:rPr>
          <w:rFonts w:ascii="Verdana" w:hAnsi="Verdana"/>
          <w:color w:val="000000"/>
          <w:sz w:val="20"/>
          <w:szCs w:val="20"/>
        </w:rPr>
      </w:pPr>
      <w:r w:rsidRPr="0029226B">
        <w:rPr>
          <w:rFonts w:ascii="Verdana" w:hAnsi="Verdana"/>
          <w:color w:val="000000"/>
          <w:sz w:val="20"/>
          <w:szCs w:val="20"/>
        </w:rPr>
        <w:t>&lt;SignedExpiryDate&gt;2016</w:t>
      </w:r>
      <w:r w:rsidR="00B5705B" w:rsidRPr="0029226B">
        <w:rPr>
          <w:rFonts w:ascii="Verdana" w:hAnsi="Verdana"/>
          <w:color w:val="000000"/>
          <w:sz w:val="20"/>
          <w:szCs w:val="20"/>
        </w:rPr>
        <w:t>-19-13</w:t>
      </w:r>
      <w:r w:rsidRPr="0029226B">
        <w:rPr>
          <w:rFonts w:ascii="Verdana" w:hAnsi="Verdana"/>
          <w:color w:val="000000"/>
          <w:sz w:val="20"/>
          <w:szCs w:val="20"/>
        </w:rPr>
        <w:t>&lt;/SignedExpiryDate&gt;</w:t>
      </w:r>
    </w:p>
    <w:p w:rsidR="005063E8" w:rsidRPr="0029226B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29226B">
        <w:rPr>
          <w:rFonts w:ascii="Verdana" w:hAnsi="Verdana"/>
          <w:color w:val="000000"/>
          <w:sz w:val="20"/>
          <w:szCs w:val="20"/>
        </w:rPr>
        <w:t xml:space="preserve">         &lt;/FatcaDetails&gt;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29226B">
        <w:rPr>
          <w:rFonts w:ascii="Verdana" w:hAnsi="Verdana"/>
          <w:color w:val="000000"/>
          <w:sz w:val="20"/>
          <w:szCs w:val="20"/>
        </w:rPr>
        <w:t xml:space="preserve">         &lt;KYCDetails&gt;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   &lt;KYCHeld&gt;Y&lt;/KYCHeld&gt;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   &lt;KYCReviewdate&gt;2016-12-29&lt;/KYCReviewdate&gt;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   &lt;MthlyCrdtTurnOvrCur&gt;AED&lt;/MthlyCrdtTurnOvrCur&gt;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   &lt;MthlyCrdtTurnOvrAmt&gt;2000&lt;/MthlyCrdtTurnOvrAmt&gt;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   &lt;ExpdCashCrTransCur&gt;AED&lt;/ExpdCashCrTransCur&gt;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   &lt;ExpdCashCrTransAmt&gt;100&lt;/ExpdCashCrTransAmt&gt;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   &lt;ExpdNCashCrTransCur&gt;AED&lt;/ExpdNCashCrTransCur&gt;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   &lt;ExpdNCashCrTransAmt&gt;500&lt;/ExpdNCashCrTransAmt&gt;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   &lt;MnthNCashCrTurnOvrPer&gt;5&lt;/MnthNCashCrTurnOvrPer&gt;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   &lt;MnthCashCrTurnOvrPer&gt;10&lt;/MnthCashCrTurnOvrPer&gt;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   &lt;PEP&gt;LPEP&lt;/PEP&gt;</w:t>
      </w:r>
    </w:p>
    <w:p w:rsidR="005063E8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&lt;/KYCDetails&gt;</w:t>
      </w:r>
    </w:p>
    <w:p w:rsidR="00E472C2" w:rsidRPr="009E4534" w:rsidRDefault="00E472C2" w:rsidP="005063E8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 w:rsidRPr="009E4534">
        <w:rPr>
          <w:rFonts w:ascii="Verdana" w:hAnsi="Verdana"/>
          <w:color w:val="000000"/>
          <w:sz w:val="20"/>
          <w:szCs w:val="20"/>
        </w:rPr>
        <w:t>&lt;OECDDet&gt;</w:t>
      </w:r>
    </w:p>
    <w:p w:rsidR="00E472C2" w:rsidRPr="009E4534" w:rsidRDefault="00E472C2" w:rsidP="00E472C2">
      <w:pPr>
        <w:rPr>
          <w:rFonts w:ascii="Verdana" w:hAnsi="Verdana"/>
          <w:color w:val="000000"/>
          <w:sz w:val="20"/>
          <w:szCs w:val="20"/>
        </w:rPr>
      </w:pPr>
      <w:r w:rsidRPr="009E4534">
        <w:rPr>
          <w:rFonts w:ascii="Verdana" w:hAnsi="Verdana"/>
          <w:color w:val="000000"/>
          <w:sz w:val="20"/>
          <w:szCs w:val="20"/>
        </w:rPr>
        <w:tab/>
      </w:r>
      <w:r w:rsidRPr="009E4534">
        <w:rPr>
          <w:rFonts w:ascii="Verdana" w:hAnsi="Verdana"/>
          <w:color w:val="000000"/>
          <w:sz w:val="20"/>
          <w:szCs w:val="20"/>
        </w:rPr>
        <w:tab/>
        <w:t>&lt;CityOfBirth&gt;dfad&lt;/CityOfBirth&gt;</w:t>
      </w:r>
    </w:p>
    <w:p w:rsidR="00E472C2" w:rsidRPr="009E4534" w:rsidRDefault="00E472C2" w:rsidP="00E472C2">
      <w:pPr>
        <w:ind w:left="720" w:firstLine="720"/>
        <w:rPr>
          <w:rFonts w:ascii="Verdana" w:hAnsi="Verdana"/>
          <w:color w:val="000000"/>
          <w:sz w:val="20"/>
          <w:szCs w:val="20"/>
        </w:rPr>
      </w:pPr>
      <w:r w:rsidRPr="009E4534">
        <w:rPr>
          <w:rFonts w:ascii="Verdana" w:hAnsi="Verdana"/>
          <w:color w:val="000000"/>
          <w:sz w:val="20"/>
          <w:szCs w:val="20"/>
        </w:rPr>
        <w:t>&lt;CountryOfBirth&gt;adfaf&lt;/CountryOfBirth&gt;</w:t>
      </w:r>
    </w:p>
    <w:p w:rsidR="00E472C2" w:rsidRPr="009E4534" w:rsidRDefault="00E472C2" w:rsidP="00E472C2">
      <w:pPr>
        <w:ind w:left="720" w:firstLine="720"/>
        <w:rPr>
          <w:rFonts w:ascii="Verdana" w:hAnsi="Verdana"/>
          <w:color w:val="000000"/>
          <w:sz w:val="20"/>
          <w:szCs w:val="20"/>
        </w:rPr>
      </w:pPr>
      <w:r w:rsidRPr="009E4534">
        <w:rPr>
          <w:rFonts w:ascii="Verdana" w:hAnsi="Verdana"/>
          <w:color w:val="000000"/>
          <w:sz w:val="20"/>
          <w:szCs w:val="20"/>
        </w:rPr>
        <w:t>&lt;CRSUnDocFlg&gt;adfaf&lt;/CRSUnDocFlg&gt;</w:t>
      </w:r>
    </w:p>
    <w:p w:rsidR="00E472C2" w:rsidRPr="009E4534" w:rsidRDefault="00E472C2" w:rsidP="0063741C">
      <w:pPr>
        <w:ind w:left="720" w:firstLine="720"/>
        <w:rPr>
          <w:rFonts w:ascii="Verdana" w:hAnsi="Verdana"/>
          <w:color w:val="000000"/>
          <w:sz w:val="20"/>
          <w:szCs w:val="20"/>
        </w:rPr>
      </w:pPr>
      <w:r w:rsidRPr="009E4534">
        <w:rPr>
          <w:rFonts w:ascii="Verdana" w:hAnsi="Verdana"/>
          <w:color w:val="000000"/>
          <w:sz w:val="20"/>
          <w:szCs w:val="20"/>
        </w:rPr>
        <w:t>&lt;CRSUndocFlgReason&gt;adfaf&lt;/CRSUndocFlgReason&gt;</w:t>
      </w:r>
    </w:p>
    <w:p w:rsidR="00E472C2" w:rsidRPr="009E4534" w:rsidRDefault="00E472C2" w:rsidP="0063741C">
      <w:pPr>
        <w:ind w:left="720" w:firstLine="720"/>
        <w:rPr>
          <w:rFonts w:ascii="Verdana" w:hAnsi="Verdana"/>
          <w:color w:val="000000"/>
          <w:sz w:val="20"/>
          <w:szCs w:val="20"/>
        </w:rPr>
      </w:pPr>
      <w:r w:rsidRPr="009E4534">
        <w:rPr>
          <w:rFonts w:ascii="Verdana" w:hAnsi="Verdana"/>
          <w:color w:val="000000"/>
          <w:sz w:val="20"/>
          <w:szCs w:val="20"/>
        </w:rPr>
        <w:t>&lt;ReporCntryDet&gt;</w:t>
      </w:r>
    </w:p>
    <w:p w:rsidR="00E472C2" w:rsidRPr="009E4534" w:rsidRDefault="00E472C2" w:rsidP="0063741C">
      <w:pPr>
        <w:ind w:left="1440" w:firstLine="720"/>
        <w:rPr>
          <w:rFonts w:ascii="Verdana" w:hAnsi="Verdana"/>
          <w:color w:val="000000"/>
          <w:sz w:val="20"/>
          <w:szCs w:val="20"/>
        </w:rPr>
      </w:pPr>
      <w:r w:rsidRPr="009E4534">
        <w:rPr>
          <w:rFonts w:ascii="Verdana" w:hAnsi="Verdana"/>
          <w:color w:val="000000"/>
          <w:sz w:val="20"/>
          <w:szCs w:val="20"/>
        </w:rPr>
        <w:t>&lt;CntryOfTaxRes&gt;dfad&lt;/CntryOfTaxRes&gt;</w:t>
      </w:r>
    </w:p>
    <w:p w:rsidR="00E472C2" w:rsidRPr="009E4534" w:rsidRDefault="00E472C2" w:rsidP="0063741C">
      <w:pPr>
        <w:ind w:left="1440" w:firstLine="720"/>
        <w:rPr>
          <w:rFonts w:ascii="Verdana" w:hAnsi="Verdana"/>
          <w:color w:val="000000"/>
          <w:sz w:val="20"/>
          <w:szCs w:val="20"/>
        </w:rPr>
      </w:pPr>
      <w:r w:rsidRPr="009E4534">
        <w:rPr>
          <w:rFonts w:ascii="Verdana" w:hAnsi="Verdana"/>
          <w:color w:val="000000"/>
          <w:sz w:val="20"/>
          <w:szCs w:val="20"/>
        </w:rPr>
        <w:t>&lt;TINNumber&gt;adfaf&lt;/TINNumber&gt;</w:t>
      </w:r>
    </w:p>
    <w:p w:rsidR="00E472C2" w:rsidRPr="009E4534" w:rsidRDefault="00E472C2" w:rsidP="0063741C">
      <w:pPr>
        <w:ind w:left="1440" w:firstLine="720"/>
        <w:rPr>
          <w:rFonts w:ascii="Verdana" w:hAnsi="Verdana"/>
          <w:color w:val="000000"/>
          <w:sz w:val="20"/>
          <w:szCs w:val="20"/>
        </w:rPr>
      </w:pPr>
      <w:r w:rsidRPr="009E4534">
        <w:rPr>
          <w:rFonts w:ascii="Verdana" w:hAnsi="Verdana"/>
          <w:color w:val="000000"/>
          <w:sz w:val="20"/>
          <w:szCs w:val="20"/>
        </w:rPr>
        <w:t>&lt;NoTINReason&gt;dfad&lt;/NoTINReason&gt;</w:t>
      </w:r>
    </w:p>
    <w:p w:rsidR="00E472C2" w:rsidRPr="009E4534" w:rsidRDefault="00E472C2" w:rsidP="0063741C">
      <w:pPr>
        <w:ind w:left="1440" w:firstLine="720"/>
        <w:rPr>
          <w:rFonts w:ascii="Verdana" w:hAnsi="Verdana"/>
          <w:color w:val="000000"/>
          <w:sz w:val="20"/>
          <w:szCs w:val="20"/>
        </w:rPr>
      </w:pPr>
      <w:r w:rsidRPr="009E4534">
        <w:rPr>
          <w:rFonts w:ascii="Verdana" w:hAnsi="Verdana"/>
          <w:color w:val="000000"/>
          <w:sz w:val="20"/>
          <w:szCs w:val="20"/>
        </w:rPr>
        <w:t>&lt;MiscellaneousID&gt;adfaf&lt;/MiscellaneousID&gt;</w:t>
      </w:r>
    </w:p>
    <w:p w:rsidR="00E472C2" w:rsidRPr="009E4534" w:rsidRDefault="00E472C2" w:rsidP="0063741C">
      <w:pPr>
        <w:ind w:left="720" w:firstLine="720"/>
        <w:rPr>
          <w:rFonts w:ascii="Verdana" w:hAnsi="Verdana"/>
          <w:color w:val="000000"/>
          <w:sz w:val="20"/>
          <w:szCs w:val="20"/>
        </w:rPr>
      </w:pPr>
      <w:r w:rsidRPr="009E4534">
        <w:rPr>
          <w:rFonts w:ascii="Verdana" w:hAnsi="Verdana"/>
          <w:color w:val="000000"/>
          <w:sz w:val="20"/>
          <w:szCs w:val="20"/>
        </w:rPr>
        <w:t>&lt;/ReporCntryDet&gt;</w:t>
      </w:r>
    </w:p>
    <w:p w:rsidR="00E472C2" w:rsidRPr="00141212" w:rsidRDefault="00E472C2" w:rsidP="005063E8">
      <w:pPr>
        <w:rPr>
          <w:rFonts w:ascii="Verdana" w:hAnsi="Verdana"/>
          <w:color w:val="000000"/>
          <w:sz w:val="20"/>
          <w:szCs w:val="20"/>
        </w:rPr>
      </w:pPr>
      <w:r w:rsidRPr="009E4534">
        <w:rPr>
          <w:rFonts w:ascii="Verdana" w:hAnsi="Verdana"/>
          <w:color w:val="000000"/>
          <w:sz w:val="20"/>
          <w:szCs w:val="20"/>
        </w:rPr>
        <w:tab/>
        <w:t>&lt;</w:t>
      </w:r>
      <w:r w:rsidR="00220D8E" w:rsidRPr="009E4534">
        <w:rPr>
          <w:rFonts w:ascii="Verdana" w:hAnsi="Verdana"/>
          <w:color w:val="000000"/>
          <w:sz w:val="20"/>
          <w:szCs w:val="20"/>
        </w:rPr>
        <w:t>/</w:t>
      </w:r>
      <w:r w:rsidRPr="009E4534">
        <w:rPr>
          <w:rFonts w:ascii="Verdana" w:hAnsi="Verdana"/>
          <w:color w:val="000000"/>
          <w:sz w:val="20"/>
          <w:szCs w:val="20"/>
        </w:rPr>
        <w:t>OECDDet&gt;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&lt;/RtlAddnlDet&gt;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 &lt;/CustomerDetailsUpdateReq&gt;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&lt;/EE_EAI_MESSAGE&gt;</w:t>
      </w:r>
    </w:p>
    <w:p w:rsidR="005063E8" w:rsidRDefault="005063E8" w:rsidP="005063E8">
      <w:pPr>
        <w:pStyle w:val="Heading3"/>
        <w:ind w:left="504"/>
        <w:rPr>
          <w:rFonts w:cstheme="minorHAnsi"/>
          <w:color w:val="0070C0"/>
        </w:rPr>
      </w:pPr>
    </w:p>
    <w:p w:rsidR="005063E8" w:rsidRDefault="005063E8" w:rsidP="005063E8">
      <w:pPr>
        <w:rPr>
          <w:color w:val="365F91" w:themeColor="accent1" w:themeShade="BF"/>
          <w:sz w:val="24"/>
          <w:szCs w:val="24"/>
          <w:u w:val="single"/>
        </w:rPr>
      </w:pPr>
      <w:r w:rsidRPr="004C5303">
        <w:rPr>
          <w:color w:val="365F91" w:themeColor="accent1" w:themeShade="BF"/>
          <w:sz w:val="24"/>
          <w:szCs w:val="24"/>
          <w:u w:val="single"/>
        </w:rPr>
        <w:t>Sample Request</w:t>
      </w:r>
      <w:r>
        <w:rPr>
          <w:color w:val="365F91" w:themeColor="accent1" w:themeShade="BF"/>
          <w:sz w:val="24"/>
          <w:szCs w:val="24"/>
          <w:u w:val="single"/>
        </w:rPr>
        <w:t>2:</w:t>
      </w:r>
    </w:p>
    <w:p w:rsidR="005063E8" w:rsidRDefault="005063E8" w:rsidP="005063E8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To Verify CIF details</w:t>
      </w:r>
    </w:p>
    <w:p w:rsidR="005063E8" w:rsidRDefault="005063E8" w:rsidP="005063E8">
      <w:pPr>
        <w:rPr>
          <w:rFonts w:ascii="Verdana" w:hAnsi="Verdana"/>
          <w:b/>
          <w:sz w:val="20"/>
          <w:szCs w:val="20"/>
        </w:rPr>
      </w:pP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&lt;EE_EAI_MESSAGE&gt;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 &lt;EE_EAI_HEADER&gt;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&lt;MsgFormat&gt;CUSTOMER_UPDATE_REQ&lt;/MsgFormat&gt;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&lt;MsgVersion&gt;001&lt;/MsgVersion&gt;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&lt;RequestorChannelId&gt;</w:t>
      </w:r>
      <w:r>
        <w:rPr>
          <w:rFonts w:ascii="Verdana" w:hAnsi="Verdana"/>
          <w:sz w:val="20"/>
          <w:szCs w:val="20"/>
        </w:rPr>
        <w:t>CAS</w:t>
      </w:r>
      <w:r w:rsidRPr="003126BC">
        <w:rPr>
          <w:rFonts w:ascii="Verdana" w:eastAsia="Calibri" w:hAnsi="Verdana" w:cs="Mangal"/>
          <w:sz w:val="20"/>
          <w:szCs w:val="20"/>
        </w:rPr>
        <w:t>&lt;/RequestorChannelId&gt;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&lt;RequestorUserId&gt;RAKUSER&lt;/RequestorUserId&gt;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&lt;RequestorLanguage&gt;E&lt;/RequestorLanguage&gt;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&lt;RequestorSecurityInfo&gt;secure&lt;/RequestorSecurityInfo&gt;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&lt;ReturnCode&gt;911&lt;/ReturnCode&gt;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&lt;ReturnDesc&gt;Issuer Timed Out&lt;/ReturnDesc&gt;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&lt;MessageId&gt;Test_CU_0031&lt;/MessageId&gt;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&lt;Extra1&gt;REQ||SHELL.dfgJOHN&lt;/Extra1&gt;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&lt;Extra2&gt;2014-01-19T12:20:58.000+04:00&lt;/Extra2&gt;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 &lt;/EE_EAI_HEADER&gt;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 &lt;CustomerDetailsUpdateReq&gt;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&lt;BankId&gt;RAK&lt;/BankId&gt;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&lt;CIFId&gt;0326407&lt;/CIFId&gt;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&lt;RetCorpFlag&gt;R&lt;/RetCorpFlag&gt;</w:t>
      </w:r>
    </w:p>
    <w:p w:rsidR="005063E8" w:rsidRPr="00EB0CEE" w:rsidRDefault="005063E8" w:rsidP="005063E8">
      <w:pPr>
        <w:pStyle w:val="DBSBody"/>
        <w:rPr>
          <w:rFonts w:ascii="Verdana" w:hAnsi="Verdana"/>
        </w:rPr>
      </w:pPr>
      <w:r w:rsidRPr="003126BC">
        <w:rPr>
          <w:rFonts w:ascii="Verdana" w:hAnsi="Verdana"/>
        </w:rPr>
        <w:t xml:space="preserve">      </w:t>
      </w:r>
      <w:r w:rsidRPr="00EB0CEE">
        <w:rPr>
          <w:rFonts w:ascii="Verdana" w:hAnsi="Verdana"/>
        </w:rPr>
        <w:t>&lt;ActionRequired&gt;</w:t>
      </w:r>
      <w:r>
        <w:rPr>
          <w:rFonts w:ascii="Verdana" w:hAnsi="Verdana"/>
        </w:rPr>
        <w:t>V</w:t>
      </w:r>
      <w:r w:rsidRPr="00EB0CEE">
        <w:rPr>
          <w:rFonts w:ascii="Verdana" w:hAnsi="Verdana"/>
        </w:rPr>
        <w:t>&lt;/ActionRequired&gt;</w:t>
      </w:r>
    </w:p>
    <w:p w:rsidR="005063E8" w:rsidRPr="00EB0CEE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EB0CEE">
        <w:rPr>
          <w:rFonts w:ascii="Verdana" w:eastAsia="Calibri" w:hAnsi="Verdana" w:cs="Mangal"/>
          <w:sz w:val="20"/>
          <w:szCs w:val="20"/>
        </w:rPr>
        <w:t xml:space="preserve">      &lt;VerifyCIF&gt;</w:t>
      </w:r>
    </w:p>
    <w:p w:rsidR="005063E8" w:rsidRPr="00EB0CEE" w:rsidRDefault="005063E8" w:rsidP="005063E8">
      <w:pPr>
        <w:ind w:firstLine="720"/>
        <w:rPr>
          <w:rFonts w:ascii="Verdana" w:eastAsia="Calibri" w:hAnsi="Verdana" w:cs="Mangal"/>
          <w:sz w:val="20"/>
          <w:szCs w:val="20"/>
        </w:rPr>
      </w:pPr>
      <w:r w:rsidRPr="00EB0CEE">
        <w:rPr>
          <w:rFonts w:ascii="Verdana" w:eastAsia="Calibri" w:hAnsi="Verdana" w:cs="Mangal"/>
          <w:sz w:val="20"/>
          <w:szCs w:val="20"/>
        </w:rPr>
        <w:t xml:space="preserve">  &lt;Decision&gt;Approve&lt;/Decision&gt;</w:t>
      </w:r>
    </w:p>
    <w:p w:rsidR="005063E8" w:rsidRPr="00EB0CEE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EB0CEE">
        <w:rPr>
          <w:rFonts w:ascii="Verdana" w:eastAsia="Calibri" w:hAnsi="Verdana" w:cs="Mangal"/>
          <w:sz w:val="20"/>
          <w:szCs w:val="20"/>
        </w:rPr>
        <w:t xml:space="preserve">            &lt;Reason&gt;Approve it&lt;/Reason&gt;</w:t>
      </w:r>
    </w:p>
    <w:p w:rsidR="005063E8" w:rsidRPr="003126BC" w:rsidRDefault="005063E8" w:rsidP="005063E8">
      <w:pPr>
        <w:pStyle w:val="DBSBody"/>
        <w:rPr>
          <w:rFonts w:ascii="Verdana" w:hAnsi="Verdana"/>
          <w:color w:val="000000"/>
        </w:rPr>
      </w:pPr>
      <w:r w:rsidRPr="00EB0CEE">
        <w:rPr>
          <w:rFonts w:ascii="Verdana" w:hAnsi="Verdana"/>
        </w:rPr>
        <w:t xml:space="preserve">      &lt;/VerifyCIF&gt;</w:t>
      </w:r>
      <w:r w:rsidRPr="00EB0CEE">
        <w:rPr>
          <w:rFonts w:ascii="Verdana" w:hAnsi="Verdana"/>
        </w:rPr>
        <w:cr/>
      </w:r>
      <w:r w:rsidRPr="003126BC">
        <w:rPr>
          <w:rFonts w:ascii="Verdana" w:hAnsi="Verdana"/>
          <w:color w:val="000000"/>
        </w:rPr>
        <w:t>  &lt;/CustomerDetailsUpdateReq&gt;</w:t>
      </w:r>
    </w:p>
    <w:p w:rsidR="005063E8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&lt;/EE_EAI_MESSAGE&gt;</w:t>
      </w:r>
    </w:p>
    <w:p w:rsidR="005063E8" w:rsidRPr="00077D91" w:rsidRDefault="005063E8" w:rsidP="005063E8"/>
    <w:p w:rsidR="005063E8" w:rsidRDefault="005063E8" w:rsidP="005063E8">
      <w:pPr>
        <w:pStyle w:val="Heading3"/>
        <w:numPr>
          <w:ilvl w:val="2"/>
          <w:numId w:val="1"/>
        </w:numPr>
        <w:tabs>
          <w:tab w:val="left" w:pos="1134"/>
        </w:tabs>
        <w:rPr>
          <w:rFonts w:cstheme="minorHAnsi"/>
          <w:color w:val="0070C0"/>
        </w:rPr>
      </w:pPr>
      <w:r w:rsidRPr="0076201A">
        <w:rPr>
          <w:rFonts w:cstheme="minorHAnsi"/>
          <w:sz w:val="22"/>
        </w:rPr>
        <w:t xml:space="preserve"> </w:t>
      </w:r>
      <w:bookmarkStart w:id="23" w:name="_Toc466206735"/>
      <w:r w:rsidRPr="009F480D">
        <w:rPr>
          <w:rFonts w:cstheme="minorHAnsi"/>
          <w:color w:val="0070C0"/>
        </w:rPr>
        <w:t>Re</w:t>
      </w:r>
      <w:r>
        <w:rPr>
          <w:rFonts w:cstheme="minorHAnsi"/>
          <w:color w:val="0070C0"/>
        </w:rPr>
        <w:t>sponse Description</w:t>
      </w:r>
      <w:bookmarkEnd w:id="23"/>
    </w:p>
    <w:p w:rsidR="005063E8" w:rsidRPr="009F480D" w:rsidRDefault="005063E8" w:rsidP="005063E8"/>
    <w:tbl>
      <w:tblPr>
        <w:tblW w:w="963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3960"/>
        <w:gridCol w:w="1710"/>
        <w:gridCol w:w="1890"/>
      </w:tblGrid>
      <w:tr w:rsidR="005063E8" w:rsidRPr="009F480D" w:rsidTr="002900D9">
        <w:trPr>
          <w:cantSplit/>
          <w:trHeight w:val="488"/>
          <w:tblHeader/>
        </w:trPr>
        <w:tc>
          <w:tcPr>
            <w:tcW w:w="2070" w:type="dxa"/>
            <w:shd w:val="clear" w:color="auto" w:fill="B8CCE4" w:themeFill="accent1" w:themeFillTint="66"/>
          </w:tcPr>
          <w:p w:rsidR="005063E8" w:rsidRPr="009F480D" w:rsidRDefault="005063E8" w:rsidP="002900D9">
            <w:pPr>
              <w:ind w:left="90"/>
              <w:rPr>
                <w:rFonts w:cs="Arial"/>
                <w:b/>
              </w:rPr>
            </w:pPr>
            <w:r w:rsidRPr="009F480D">
              <w:rPr>
                <w:rFonts w:cs="Arial"/>
                <w:b/>
              </w:rPr>
              <w:lastRenderedPageBreak/>
              <w:t xml:space="preserve">Field Name </w:t>
            </w:r>
          </w:p>
        </w:tc>
        <w:tc>
          <w:tcPr>
            <w:tcW w:w="3960" w:type="dxa"/>
            <w:shd w:val="clear" w:color="auto" w:fill="B8CCE4" w:themeFill="accent1" w:themeFillTint="66"/>
          </w:tcPr>
          <w:p w:rsidR="005063E8" w:rsidRPr="009F480D" w:rsidRDefault="005063E8" w:rsidP="002900D9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1710" w:type="dxa"/>
            <w:shd w:val="clear" w:color="auto" w:fill="B8CCE4" w:themeFill="accent1" w:themeFillTint="66"/>
          </w:tcPr>
          <w:p w:rsidR="005063E8" w:rsidRPr="009F480D" w:rsidRDefault="005063E8" w:rsidP="002900D9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Data Type (Max Length/ Format) </w:t>
            </w:r>
          </w:p>
        </w:tc>
        <w:tc>
          <w:tcPr>
            <w:tcW w:w="1890" w:type="dxa"/>
            <w:shd w:val="clear" w:color="auto" w:fill="B8CCE4" w:themeFill="accent1" w:themeFillTint="66"/>
          </w:tcPr>
          <w:p w:rsidR="005063E8" w:rsidRPr="009F480D" w:rsidRDefault="005063E8" w:rsidP="002900D9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Mandatory (M)/ </w:t>
            </w:r>
          </w:p>
          <w:p w:rsidR="005063E8" w:rsidRPr="009F480D" w:rsidRDefault="005063E8" w:rsidP="002900D9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Optional (O)/ </w:t>
            </w:r>
          </w:p>
          <w:p w:rsidR="005063E8" w:rsidRPr="009F480D" w:rsidRDefault="005063E8" w:rsidP="002900D9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Conditional(C) </w:t>
            </w:r>
          </w:p>
        </w:tc>
      </w:tr>
      <w:tr w:rsidR="005063E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  <w:color w:val="000000"/>
              </w:rPr>
            </w:pPr>
            <w:r w:rsidRPr="003126BC">
              <w:rPr>
                <w:rFonts w:ascii="Verdana" w:hAnsi="Verdana" w:cs="Arial"/>
              </w:rPr>
              <w:t xml:space="preserve">BankId </w:t>
            </w:r>
          </w:p>
        </w:tc>
        <w:tc>
          <w:tcPr>
            <w:tcW w:w="396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  <w:color w:val="000000"/>
              </w:rPr>
            </w:pPr>
            <w:r w:rsidRPr="003126BC">
              <w:rPr>
                <w:rFonts w:ascii="Verdana" w:hAnsi="Verdana" w:cs="Arial"/>
              </w:rPr>
              <w:t xml:space="preserve">Bank Id </w:t>
            </w:r>
          </w:p>
        </w:tc>
        <w:tc>
          <w:tcPr>
            <w:tcW w:w="171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  <w:color w:val="000000"/>
              </w:rPr>
            </w:pPr>
            <w:r w:rsidRPr="003126BC">
              <w:rPr>
                <w:rFonts w:ascii="Verdana" w:hAnsi="Verdana" w:cs="Arial"/>
              </w:rPr>
              <w:t xml:space="preserve">String (9) </w:t>
            </w:r>
          </w:p>
        </w:tc>
        <w:tc>
          <w:tcPr>
            <w:tcW w:w="189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  <w:color w:val="000000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5063E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CIFId </w:t>
            </w:r>
          </w:p>
        </w:tc>
        <w:tc>
          <w:tcPr>
            <w:tcW w:w="396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Customer ID </w:t>
            </w:r>
          </w:p>
        </w:tc>
        <w:tc>
          <w:tcPr>
            <w:tcW w:w="171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(32) </w:t>
            </w:r>
          </w:p>
        </w:tc>
        <w:tc>
          <w:tcPr>
            <w:tcW w:w="189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5063E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Status </w:t>
            </w:r>
          </w:p>
        </w:tc>
        <w:tc>
          <w:tcPr>
            <w:tcW w:w="3960" w:type="dxa"/>
          </w:tcPr>
          <w:p w:rsidR="005063E8" w:rsidRPr="003126BC" w:rsidRDefault="005063E8" w:rsidP="002900D9">
            <w:pPr>
              <w:pStyle w:val="Default"/>
              <w:rPr>
                <w:rFonts w:ascii="Verdana" w:eastAsia="Times New Roman" w:hAnsi="Verdana"/>
                <w:color w:val="auto"/>
                <w:sz w:val="20"/>
                <w:szCs w:val="20"/>
              </w:rPr>
            </w:pPr>
            <w:r w:rsidRPr="003126BC">
              <w:rPr>
                <w:rFonts w:ascii="Verdana" w:eastAsia="Times New Roman" w:hAnsi="Verdana"/>
                <w:color w:val="auto"/>
                <w:sz w:val="20"/>
                <w:szCs w:val="20"/>
              </w:rPr>
              <w:t xml:space="preserve">Status Flag. </w:t>
            </w:r>
          </w:p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S- Success or F- Failure </w:t>
            </w:r>
          </w:p>
        </w:tc>
        <w:tc>
          <w:tcPr>
            <w:tcW w:w="171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(1) </w:t>
            </w:r>
          </w:p>
        </w:tc>
        <w:tc>
          <w:tcPr>
            <w:tcW w:w="189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5063E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Message </w:t>
            </w:r>
          </w:p>
        </w:tc>
        <w:tc>
          <w:tcPr>
            <w:tcW w:w="396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Holds the success or failure message </w:t>
            </w:r>
          </w:p>
        </w:tc>
        <w:tc>
          <w:tcPr>
            <w:tcW w:w="171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(255) </w:t>
            </w:r>
          </w:p>
        </w:tc>
        <w:tc>
          <w:tcPr>
            <w:tcW w:w="189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5063E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5063E8" w:rsidRPr="004127DD" w:rsidRDefault="005063E8" w:rsidP="002900D9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:rsidR="005063E8" w:rsidRPr="004127DD" w:rsidRDefault="005063E8" w:rsidP="002900D9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063E8" w:rsidRPr="004127DD" w:rsidRDefault="005063E8" w:rsidP="002900D9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:rsidR="005063E8" w:rsidRPr="004127DD" w:rsidRDefault="005063E8" w:rsidP="002900D9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5063E8" w:rsidRDefault="005063E8" w:rsidP="005063E8">
      <w:pPr>
        <w:spacing w:line="240" w:lineRule="auto"/>
        <w:rPr>
          <w:color w:val="365F91" w:themeColor="accent1" w:themeShade="BF"/>
          <w:sz w:val="24"/>
          <w:szCs w:val="24"/>
          <w:u w:val="single"/>
        </w:rPr>
      </w:pPr>
    </w:p>
    <w:p w:rsidR="005063E8" w:rsidRDefault="005063E8" w:rsidP="005063E8">
      <w:pPr>
        <w:rPr>
          <w:color w:val="365F91" w:themeColor="accent1" w:themeShade="BF"/>
          <w:sz w:val="24"/>
          <w:szCs w:val="24"/>
          <w:u w:val="single"/>
        </w:rPr>
      </w:pPr>
      <w:r w:rsidRPr="004C5303">
        <w:rPr>
          <w:color w:val="365F91" w:themeColor="accent1" w:themeShade="BF"/>
          <w:sz w:val="24"/>
          <w:szCs w:val="24"/>
          <w:u w:val="single"/>
        </w:rPr>
        <w:t xml:space="preserve">Sample </w:t>
      </w:r>
      <w:r>
        <w:rPr>
          <w:color w:val="365F91" w:themeColor="accent1" w:themeShade="BF"/>
          <w:sz w:val="24"/>
          <w:szCs w:val="24"/>
          <w:u w:val="single"/>
        </w:rPr>
        <w:t>Response</w:t>
      </w:r>
    </w:p>
    <w:p w:rsidR="005063E8" w:rsidRPr="00F90F51" w:rsidRDefault="005063E8" w:rsidP="005063E8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F90F51">
        <w:rPr>
          <w:rFonts w:asciiTheme="minorHAnsi" w:hAnsiTheme="minorHAnsi" w:cstheme="minorHAnsi"/>
          <w:sz w:val="22"/>
          <w:szCs w:val="22"/>
        </w:rPr>
        <w:t xml:space="preserve">&lt;?xml version="1.0" encoding="UTF-8" standalone=“yes”?&gt; 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&lt;EE_EAI_MESSAGE&gt;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 &lt;EE_EAI_HEADER&gt;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&lt;MsgFormat&gt;CUSTOMER_UPDATE_REQ&lt;/MsgFormat&gt;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&lt;MsgVersion&gt;001&lt;/MsgVersion&gt;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&lt;RequestorChannelId&gt;</w:t>
      </w:r>
      <w:r>
        <w:rPr>
          <w:rFonts w:ascii="Verdana" w:hAnsi="Verdana"/>
          <w:sz w:val="20"/>
          <w:szCs w:val="20"/>
        </w:rPr>
        <w:t>CAS</w:t>
      </w:r>
      <w:r w:rsidRPr="003126BC">
        <w:rPr>
          <w:rFonts w:ascii="Verdana" w:hAnsi="Verdana"/>
          <w:color w:val="000000"/>
          <w:sz w:val="20"/>
          <w:szCs w:val="20"/>
        </w:rPr>
        <w:t>&lt;/RequestorChannelId&gt;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&lt;RequestorUserId&gt;RAKUSER&lt;/RequestorUserId&gt;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&lt;RequestorLanguage&gt;E&lt;/RequestorLanguage&gt;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&lt;RequestorSecurityInfo&gt;secure&lt;/RequestorSecurityInfo&gt;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&lt;ReturnCode&gt;0000&lt;/ReturnCode&gt;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&lt;ReturnDesc&gt;Successful&lt;/ReturnDesc&gt;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&lt;MessageId&gt;Test_CU_0031&lt;/MessageId&gt;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&lt;Extra1&gt;REP||SHELL.dfgJOHN&lt;/Extra1&gt;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&lt;Extra2&gt;2014-01-19T12:20:58.000+04:00&lt;/Extra2&gt;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 &lt;/EE_EAI_HEADER&gt;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 &lt;CustomerDetailsUpdateRes&gt;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&lt;BankId&gt;RAK&lt;/BankId&gt;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&lt;CIFId&gt;0326407&lt;/CIFId&gt;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&lt;Status&gt;S&lt;/Status&gt;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&lt;Message&gt;SUCCESS&lt;/Message&gt;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 &lt;/CustomerDetailsUpdateRes&gt;</w:t>
      </w:r>
    </w:p>
    <w:p w:rsidR="005063E8" w:rsidRDefault="005063E8" w:rsidP="005063E8">
      <w:pPr>
        <w:pStyle w:val="DBSBody"/>
        <w:ind w:left="720"/>
        <w:rPr>
          <w:rFonts w:ascii="Verdana" w:hAnsi="Verdana"/>
          <w:color w:val="000000"/>
        </w:rPr>
      </w:pPr>
      <w:r w:rsidRPr="003126BC">
        <w:rPr>
          <w:rFonts w:ascii="Verdana" w:hAnsi="Verdana"/>
          <w:color w:val="000000"/>
        </w:rPr>
        <w:t>&lt;/EE_EAI_MESSAGE&gt;</w:t>
      </w:r>
    </w:p>
    <w:p w:rsidR="005063E8" w:rsidRDefault="005063E8" w:rsidP="005063E8">
      <w:pPr>
        <w:pStyle w:val="DBSBody"/>
        <w:ind w:left="720"/>
      </w:pPr>
    </w:p>
    <w:p w:rsidR="005063E8" w:rsidRPr="006A516D" w:rsidRDefault="005063E8" w:rsidP="005063E8">
      <w:pPr>
        <w:pStyle w:val="Heading3"/>
        <w:numPr>
          <w:ilvl w:val="2"/>
          <w:numId w:val="1"/>
        </w:numPr>
        <w:tabs>
          <w:tab w:val="left" w:pos="1134"/>
        </w:tabs>
        <w:rPr>
          <w:rFonts w:cstheme="minorHAnsi"/>
          <w:color w:val="0070C0"/>
        </w:rPr>
      </w:pPr>
      <w:bookmarkStart w:id="24" w:name="_Toc466206736"/>
      <w:r w:rsidRPr="006A516D">
        <w:rPr>
          <w:rFonts w:cstheme="minorHAnsi"/>
          <w:color w:val="0070C0"/>
        </w:rPr>
        <w:lastRenderedPageBreak/>
        <w:t>Interface Parameters</w:t>
      </w:r>
      <w:bookmarkEnd w:id="24"/>
    </w:p>
    <w:p w:rsidR="005063E8" w:rsidRPr="009F6164" w:rsidRDefault="005063E8" w:rsidP="005063E8">
      <w:pPr>
        <w:pStyle w:val="DBSBody"/>
        <w:ind w:firstLine="50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None</w:t>
      </w:r>
    </w:p>
    <w:p w:rsidR="005063E8" w:rsidRDefault="005063E8" w:rsidP="005063E8"/>
    <w:p w:rsidR="002900D9" w:rsidRDefault="002900D9"/>
    <w:sectPr w:rsidR="002900D9" w:rsidSect="00910B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651" w:rsidRDefault="00DF3651" w:rsidP="00DF3651">
      <w:pPr>
        <w:spacing w:before="0" w:after="0" w:line="240" w:lineRule="auto"/>
      </w:pPr>
      <w:r>
        <w:separator/>
      </w:r>
    </w:p>
  </w:endnote>
  <w:endnote w:type="continuationSeparator" w:id="0">
    <w:p w:rsidR="00DF3651" w:rsidRDefault="00DF3651" w:rsidP="00DF36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39" w:author="Bibin Varkey Oommen" w:date="2021-12-06T15:15:00Z"/>
  <w:sdt>
    <w:sdtPr>
      <w:tag w:val="GTBClassification"/>
      <w:id w:val="-345796635"/>
      <w:lock w:val="contentLocked"/>
      <w:placeholder>
        <w:docPart w:val="DefaultPlaceholder_1081868574"/>
      </w:placeholder>
    </w:sdtPr>
    <w:sdtContent>
      <w:customXmlInsRangeEnd w:id="39"/>
      <w:p w:rsidR="00DF3651" w:rsidRDefault="00DF3651" w:rsidP="00DF3651">
        <w:pPr>
          <w:pStyle w:val="Footer"/>
          <w:jc w:val="center"/>
          <w:pPrChange w:id="40" w:author="Bibin Varkey Oommen" w:date="2021-12-06T15:15:00Z">
            <w:pPr>
              <w:pStyle w:val="Footer"/>
            </w:pPr>
          </w:pPrChange>
        </w:pPr>
        <w:ins w:id="41" w:author="Bibin Varkey Oommen" w:date="2021-12-06T15:15:00Z">
          <w:r w:rsidRPr="00DF3651">
            <w:rPr>
              <w:rFonts w:ascii="Verdana" w:hAnsi="Verdana"/>
              <w:b/>
              <w:color w:val="000000"/>
              <w:sz w:val="20"/>
              <w:rPrChange w:id="42" w:author="Bibin Varkey Oommen" w:date="2021-12-06T15:15:00Z">
                <w:rPr/>
              </w:rPrChange>
            </w:rPr>
            <w:t>Classification:</w:t>
          </w:r>
          <w:r w:rsidRPr="00DF3651">
            <w:rPr>
              <w:rFonts w:ascii="Verdana" w:hAnsi="Verdana"/>
              <w:color w:val="000000"/>
              <w:sz w:val="20"/>
              <w:rPrChange w:id="43" w:author="Bibin Varkey Oommen" w:date="2021-12-06T15:15:00Z">
                <w:rPr/>
              </w:rPrChange>
            </w:rPr>
            <w:t xml:space="preserve"> </w:t>
          </w:r>
          <w:r w:rsidRPr="00DF3651">
            <w:rPr>
              <w:rFonts w:ascii="Verdana" w:hAnsi="Verdana"/>
              <w:b/>
              <w:color w:val="FF0000"/>
              <w:sz w:val="20"/>
              <w:rPrChange w:id="44" w:author="Bibin Varkey Oommen" w:date="2021-12-06T15:15:00Z">
                <w:rPr/>
              </w:rPrChange>
            </w:rPr>
            <w:t>RAKBANK-Internal</w:t>
          </w:r>
        </w:ins>
      </w:p>
      <w:customXmlInsRangeStart w:id="45" w:author="Bibin Varkey Oommen" w:date="2021-12-06T15:15:00Z"/>
    </w:sdtContent>
  </w:sdt>
  <w:customXmlInsRangeEnd w:id="4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46" w:author="Bibin Varkey Oommen" w:date="2021-12-06T15:15:00Z"/>
  <w:sdt>
    <w:sdtPr>
      <w:tag w:val="GTBClassification"/>
      <w:id w:val="-1216047446"/>
      <w:lock w:val="contentLocked"/>
      <w:placeholder>
        <w:docPart w:val="DefaultPlaceholder_1081868574"/>
      </w:placeholder>
    </w:sdtPr>
    <w:sdtContent>
      <w:customXmlInsRangeEnd w:id="46"/>
      <w:p w:rsidR="00DF3651" w:rsidRDefault="00DF3651" w:rsidP="00DF3651">
        <w:pPr>
          <w:pStyle w:val="Footer"/>
          <w:jc w:val="center"/>
          <w:pPrChange w:id="47" w:author="Bibin Varkey Oommen" w:date="2021-12-06T15:15:00Z">
            <w:pPr>
              <w:pStyle w:val="Footer"/>
            </w:pPr>
          </w:pPrChange>
        </w:pPr>
        <w:ins w:id="48" w:author="Bibin Varkey Oommen" w:date="2021-12-06T15:15:00Z">
          <w:r w:rsidRPr="00DF3651">
            <w:rPr>
              <w:rFonts w:ascii="Verdana" w:hAnsi="Verdana"/>
              <w:b/>
              <w:color w:val="000000"/>
              <w:sz w:val="20"/>
              <w:rPrChange w:id="49" w:author="Bibin Varkey Oommen" w:date="2021-12-06T15:15:00Z">
                <w:rPr/>
              </w:rPrChange>
            </w:rPr>
            <w:t>Classification:</w:t>
          </w:r>
          <w:r w:rsidRPr="00DF3651">
            <w:rPr>
              <w:rFonts w:ascii="Verdana" w:hAnsi="Verdana"/>
              <w:color w:val="000000"/>
              <w:sz w:val="20"/>
              <w:rPrChange w:id="50" w:author="Bibin Varkey Oommen" w:date="2021-12-06T15:15:00Z">
                <w:rPr/>
              </w:rPrChange>
            </w:rPr>
            <w:t xml:space="preserve"> </w:t>
          </w:r>
          <w:r w:rsidRPr="00DF3651">
            <w:rPr>
              <w:rFonts w:ascii="Verdana" w:hAnsi="Verdana"/>
              <w:b/>
              <w:color w:val="FF0000"/>
              <w:sz w:val="20"/>
              <w:rPrChange w:id="51" w:author="Bibin Varkey Oommen" w:date="2021-12-06T15:15:00Z">
                <w:rPr/>
              </w:rPrChange>
            </w:rPr>
            <w:t>RAKBANK-Internal</w:t>
          </w:r>
        </w:ins>
      </w:p>
      <w:customXmlInsRangeStart w:id="52" w:author="Bibin Varkey Oommen" w:date="2021-12-06T15:15:00Z"/>
    </w:sdtContent>
  </w:sdt>
  <w:customXmlInsRangeEnd w:id="5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60" w:author="Bibin Varkey Oommen" w:date="2021-12-06T15:15:00Z"/>
  <w:sdt>
    <w:sdtPr>
      <w:tag w:val="GTBClassification"/>
      <w:id w:val="1761863007"/>
      <w:lock w:val="contentLocked"/>
      <w:placeholder>
        <w:docPart w:val="DefaultPlaceholder_1081868574"/>
      </w:placeholder>
    </w:sdtPr>
    <w:sdtContent>
      <w:customXmlInsRangeEnd w:id="60"/>
      <w:p w:rsidR="00DF3651" w:rsidRDefault="00DF3651" w:rsidP="00DF3651">
        <w:pPr>
          <w:pStyle w:val="Footer"/>
          <w:jc w:val="center"/>
          <w:pPrChange w:id="61" w:author="Bibin Varkey Oommen" w:date="2021-12-06T15:15:00Z">
            <w:pPr>
              <w:pStyle w:val="Footer"/>
            </w:pPr>
          </w:pPrChange>
        </w:pPr>
        <w:ins w:id="62" w:author="Bibin Varkey Oommen" w:date="2021-12-06T15:15:00Z">
          <w:r w:rsidRPr="00DF3651">
            <w:rPr>
              <w:rFonts w:ascii="Verdana" w:hAnsi="Verdana"/>
              <w:b/>
              <w:color w:val="000000"/>
              <w:sz w:val="20"/>
              <w:rPrChange w:id="63" w:author="Bibin Varkey Oommen" w:date="2021-12-06T15:15:00Z">
                <w:rPr/>
              </w:rPrChange>
            </w:rPr>
            <w:t>Classification:</w:t>
          </w:r>
          <w:r w:rsidRPr="00DF3651">
            <w:rPr>
              <w:rFonts w:ascii="Verdana" w:hAnsi="Verdana"/>
              <w:color w:val="000000"/>
              <w:sz w:val="20"/>
              <w:rPrChange w:id="64" w:author="Bibin Varkey Oommen" w:date="2021-12-06T15:15:00Z">
                <w:rPr/>
              </w:rPrChange>
            </w:rPr>
            <w:t xml:space="preserve"> </w:t>
          </w:r>
          <w:r w:rsidRPr="00DF3651">
            <w:rPr>
              <w:rFonts w:ascii="Verdana" w:hAnsi="Verdana"/>
              <w:b/>
              <w:color w:val="FF0000"/>
              <w:sz w:val="20"/>
              <w:rPrChange w:id="65" w:author="Bibin Varkey Oommen" w:date="2021-12-06T15:15:00Z">
                <w:rPr/>
              </w:rPrChange>
            </w:rPr>
            <w:t>RAKBANK-Internal</w:t>
          </w:r>
        </w:ins>
      </w:p>
      <w:customXmlInsRangeStart w:id="66" w:author="Bibin Varkey Oommen" w:date="2021-12-06T15:15:00Z"/>
    </w:sdtContent>
  </w:sdt>
  <w:customXmlInsRangeEnd w:id="6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651" w:rsidRDefault="00DF3651" w:rsidP="00DF3651">
      <w:pPr>
        <w:spacing w:before="0" w:after="0" w:line="240" w:lineRule="auto"/>
      </w:pPr>
      <w:r>
        <w:separator/>
      </w:r>
    </w:p>
  </w:footnote>
  <w:footnote w:type="continuationSeparator" w:id="0">
    <w:p w:rsidR="00DF3651" w:rsidRDefault="00DF3651" w:rsidP="00DF36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25" w:author="Bibin Varkey Oommen" w:date="2021-12-06T15:15:00Z"/>
  <w:sdt>
    <w:sdtPr>
      <w:tag w:val="GTBClassification"/>
      <w:id w:val="-358901805"/>
      <w:lock w:val="contentLocked"/>
      <w:placeholder>
        <w:docPart w:val="DefaultPlaceholder_1081868574"/>
      </w:placeholder>
    </w:sdtPr>
    <w:sdtContent>
      <w:customXmlInsRangeEnd w:id="25"/>
      <w:p w:rsidR="00DF3651" w:rsidRDefault="00DF3651" w:rsidP="00DF3651">
        <w:pPr>
          <w:pStyle w:val="Header"/>
          <w:jc w:val="center"/>
          <w:pPrChange w:id="26" w:author="Bibin Varkey Oommen" w:date="2021-12-06T15:15:00Z">
            <w:pPr>
              <w:pStyle w:val="Header"/>
            </w:pPr>
          </w:pPrChange>
        </w:pPr>
        <w:ins w:id="27" w:author="Bibin Varkey Oommen" w:date="2021-12-06T15:15:00Z">
          <w:r w:rsidRPr="00DF3651">
            <w:rPr>
              <w:rFonts w:ascii="Verdana" w:hAnsi="Verdana"/>
              <w:b/>
              <w:color w:val="000000"/>
              <w:sz w:val="20"/>
              <w:rPrChange w:id="28" w:author="Bibin Varkey Oommen" w:date="2021-12-06T15:15:00Z">
                <w:rPr/>
              </w:rPrChange>
            </w:rPr>
            <w:t>Classification:</w:t>
          </w:r>
          <w:r w:rsidRPr="00DF3651">
            <w:rPr>
              <w:rFonts w:ascii="Verdana" w:hAnsi="Verdana"/>
              <w:color w:val="000000"/>
              <w:sz w:val="20"/>
              <w:rPrChange w:id="29" w:author="Bibin Varkey Oommen" w:date="2021-12-06T15:15:00Z">
                <w:rPr/>
              </w:rPrChange>
            </w:rPr>
            <w:t xml:space="preserve"> </w:t>
          </w:r>
          <w:r w:rsidRPr="00DF3651">
            <w:rPr>
              <w:rFonts w:ascii="Verdana" w:hAnsi="Verdana"/>
              <w:b/>
              <w:color w:val="FF0000"/>
              <w:sz w:val="20"/>
              <w:rPrChange w:id="30" w:author="Bibin Varkey Oommen" w:date="2021-12-06T15:15:00Z">
                <w:rPr/>
              </w:rPrChange>
            </w:rPr>
            <w:t>RAKBANK-Internal</w:t>
          </w:r>
        </w:ins>
      </w:p>
      <w:customXmlInsRangeStart w:id="31" w:author="Bibin Varkey Oommen" w:date="2021-12-06T15:15:00Z"/>
    </w:sdtContent>
  </w:sdt>
  <w:customXmlInsRangeEnd w:id="3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32" w:author="Bibin Varkey Oommen" w:date="2021-12-06T15:15:00Z"/>
  <w:sdt>
    <w:sdtPr>
      <w:tag w:val="GTBClassification"/>
      <w:id w:val="1973253532"/>
      <w:lock w:val="contentLocked"/>
      <w:placeholder>
        <w:docPart w:val="DefaultPlaceholder_1081868574"/>
      </w:placeholder>
    </w:sdtPr>
    <w:sdtContent>
      <w:customXmlInsRangeEnd w:id="32"/>
      <w:p w:rsidR="00DF3651" w:rsidRDefault="00DF3651" w:rsidP="00DF3651">
        <w:pPr>
          <w:pStyle w:val="Header"/>
          <w:jc w:val="center"/>
          <w:pPrChange w:id="33" w:author="Bibin Varkey Oommen" w:date="2021-12-06T15:15:00Z">
            <w:pPr>
              <w:pStyle w:val="Header"/>
            </w:pPr>
          </w:pPrChange>
        </w:pPr>
        <w:ins w:id="34" w:author="Bibin Varkey Oommen" w:date="2021-12-06T15:15:00Z">
          <w:r w:rsidRPr="00DF3651">
            <w:rPr>
              <w:rFonts w:ascii="Verdana" w:hAnsi="Verdana"/>
              <w:b/>
              <w:color w:val="000000"/>
              <w:sz w:val="20"/>
              <w:rPrChange w:id="35" w:author="Bibin Varkey Oommen" w:date="2021-12-06T15:15:00Z">
                <w:rPr/>
              </w:rPrChange>
            </w:rPr>
            <w:t>Classification:</w:t>
          </w:r>
          <w:r w:rsidRPr="00DF3651">
            <w:rPr>
              <w:rFonts w:ascii="Verdana" w:hAnsi="Verdana"/>
              <w:color w:val="000000"/>
              <w:sz w:val="20"/>
              <w:rPrChange w:id="36" w:author="Bibin Varkey Oommen" w:date="2021-12-06T15:15:00Z">
                <w:rPr/>
              </w:rPrChange>
            </w:rPr>
            <w:t xml:space="preserve"> </w:t>
          </w:r>
          <w:r w:rsidRPr="00DF3651">
            <w:rPr>
              <w:rFonts w:ascii="Verdana" w:hAnsi="Verdana"/>
              <w:b/>
              <w:color w:val="FF0000"/>
              <w:sz w:val="20"/>
              <w:rPrChange w:id="37" w:author="Bibin Varkey Oommen" w:date="2021-12-06T15:15:00Z">
                <w:rPr/>
              </w:rPrChange>
            </w:rPr>
            <w:t>RAKBANK-Internal</w:t>
          </w:r>
        </w:ins>
      </w:p>
      <w:customXmlInsRangeStart w:id="38" w:author="Bibin Varkey Oommen" w:date="2021-12-06T15:15:00Z"/>
    </w:sdtContent>
  </w:sdt>
  <w:customXmlInsRangeEnd w:id="3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53" w:author="Bibin Varkey Oommen" w:date="2021-12-06T15:15:00Z"/>
  <w:sdt>
    <w:sdtPr>
      <w:tag w:val="GTBClassification"/>
      <w:id w:val="1564835423"/>
      <w:lock w:val="contentLocked"/>
      <w:placeholder>
        <w:docPart w:val="DefaultPlaceholder_1081868574"/>
      </w:placeholder>
    </w:sdtPr>
    <w:sdtContent>
      <w:customXmlInsRangeEnd w:id="53"/>
      <w:p w:rsidR="00DF3651" w:rsidRDefault="00DF3651" w:rsidP="00DF3651">
        <w:pPr>
          <w:pStyle w:val="Header"/>
          <w:jc w:val="center"/>
          <w:pPrChange w:id="54" w:author="Bibin Varkey Oommen" w:date="2021-12-06T15:15:00Z">
            <w:pPr>
              <w:pStyle w:val="Header"/>
            </w:pPr>
          </w:pPrChange>
        </w:pPr>
        <w:ins w:id="55" w:author="Bibin Varkey Oommen" w:date="2021-12-06T15:15:00Z">
          <w:r w:rsidRPr="00DF3651">
            <w:rPr>
              <w:rFonts w:ascii="Verdana" w:hAnsi="Verdana"/>
              <w:b/>
              <w:color w:val="000000"/>
              <w:sz w:val="20"/>
              <w:rPrChange w:id="56" w:author="Bibin Varkey Oommen" w:date="2021-12-06T15:15:00Z">
                <w:rPr/>
              </w:rPrChange>
            </w:rPr>
            <w:t>Classification:</w:t>
          </w:r>
          <w:r w:rsidRPr="00DF3651">
            <w:rPr>
              <w:rFonts w:ascii="Verdana" w:hAnsi="Verdana"/>
              <w:color w:val="000000"/>
              <w:sz w:val="20"/>
              <w:rPrChange w:id="57" w:author="Bibin Varkey Oommen" w:date="2021-12-06T15:15:00Z">
                <w:rPr/>
              </w:rPrChange>
            </w:rPr>
            <w:t xml:space="preserve"> </w:t>
          </w:r>
          <w:r w:rsidRPr="00DF3651">
            <w:rPr>
              <w:rFonts w:ascii="Verdana" w:hAnsi="Verdana"/>
              <w:b/>
              <w:color w:val="FF0000"/>
              <w:sz w:val="20"/>
              <w:rPrChange w:id="58" w:author="Bibin Varkey Oommen" w:date="2021-12-06T15:15:00Z">
                <w:rPr/>
              </w:rPrChange>
            </w:rPr>
            <w:t>RAKBANK-Internal</w:t>
          </w:r>
        </w:ins>
      </w:p>
      <w:customXmlInsRangeStart w:id="59" w:author="Bibin Varkey Oommen" w:date="2021-12-06T15:15:00Z"/>
    </w:sdtContent>
  </w:sdt>
  <w:customXmlInsRangeEnd w:id="5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193D31"/>
    <w:multiLevelType w:val="multilevel"/>
    <w:tmpl w:val="77E61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2" w:hanging="432"/>
      </w:pPr>
      <w:rPr>
        <w:rFonts w:ascii="Arial" w:hAnsi="Arial" w:cs="Arial" w:hint="default"/>
        <w:color w:val="0070C0"/>
        <w:sz w:val="32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Arial" w:hAnsi="Arial" w:cs="Arial"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ibin Varkey Oommen">
    <w15:presenceInfo w15:providerId="AD" w15:userId="S-1-5-21-1241872456-1058172877-1847928074-863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63E8"/>
    <w:rsid w:val="000B347D"/>
    <w:rsid w:val="00191DD2"/>
    <w:rsid w:val="001B20F0"/>
    <w:rsid w:val="001D6530"/>
    <w:rsid w:val="00220D8E"/>
    <w:rsid w:val="002900D9"/>
    <w:rsid w:val="0029226B"/>
    <w:rsid w:val="002C40D8"/>
    <w:rsid w:val="0032586A"/>
    <w:rsid w:val="0033423D"/>
    <w:rsid w:val="003B59EA"/>
    <w:rsid w:val="004177A3"/>
    <w:rsid w:val="0044239E"/>
    <w:rsid w:val="005063E8"/>
    <w:rsid w:val="0063741C"/>
    <w:rsid w:val="00680621"/>
    <w:rsid w:val="00761005"/>
    <w:rsid w:val="00775EFB"/>
    <w:rsid w:val="00817CE0"/>
    <w:rsid w:val="00910B7F"/>
    <w:rsid w:val="0092568E"/>
    <w:rsid w:val="009B793E"/>
    <w:rsid w:val="009E4534"/>
    <w:rsid w:val="00AC0696"/>
    <w:rsid w:val="00B5705B"/>
    <w:rsid w:val="00B63A78"/>
    <w:rsid w:val="00B740C1"/>
    <w:rsid w:val="00BB0BC1"/>
    <w:rsid w:val="00D317C5"/>
    <w:rsid w:val="00D8212E"/>
    <w:rsid w:val="00DF3651"/>
    <w:rsid w:val="00E20D05"/>
    <w:rsid w:val="00E22B09"/>
    <w:rsid w:val="00E472C2"/>
    <w:rsid w:val="00F9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8C54DD-C6D3-42E6-8D04-A4FEE04B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3E8"/>
    <w:pPr>
      <w:spacing w:before="120" w:after="120"/>
    </w:pPr>
    <w:rPr>
      <w:rFonts w:ascii="Arial" w:eastAsia="MS Mincho" w:hAnsi="Arial" w:cs="Times New Roman"/>
    </w:rPr>
  </w:style>
  <w:style w:type="paragraph" w:styleId="Heading2">
    <w:name w:val="heading 2"/>
    <w:aliases w:val="H2,style2,Header 2,Func Header,Header 21,Func Header1,Header 22,Func Header2,Header 23,Func Header3,Header 24,Func Header4,Header 211,Func Header11,Header 221,Func Header21,Header 231,Func Header31,Header 25,Func Header5,Header 26,Func Header6"/>
    <w:basedOn w:val="Normal"/>
    <w:next w:val="Normal"/>
    <w:link w:val="Heading2Char"/>
    <w:unhideWhenUsed/>
    <w:qFormat/>
    <w:rsid w:val="005063E8"/>
    <w:pPr>
      <w:keepNext/>
      <w:keepLines/>
      <w:spacing w:before="200" w:after="0" w:line="240" w:lineRule="auto"/>
      <w:outlineLvl w:val="1"/>
    </w:pPr>
    <w:rPr>
      <w:rFonts w:eastAsia="Times New Roman"/>
      <w:bCs/>
      <w:color w:val="1F497D"/>
      <w:sz w:val="28"/>
      <w:szCs w:val="26"/>
    </w:rPr>
  </w:style>
  <w:style w:type="paragraph" w:styleId="Heading3">
    <w:name w:val="heading 3"/>
    <w:aliases w:val="h2,2nd Level Head,見出し 3"/>
    <w:basedOn w:val="Normal"/>
    <w:next w:val="Normal"/>
    <w:link w:val="Heading3Char"/>
    <w:unhideWhenUsed/>
    <w:qFormat/>
    <w:rsid w:val="005063E8"/>
    <w:pPr>
      <w:keepNext/>
      <w:keepLines/>
      <w:spacing w:before="200" w:after="0" w:line="240" w:lineRule="auto"/>
      <w:outlineLvl w:val="2"/>
    </w:pPr>
    <w:rPr>
      <w:rFonts w:eastAsia="Times New Roman"/>
      <w:bCs/>
      <w:color w:val="1F497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style2 Char,Header 2 Char,Func Header Char,Header 21 Char,Func Header1 Char,Header 22 Char,Func Header2 Char,Header 23 Char,Func Header3 Char,Header 24 Char,Func Header4 Char,Header 211 Char,Func Header11 Char,Header 221 Char"/>
    <w:basedOn w:val="DefaultParagraphFont"/>
    <w:link w:val="Heading2"/>
    <w:rsid w:val="005063E8"/>
    <w:rPr>
      <w:rFonts w:ascii="Arial" w:eastAsia="Times New Roman" w:hAnsi="Arial" w:cs="Times New Roman"/>
      <w:bCs/>
      <w:color w:val="1F497D"/>
      <w:sz w:val="28"/>
      <w:szCs w:val="26"/>
    </w:rPr>
  </w:style>
  <w:style w:type="character" w:customStyle="1" w:styleId="Heading3Char">
    <w:name w:val="Heading 3 Char"/>
    <w:aliases w:val="h2 Char,2nd Level Head Char,見出し 3 Char"/>
    <w:basedOn w:val="DefaultParagraphFont"/>
    <w:link w:val="Heading3"/>
    <w:rsid w:val="005063E8"/>
    <w:rPr>
      <w:rFonts w:ascii="Arial" w:eastAsia="Times New Roman" w:hAnsi="Arial" w:cs="Times New Roman"/>
      <w:bCs/>
      <w:color w:val="1F497D"/>
      <w:sz w:val="24"/>
    </w:rPr>
  </w:style>
  <w:style w:type="character" w:styleId="Hyperlink">
    <w:name w:val="Hyperlink"/>
    <w:uiPriority w:val="99"/>
    <w:unhideWhenUsed/>
    <w:rsid w:val="005063E8"/>
    <w:rPr>
      <w:color w:val="0000FF"/>
      <w:u w:val="single"/>
    </w:rPr>
  </w:style>
  <w:style w:type="character" w:styleId="CommentReference">
    <w:name w:val="annotation reference"/>
    <w:basedOn w:val="DefaultParagraphFont"/>
    <w:unhideWhenUsed/>
    <w:rsid w:val="005063E8"/>
    <w:rPr>
      <w:sz w:val="16"/>
      <w:szCs w:val="16"/>
    </w:rPr>
  </w:style>
  <w:style w:type="paragraph" w:customStyle="1" w:styleId="Default">
    <w:name w:val="Default"/>
    <w:rsid w:val="005063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text">
    <w:name w:val="table text"/>
    <w:basedOn w:val="Normal"/>
    <w:rsid w:val="005063E8"/>
    <w:pPr>
      <w:spacing w:before="20" w:after="20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DBSBody">
    <w:name w:val="DBS Body"/>
    <w:basedOn w:val="NoSpacing"/>
    <w:link w:val="DBSBodyChar"/>
    <w:qFormat/>
    <w:rsid w:val="005063E8"/>
    <w:rPr>
      <w:rFonts w:ascii="Calibri" w:eastAsia="Calibri" w:hAnsi="Calibri" w:cs="Mangal"/>
      <w:sz w:val="20"/>
      <w:szCs w:val="20"/>
    </w:rPr>
  </w:style>
  <w:style w:type="character" w:customStyle="1" w:styleId="DBSBodyChar">
    <w:name w:val="DBS Body Char"/>
    <w:basedOn w:val="DefaultParagraphFont"/>
    <w:link w:val="DBSBody"/>
    <w:rsid w:val="005063E8"/>
    <w:rPr>
      <w:rFonts w:ascii="Calibri" w:eastAsia="Calibri" w:hAnsi="Calibri" w:cs="Mangal"/>
      <w:sz w:val="20"/>
      <w:szCs w:val="20"/>
    </w:rPr>
  </w:style>
  <w:style w:type="table" w:customStyle="1" w:styleId="TableGrid">
    <w:name w:val="TableGrid"/>
    <w:rsid w:val="005063E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5063E8"/>
    <w:pPr>
      <w:spacing w:after="0" w:line="240" w:lineRule="auto"/>
    </w:pPr>
    <w:rPr>
      <w:rFonts w:ascii="Arial" w:eastAsia="MS Mincho" w:hAnsi="Arial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6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6B"/>
    <w:rPr>
      <w:rFonts w:ascii="Segoe UI" w:eastAsia="MS Mincho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365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651"/>
    <w:rPr>
      <w:rFonts w:ascii="Arial" w:eastAsia="MS Mincho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F365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651"/>
    <w:rPr>
      <w:rFonts w:ascii="Arial" w:eastAsia="MS Mincho" w:hAnsi="Arial" w:cs="Times New Roman"/>
    </w:rPr>
  </w:style>
  <w:style w:type="character" w:styleId="PlaceholderText">
    <w:name w:val="Placeholder Text"/>
    <w:basedOn w:val="DefaultParagraphFont"/>
    <w:uiPriority w:val="99"/>
    <w:semiHidden/>
    <w:rsid w:val="00DF36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gmail.com%3c/Email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0A165-89AC-48AE-8537-BF002F4770FF}"/>
      </w:docPartPr>
      <w:docPartBody>
        <w:p w:rsidR="00000000" w:rsidRDefault="00FE1710">
          <w:r w:rsidRPr="002D6E8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10"/>
    <w:rsid w:val="00FE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17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TBClassification>
  <attrValue xml:space="preserve">RAKBANK-Internal</attrValue>
  <customPropName>RAKBANK Classification</customPropName>
  <timestamp>12/6/2021 3:15:07 PM</timestamp>
  <userName>WATANI_RAK\vbibin</userName>
  <computerName>RBDT4963.rakbank.co.ae</computerName>
  <guid>{90b2295e-8bd4-4644-b3d4-cb7a3e153fff}</guid>
  <hdr>
    <align>center</align>
    <r>
      <fontName>verdana</fontName>
      <fontColor>000000</fontColor>
      <fontSize>10</fontSize>
      <b/>
      <text xml:space="preserve">Classification:</text>
    </r>
    <r>
      <fontName>verdana</fontName>
      <fontColor>000000</fontColor>
      <fontSize>10</fontSize>
      <text xml:space="preserve"> </text>
    </r>
    <r>
      <fontName>verdana</fontName>
      <fontColor>FF0000</fontColor>
      <fontSize>10</fontSize>
      <b/>
      <text xml:space="preserve">RAKBANK-Internal</text>
    </r>
  </hdr>
  <ftr>
    <align>center</align>
    <r>
      <fontName>verdana</fontName>
      <fontColor>000000</fontColor>
      <fontSize>10</fontSize>
      <b/>
      <text xml:space="preserve">Classification:</text>
    </r>
    <r>
      <fontName>verdana</fontName>
      <fontColor>000000</fontColor>
      <fontSize>10</fontSize>
      <text xml:space="preserve"> </text>
    </r>
    <r>
      <fontName>verdana</fontName>
      <fontColor>FF0000</fontColor>
      <fontSize>10</fontSize>
      <b/>
      <text xml:space="preserve">RAKBANK-Internal</text>
    </r>
  </ftr>
</GTBClassification>
</file>

<file path=customXml/itemProps1.xml><?xml version="1.0" encoding="utf-8"?>
<ds:datastoreItem xmlns:ds="http://schemas.openxmlformats.org/officeDocument/2006/customXml" ds:itemID="{7CC11738-60F4-45B6-BF4E-9CBE1E9AD5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12</Pages>
  <Words>1596</Words>
  <Characters>12817</Characters>
  <Application>Microsoft Office Word</Application>
  <DocSecurity>0</DocSecurity>
  <Lines>1281</Lines>
  <Paragraphs>423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RAKBANK</Company>
  <LinksUpToDate>false</LinksUpToDate>
  <CharactersWithSpaces>13990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xaanjana</dc:creator>
  <cp:lastModifiedBy>Bibin Varkey Oommen</cp:lastModifiedBy>
  <cp:revision>22</cp:revision>
  <dcterms:created xsi:type="dcterms:W3CDTF">2016-11-21T07:20:00Z</dcterms:created>
  <dcterms:modified xsi:type="dcterms:W3CDTF">2021-12-06T11:15:00Z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AKBANK Classification">
    <vt:lpwstr>RAKBANK-Internal</vt:lpwstr>
  </property>
  <property fmtid="{D5CDD505-2E9C-101B-9397-08002B2CF9AE}" pid="3" name="ClassifiedBy">
    <vt:lpwstr>WATANI_RAK\vbibin</vt:lpwstr>
  </property>
  <property fmtid="{D5CDD505-2E9C-101B-9397-08002B2CF9AE}" pid="4" name="ClassificationHost">
    <vt:lpwstr>RBDT4963.rakbank.co.ae</vt:lpwstr>
  </property>
  <property fmtid="{D5CDD505-2E9C-101B-9397-08002B2CF9AE}" pid="5" name="ClassificationDate">
    <vt:lpwstr>12/6/2021 3:15:07 PM</vt:lpwstr>
  </property>
  <property fmtid="{D5CDD505-2E9C-101B-9397-08002B2CF9AE}" pid="6" name="ClassificationGUID">
    <vt:lpwstr>{90b2295e-8bd4-4644-b3d4-cb7a3e153fff}</vt:lpwstr>
  </property>
</Properties>
</file>