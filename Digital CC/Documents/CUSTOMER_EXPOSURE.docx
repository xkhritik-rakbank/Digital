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7F3B1" w14:textId="77777777" w:rsidR="00CA53E3" w:rsidRPr="009F480D" w:rsidRDefault="000649F8" w:rsidP="00CA53E3">
      <w:pPr>
        <w:pStyle w:val="Heading2"/>
        <w:rPr>
          <w:rFonts w:cstheme="minorHAnsi"/>
          <w:color w:val="0070C0"/>
          <w:sz w:val="32"/>
          <w:szCs w:val="32"/>
        </w:rPr>
      </w:pPr>
      <w:r>
        <w:rPr>
          <w:rFonts w:cstheme="minorHAnsi"/>
          <w:color w:val="0070C0"/>
          <w:sz w:val="32"/>
          <w:szCs w:val="32"/>
        </w:rPr>
        <w:t>Customer Exposure</w:t>
      </w:r>
    </w:p>
    <w:p w14:paraId="147C995B" w14:textId="77777777" w:rsidR="00CA53E3" w:rsidRPr="00AB071C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0" w:name="_Toc431842951"/>
      <w:bookmarkStart w:id="1" w:name="_Toc439244580"/>
      <w:r w:rsidRPr="00AB071C">
        <w:rPr>
          <w:rFonts w:cstheme="minorHAnsi"/>
          <w:color w:val="0070C0"/>
        </w:rPr>
        <w:t>Description</w:t>
      </w:r>
      <w:bookmarkEnd w:id="0"/>
      <w:bookmarkEnd w:id="1"/>
    </w:p>
    <w:p w14:paraId="0B13F98D" w14:textId="77777777" w:rsidR="00CA53E3" w:rsidRPr="009F480D" w:rsidRDefault="00731E2D" w:rsidP="00CA53E3">
      <w:r w:rsidRPr="00C84A4B">
        <w:rPr>
          <w:rFonts w:cs="Arial"/>
        </w:rPr>
        <w:t xml:space="preserve">This interface </w:t>
      </w:r>
      <w:r w:rsidR="000649F8">
        <w:rPr>
          <w:rFonts w:cs="Arial"/>
        </w:rPr>
        <w:t xml:space="preserve">is used to get Customer exposure details from Finacle, RLS,  </w:t>
      </w:r>
      <w:r w:rsidR="000649F8">
        <w:rPr>
          <w:rFonts w:eastAsia="Calibri" w:cstheme="minorHAnsi"/>
        </w:rPr>
        <w:t>BureauOne</w:t>
      </w:r>
      <w:r w:rsidR="000649F8">
        <w:rPr>
          <w:rFonts w:cs="Arial"/>
        </w:rPr>
        <w:t xml:space="preserve"> systems</w:t>
      </w:r>
      <w:r w:rsidR="00CA53E3" w:rsidRPr="009F480D">
        <w:t xml:space="preserve">. </w:t>
      </w:r>
    </w:p>
    <w:p w14:paraId="18594043" w14:textId="77777777" w:rsidR="00CA53E3" w:rsidRPr="009F480D" w:rsidRDefault="00CA53E3" w:rsidP="00CA53E3">
      <w:pPr>
        <w:rPr>
          <w:rFonts w:cs="Arial"/>
        </w:rPr>
      </w:pPr>
      <w:r w:rsidRPr="009F480D">
        <w:rPr>
          <w:rFonts w:cs="Arial"/>
          <w:u w:val="single"/>
        </w:rPr>
        <w:t>Interfacing Source System</w:t>
      </w:r>
      <w:r w:rsidRPr="009F480D">
        <w:rPr>
          <w:rFonts w:cs="Arial"/>
        </w:rPr>
        <w:t xml:space="preserve">: </w:t>
      </w:r>
      <w:r w:rsidR="006A0B61">
        <w:rPr>
          <w:rFonts w:cs="Arial"/>
        </w:rPr>
        <w:t>CAS</w:t>
      </w:r>
      <w:r w:rsidR="00DB0608">
        <w:rPr>
          <w:rFonts w:cs="Arial"/>
        </w:rPr>
        <w:t>, BPM</w:t>
      </w:r>
    </w:p>
    <w:p w14:paraId="3302F9FF" w14:textId="77777777" w:rsidR="00CA53E3" w:rsidRPr="009F480D" w:rsidRDefault="00CA53E3" w:rsidP="00CA53E3">
      <w:pPr>
        <w:rPr>
          <w:rFonts w:cs="Arial"/>
        </w:rPr>
      </w:pPr>
      <w:r w:rsidRPr="009F480D">
        <w:rPr>
          <w:rFonts w:cs="Arial"/>
          <w:u w:val="single"/>
        </w:rPr>
        <w:t>Interfacing Target System:</w:t>
      </w:r>
      <w:r w:rsidR="004C4A60">
        <w:rPr>
          <w:rFonts w:cs="Arial"/>
        </w:rPr>
        <w:t xml:space="preserve"> </w:t>
      </w:r>
      <w:r w:rsidR="0028532D" w:rsidRPr="00AB071C">
        <w:rPr>
          <w:rFonts w:eastAsia="Calibri" w:cstheme="minorHAnsi"/>
        </w:rPr>
        <w:t>Finacle C</w:t>
      </w:r>
      <w:r w:rsidR="00731E2D">
        <w:rPr>
          <w:rFonts w:eastAsia="Calibri" w:cstheme="minorHAnsi"/>
        </w:rPr>
        <w:t>ore</w:t>
      </w:r>
      <w:r w:rsidR="000649F8">
        <w:rPr>
          <w:rFonts w:eastAsia="Calibri" w:cstheme="minorHAnsi"/>
        </w:rPr>
        <w:t xml:space="preserve">, RLS (collections), BureauOne </w:t>
      </w:r>
    </w:p>
    <w:p w14:paraId="143D7332" w14:textId="77777777" w:rsidR="00CA53E3" w:rsidRPr="00597EFD" w:rsidRDefault="00CA53E3" w:rsidP="00CA53E3">
      <w:pPr>
        <w:rPr>
          <w:rFonts w:eastAsia="Times New Roman"/>
          <w:bCs/>
          <w:color w:val="1F497D"/>
          <w:sz w:val="20"/>
        </w:rPr>
      </w:pPr>
      <w:r w:rsidRPr="009F480D">
        <w:rPr>
          <w:rFonts w:cs="Arial"/>
          <w:u w:val="single"/>
        </w:rPr>
        <w:t>Message Format Name:</w:t>
      </w:r>
      <w:r w:rsidRPr="009F480D">
        <w:rPr>
          <w:rFonts w:cs="Arial"/>
        </w:rPr>
        <w:t xml:space="preserve"> </w:t>
      </w:r>
      <w:r w:rsidR="000649F8">
        <w:rPr>
          <w:rFonts w:cs="Arial"/>
          <w:u w:val="single"/>
        </w:rPr>
        <w:t>CUSTOMER_EXPOSURE</w:t>
      </w:r>
    </w:p>
    <w:p w14:paraId="14790A8D" w14:textId="77777777" w:rsidR="00CA53E3" w:rsidRPr="00AB071C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2" w:name="_Toc431842952"/>
      <w:bookmarkStart w:id="3" w:name="_Toc439244581"/>
      <w:r w:rsidRPr="00AB071C">
        <w:rPr>
          <w:rFonts w:cstheme="minorHAnsi"/>
          <w:color w:val="0070C0"/>
        </w:rPr>
        <w:t>Applicable Functionalities</w:t>
      </w:r>
      <w:bookmarkEnd w:id="2"/>
      <w:bookmarkEnd w:id="3"/>
    </w:p>
    <w:p w14:paraId="02967E58" w14:textId="77777777" w:rsidR="00CA53E3" w:rsidRPr="00AB071C" w:rsidRDefault="00CA53E3" w:rsidP="00CA53E3">
      <w:pPr>
        <w:rPr>
          <w:rFonts w:cstheme="minorHAnsi"/>
        </w:rPr>
      </w:pPr>
    </w:p>
    <w:tbl>
      <w:tblPr>
        <w:tblStyle w:val="TableGrid"/>
        <w:tblW w:w="4818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162"/>
        <w:gridCol w:w="1706"/>
        <w:gridCol w:w="2616"/>
        <w:gridCol w:w="3630"/>
        <w:gridCol w:w="66"/>
      </w:tblGrid>
      <w:tr w:rsidR="00CA53E3" w:rsidRPr="00AB071C" w14:paraId="79AFD18D" w14:textId="77777777" w:rsidTr="0028487D">
        <w:trPr>
          <w:cantSplit/>
          <w:trHeight w:val="334"/>
          <w:tblHeader/>
        </w:trPr>
        <w:tc>
          <w:tcPr>
            <w:tcW w:w="633" w:type="pct"/>
            <w:shd w:val="clear" w:color="auto" w:fill="95B3D7" w:themeFill="accent1" w:themeFillTint="99"/>
          </w:tcPr>
          <w:p w14:paraId="6279B582" w14:textId="77777777"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User Type</w:t>
            </w:r>
          </w:p>
        </w:tc>
        <w:tc>
          <w:tcPr>
            <w:tcW w:w="929" w:type="pct"/>
            <w:shd w:val="clear" w:color="auto" w:fill="95B3D7" w:themeFill="accent1" w:themeFillTint="99"/>
          </w:tcPr>
          <w:p w14:paraId="72351744" w14:textId="77777777"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Modules (Functional RS)</w:t>
            </w:r>
          </w:p>
        </w:tc>
        <w:tc>
          <w:tcPr>
            <w:tcW w:w="1425" w:type="pct"/>
            <w:shd w:val="clear" w:color="auto" w:fill="95B3D7" w:themeFill="accent1" w:themeFillTint="99"/>
          </w:tcPr>
          <w:p w14:paraId="79CA70C7" w14:textId="77777777"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Functionality</w:t>
            </w:r>
          </w:p>
        </w:tc>
        <w:tc>
          <w:tcPr>
            <w:tcW w:w="2013" w:type="pct"/>
            <w:gridSpan w:val="2"/>
            <w:shd w:val="clear" w:color="auto" w:fill="95B3D7" w:themeFill="accent1" w:themeFillTint="99"/>
          </w:tcPr>
          <w:p w14:paraId="665583D8" w14:textId="77777777"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Purpose </w:t>
            </w:r>
          </w:p>
        </w:tc>
      </w:tr>
      <w:tr w:rsidR="0030311F" w:rsidRPr="00AB071C" w14:paraId="30ABD395" w14:textId="77777777" w:rsidTr="0028487D">
        <w:trPr>
          <w:gridAfter w:val="1"/>
          <w:wAfter w:w="35" w:type="pct"/>
          <w:cantSplit/>
          <w:trHeight w:val="286"/>
        </w:trPr>
        <w:tc>
          <w:tcPr>
            <w:tcW w:w="633" w:type="pct"/>
          </w:tcPr>
          <w:p w14:paraId="6907177D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Retail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/SME</w:t>
            </w:r>
          </w:p>
          <w:p w14:paraId="501D0D9F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9" w:type="pct"/>
          </w:tcPr>
          <w:p w14:paraId="05A0663B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Requests</w:t>
            </w:r>
          </w:p>
          <w:p w14:paraId="757E9443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Request</w:t>
            </w: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 xml:space="preserve"> RS)</w:t>
            </w:r>
          </w:p>
        </w:tc>
        <w:tc>
          <w:tcPr>
            <w:tcW w:w="1425" w:type="pct"/>
          </w:tcPr>
          <w:p w14:paraId="140ABC56" w14:textId="77777777" w:rsidR="0030311F" w:rsidRDefault="0030311F">
            <w:r w:rsidRPr="008710BF">
              <w:rPr>
                <w:rFonts w:cs="Arial"/>
              </w:rPr>
              <w:t>Customer exposure</w:t>
            </w:r>
          </w:p>
        </w:tc>
        <w:tc>
          <w:tcPr>
            <w:tcW w:w="1977" w:type="pct"/>
          </w:tcPr>
          <w:p w14:paraId="7AE7FB97" w14:textId="77777777" w:rsidR="0030311F" w:rsidRPr="002B0B45" w:rsidRDefault="0030311F" w:rsidP="00AE7773">
            <w:pPr>
              <w:rPr>
                <w:rFonts w:cs="Arial"/>
              </w:rPr>
            </w:pPr>
            <w:r w:rsidRPr="002B0B45">
              <w:rPr>
                <w:rFonts w:cs="Arial"/>
              </w:rPr>
              <w:t>to get Customer exposure details from Finacle</w:t>
            </w:r>
            <w:r w:rsidR="005938CF">
              <w:rPr>
                <w:rFonts w:cs="Arial"/>
              </w:rPr>
              <w:t xml:space="preserve">, RLS,  </w:t>
            </w:r>
            <w:r w:rsidR="005938CF">
              <w:rPr>
                <w:rFonts w:eastAsia="Calibri" w:cstheme="minorHAnsi"/>
              </w:rPr>
              <w:t>BureauOne</w:t>
            </w:r>
            <w:r w:rsidR="005938CF">
              <w:rPr>
                <w:rFonts w:cs="Arial"/>
              </w:rPr>
              <w:t xml:space="preserve"> systems</w:t>
            </w:r>
          </w:p>
        </w:tc>
      </w:tr>
      <w:tr w:rsidR="0030311F" w:rsidRPr="00AB071C" w14:paraId="09C71F56" w14:textId="77777777" w:rsidTr="0028487D">
        <w:trPr>
          <w:gridAfter w:val="1"/>
          <w:wAfter w:w="35" w:type="pct"/>
          <w:cantSplit/>
          <w:trHeight w:val="286"/>
        </w:trPr>
        <w:tc>
          <w:tcPr>
            <w:tcW w:w="633" w:type="pct"/>
          </w:tcPr>
          <w:p w14:paraId="4AE0BB31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Retail</w:t>
            </w:r>
          </w:p>
          <w:p w14:paraId="2A7A2C41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9" w:type="pct"/>
          </w:tcPr>
          <w:p w14:paraId="2C009135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Requests</w:t>
            </w:r>
          </w:p>
          <w:p w14:paraId="2CCF5EB2" w14:textId="77777777" w:rsidR="0030311F" w:rsidRPr="00AA76F2" w:rsidRDefault="0030311F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Request</w:t>
            </w: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 xml:space="preserve"> RS)</w:t>
            </w:r>
          </w:p>
        </w:tc>
        <w:tc>
          <w:tcPr>
            <w:tcW w:w="1425" w:type="pct"/>
          </w:tcPr>
          <w:p w14:paraId="2A708E3C" w14:textId="77777777" w:rsidR="0030311F" w:rsidRDefault="0030311F">
            <w:r w:rsidRPr="008710BF">
              <w:rPr>
                <w:rFonts w:cs="Arial"/>
              </w:rPr>
              <w:t>Customer exposure</w:t>
            </w:r>
          </w:p>
        </w:tc>
        <w:tc>
          <w:tcPr>
            <w:tcW w:w="1977" w:type="pct"/>
          </w:tcPr>
          <w:p w14:paraId="3B0D56C9" w14:textId="77777777" w:rsidR="0030311F" w:rsidRPr="002B0B45" w:rsidRDefault="0030311F" w:rsidP="00AE7773">
            <w:pPr>
              <w:rPr>
                <w:rFonts w:cs="Arial"/>
              </w:rPr>
            </w:pPr>
            <w:r w:rsidRPr="002B0B45">
              <w:rPr>
                <w:rFonts w:cs="Arial"/>
              </w:rPr>
              <w:t>to get Customer exposure details from Finacle</w:t>
            </w:r>
            <w:r w:rsidR="005938CF">
              <w:rPr>
                <w:rFonts w:cs="Arial"/>
              </w:rPr>
              <w:t xml:space="preserve">, RLS,  </w:t>
            </w:r>
            <w:r w:rsidR="005938CF">
              <w:rPr>
                <w:rFonts w:eastAsia="Calibri" w:cstheme="minorHAnsi"/>
              </w:rPr>
              <w:t>BureauOne</w:t>
            </w:r>
            <w:r w:rsidR="005938CF">
              <w:rPr>
                <w:rFonts w:cs="Arial"/>
              </w:rPr>
              <w:t xml:space="preserve"> systems</w:t>
            </w:r>
          </w:p>
        </w:tc>
      </w:tr>
    </w:tbl>
    <w:p w14:paraId="3709D034" w14:textId="77777777" w:rsidR="00CA53E3" w:rsidRDefault="00CA53E3" w:rsidP="00CA53E3"/>
    <w:p w14:paraId="0E8529F1" w14:textId="77777777" w:rsidR="00CA53E3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4" w:name="_Toc431842953"/>
      <w:bookmarkStart w:id="5" w:name="_Toc439244582"/>
      <w:r w:rsidRPr="009F480D">
        <w:rPr>
          <w:rFonts w:cstheme="minorHAnsi"/>
          <w:color w:val="0070C0"/>
        </w:rPr>
        <w:t>Request</w:t>
      </w:r>
      <w:r>
        <w:rPr>
          <w:rFonts w:cstheme="minorHAnsi"/>
          <w:color w:val="0070C0"/>
        </w:rPr>
        <w:t xml:space="preserve"> Description</w:t>
      </w:r>
      <w:bookmarkEnd w:id="4"/>
      <w:bookmarkEnd w:id="5"/>
    </w:p>
    <w:p w14:paraId="25A6CE3B" w14:textId="77777777" w:rsidR="00CA53E3" w:rsidRPr="009F480D" w:rsidRDefault="00CA53E3" w:rsidP="00CA53E3"/>
    <w:tbl>
      <w:tblPr>
        <w:tblW w:w="994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3970"/>
        <w:gridCol w:w="1416"/>
        <w:gridCol w:w="2410"/>
      </w:tblGrid>
      <w:tr w:rsidR="00CA53E3" w:rsidRPr="009F480D" w14:paraId="3A107325" w14:textId="77777777" w:rsidTr="00860627">
        <w:trPr>
          <w:cantSplit/>
          <w:trHeight w:val="488"/>
          <w:tblHeader/>
        </w:trPr>
        <w:tc>
          <w:tcPr>
            <w:tcW w:w="2150" w:type="dxa"/>
            <w:shd w:val="clear" w:color="auto" w:fill="B8CCE4" w:themeFill="accent1" w:themeFillTint="66"/>
          </w:tcPr>
          <w:p w14:paraId="0B427272" w14:textId="77777777" w:rsidR="00CA53E3" w:rsidRPr="009F480D" w:rsidRDefault="00CA53E3" w:rsidP="00597EFD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3970" w:type="dxa"/>
            <w:shd w:val="clear" w:color="auto" w:fill="B8CCE4" w:themeFill="accent1" w:themeFillTint="66"/>
          </w:tcPr>
          <w:p w14:paraId="0F2D3E0F" w14:textId="77777777"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416" w:type="dxa"/>
            <w:shd w:val="clear" w:color="auto" w:fill="B8CCE4" w:themeFill="accent1" w:themeFillTint="66"/>
          </w:tcPr>
          <w:p w14:paraId="55B2733B" w14:textId="77777777"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2410" w:type="dxa"/>
            <w:shd w:val="clear" w:color="auto" w:fill="B8CCE4" w:themeFill="accent1" w:themeFillTint="66"/>
          </w:tcPr>
          <w:p w14:paraId="39FB7799" w14:textId="77777777"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14:paraId="7F280843" w14:textId="77777777"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14:paraId="3DD1F0D2" w14:textId="77777777"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1549B6" w:rsidRPr="009F480D" w:rsidDel="005D518C" w14:paraId="01BE6445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241E1787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BankId </w:t>
            </w:r>
          </w:p>
        </w:tc>
        <w:tc>
          <w:tcPr>
            <w:tcW w:w="3970" w:type="dxa"/>
          </w:tcPr>
          <w:p w14:paraId="31795BA7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Bank Id </w:t>
            </w:r>
          </w:p>
        </w:tc>
        <w:tc>
          <w:tcPr>
            <w:tcW w:w="1416" w:type="dxa"/>
          </w:tcPr>
          <w:p w14:paraId="17BDE5B2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String (9) </w:t>
            </w:r>
          </w:p>
        </w:tc>
        <w:tc>
          <w:tcPr>
            <w:tcW w:w="2410" w:type="dxa"/>
          </w:tcPr>
          <w:p w14:paraId="6B2190D6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M </w:t>
            </w:r>
          </w:p>
        </w:tc>
      </w:tr>
      <w:tr w:rsidR="001549B6" w:rsidRPr="009F480D" w:rsidDel="005D518C" w14:paraId="56D1BED5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00196EBB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BranchId </w:t>
            </w:r>
          </w:p>
        </w:tc>
        <w:tc>
          <w:tcPr>
            <w:tcW w:w="3970" w:type="dxa"/>
          </w:tcPr>
          <w:p w14:paraId="6AB9B03C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Branch Id </w:t>
            </w:r>
          </w:p>
        </w:tc>
        <w:tc>
          <w:tcPr>
            <w:tcW w:w="1416" w:type="dxa"/>
          </w:tcPr>
          <w:p w14:paraId="70AAD663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String (9) </w:t>
            </w:r>
          </w:p>
        </w:tc>
        <w:tc>
          <w:tcPr>
            <w:tcW w:w="2410" w:type="dxa"/>
          </w:tcPr>
          <w:p w14:paraId="64EF991C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M </w:t>
            </w:r>
          </w:p>
        </w:tc>
      </w:tr>
      <w:tr w:rsidR="001549B6" w:rsidRPr="009F480D" w:rsidDel="005D518C" w14:paraId="71B23D8B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4792CE4A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660BF">
              <w:rPr>
                <w:rFonts w:asciiTheme="minorHAnsi" w:hAnsiTheme="minorHAnsi" w:cs="Arial"/>
                <w:color w:val="000000"/>
                <w:sz w:val="22"/>
                <w:szCs w:val="22"/>
              </w:rPr>
              <w:t>RequestType</w:t>
            </w:r>
          </w:p>
        </w:tc>
        <w:tc>
          <w:tcPr>
            <w:tcW w:w="3970" w:type="dxa"/>
          </w:tcPr>
          <w:p w14:paraId="6600CFB6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Holds type of request; ‘InternalExposure’, ‘ExternalExposure’, ‘CollectionsSummary’, etc</w:t>
            </w:r>
          </w:p>
        </w:tc>
        <w:tc>
          <w:tcPr>
            <w:tcW w:w="1416" w:type="dxa"/>
          </w:tcPr>
          <w:p w14:paraId="482D695C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String (50</w:t>
            </w: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</w:tc>
        <w:tc>
          <w:tcPr>
            <w:tcW w:w="2410" w:type="dxa"/>
          </w:tcPr>
          <w:p w14:paraId="112FCC03" w14:textId="77777777" w:rsidR="001549B6" w:rsidRPr="003E4557" w:rsidRDefault="001549B6" w:rsidP="00836EE2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M </w:t>
            </w:r>
          </w:p>
        </w:tc>
      </w:tr>
      <w:tr w:rsidR="001549B6" w:rsidRPr="009F480D" w:rsidDel="005D518C" w14:paraId="285CDEB7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  <w:vAlign w:val="bottom"/>
          </w:tcPr>
          <w:p w14:paraId="5DEFEF03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CIFId</w:t>
            </w:r>
          </w:p>
        </w:tc>
        <w:tc>
          <w:tcPr>
            <w:tcW w:w="3970" w:type="dxa"/>
            <w:vAlign w:val="bottom"/>
          </w:tcPr>
          <w:p w14:paraId="58B1271F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Repitative Aggregate</w:t>
            </w:r>
          </w:p>
        </w:tc>
        <w:tc>
          <w:tcPr>
            <w:tcW w:w="1416" w:type="dxa"/>
            <w:vAlign w:val="bottom"/>
          </w:tcPr>
          <w:p w14:paraId="1F36B2B8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410" w:type="dxa"/>
            <w:vAlign w:val="bottom"/>
          </w:tcPr>
          <w:p w14:paraId="10730A3F" w14:textId="77777777" w:rsidR="001549B6" w:rsidRPr="00E660BF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1549B6" w:rsidRPr="009F480D" w:rsidDel="005D518C" w14:paraId="36F4D5B2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  <w:vAlign w:val="bottom"/>
          </w:tcPr>
          <w:p w14:paraId="0DD8E56E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CIFIdType</w:t>
            </w:r>
          </w:p>
        </w:tc>
        <w:tc>
          <w:tcPr>
            <w:tcW w:w="3970" w:type="dxa"/>
            <w:vAlign w:val="bottom"/>
          </w:tcPr>
          <w:p w14:paraId="54E6635C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</w:t>
            </w:r>
            <w:r>
              <w:rPr>
                <w:rFonts w:ascii="Calibri" w:eastAsia="Times New Roman" w:hAnsi="Calibri"/>
                <w:color w:val="000000"/>
              </w:rPr>
              <w:t>CIF</w:t>
            </w:r>
            <w:r w:rsidRPr="00E660BF">
              <w:rPr>
                <w:rFonts w:ascii="Calibri" w:eastAsia="Times New Roman" w:hAnsi="Calibri"/>
                <w:color w:val="000000"/>
              </w:rPr>
              <w:t>Id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E660BF">
              <w:rPr>
                <w:rFonts w:ascii="Calibri" w:eastAsia="Times New Roman" w:hAnsi="Calibri"/>
                <w:color w:val="000000"/>
              </w:rPr>
              <w:t>Type</w:t>
            </w:r>
            <w:r>
              <w:rPr>
                <w:rFonts w:ascii="Calibri" w:eastAsia="Times New Roman" w:hAnsi="Calibri"/>
                <w:color w:val="000000"/>
              </w:rPr>
              <w:t xml:space="preserve"> like ‘Primary’, ‘Secondary’, etc</w:t>
            </w:r>
          </w:p>
        </w:tc>
        <w:tc>
          <w:tcPr>
            <w:tcW w:w="1416" w:type="dxa"/>
            <w:vAlign w:val="bottom"/>
          </w:tcPr>
          <w:p w14:paraId="257E9551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2410" w:type="dxa"/>
            <w:vAlign w:val="bottom"/>
          </w:tcPr>
          <w:p w14:paraId="0433168D" w14:textId="77777777" w:rsidR="001549B6" w:rsidRPr="00E660BF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549B6" w:rsidRPr="009F480D" w:rsidDel="005D518C" w14:paraId="0162ECFB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  <w:vAlign w:val="bottom"/>
          </w:tcPr>
          <w:p w14:paraId="69B6E986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CIFIdValue</w:t>
            </w:r>
          </w:p>
        </w:tc>
        <w:tc>
          <w:tcPr>
            <w:tcW w:w="3970" w:type="dxa"/>
            <w:vAlign w:val="bottom"/>
          </w:tcPr>
          <w:p w14:paraId="2929AE0C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CIF </w:t>
            </w:r>
            <w:r w:rsidRPr="00E660BF">
              <w:rPr>
                <w:rFonts w:ascii="Calibri" w:eastAsia="Times New Roman" w:hAnsi="Calibri"/>
                <w:color w:val="000000"/>
              </w:rPr>
              <w:t>Id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E660BF">
              <w:rPr>
                <w:rFonts w:ascii="Calibri" w:eastAsia="Times New Roman" w:hAnsi="Calibri"/>
                <w:color w:val="000000"/>
              </w:rPr>
              <w:t>Value</w:t>
            </w:r>
          </w:p>
        </w:tc>
        <w:tc>
          <w:tcPr>
            <w:tcW w:w="1416" w:type="dxa"/>
            <w:vAlign w:val="bottom"/>
          </w:tcPr>
          <w:p w14:paraId="3F06B935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2410" w:type="dxa"/>
            <w:vAlign w:val="bottom"/>
          </w:tcPr>
          <w:p w14:paraId="7FFBFE97" w14:textId="77777777" w:rsidR="001549B6" w:rsidRPr="00E660BF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549B6" w:rsidRPr="009F480D" w:rsidDel="005D518C" w14:paraId="6FB27F82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  <w:vAlign w:val="bottom"/>
          </w:tcPr>
          <w:p w14:paraId="4B2A120E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/CIFId</w:t>
            </w:r>
          </w:p>
        </w:tc>
        <w:tc>
          <w:tcPr>
            <w:tcW w:w="3970" w:type="dxa"/>
            <w:vAlign w:val="bottom"/>
          </w:tcPr>
          <w:p w14:paraId="280377C2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416" w:type="dxa"/>
            <w:vAlign w:val="bottom"/>
          </w:tcPr>
          <w:p w14:paraId="28161629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410" w:type="dxa"/>
            <w:vAlign w:val="bottom"/>
          </w:tcPr>
          <w:p w14:paraId="725CDDB6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1549B6" w:rsidRPr="009F480D" w:rsidDel="005D518C" w14:paraId="79AA1253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2DD289C0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CustType</w:t>
            </w:r>
          </w:p>
        </w:tc>
        <w:tc>
          <w:tcPr>
            <w:tcW w:w="3970" w:type="dxa"/>
          </w:tcPr>
          <w:p w14:paraId="00FB5768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CustType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(Possible values </w:t>
            </w:r>
            <w:r w:rsidRPr="00DA16A3">
              <w:rPr>
                <w:rFonts w:asciiTheme="minorHAnsi" w:hAnsiTheme="minorHAnsi" w:cs="Arial"/>
                <w:sz w:val="22"/>
                <w:szCs w:val="22"/>
              </w:rPr>
              <w:t>Retail/Corporate</w: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416" w:type="dxa"/>
            <w:vAlign w:val="bottom"/>
          </w:tcPr>
          <w:p w14:paraId="4554DD4A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(20)</w:t>
            </w:r>
          </w:p>
        </w:tc>
        <w:tc>
          <w:tcPr>
            <w:tcW w:w="2410" w:type="dxa"/>
            <w:vAlign w:val="bottom"/>
          </w:tcPr>
          <w:p w14:paraId="63BA35AD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549B6" w:rsidRPr="009F480D" w:rsidDel="005D518C" w14:paraId="37A23E3D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0C8DEA40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UserId</w:t>
            </w:r>
          </w:p>
        </w:tc>
        <w:tc>
          <w:tcPr>
            <w:tcW w:w="3970" w:type="dxa"/>
          </w:tcPr>
          <w:p w14:paraId="3B604289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21F97">
              <w:rPr>
                <w:rFonts w:asciiTheme="minorHAnsi" w:hAnsiTheme="minorHAnsi" w:cs="Arial"/>
                <w:sz w:val="22"/>
                <w:szCs w:val="22"/>
              </w:rPr>
              <w:t>User ID or Name of Bank LOS login user</w:t>
            </w:r>
          </w:p>
        </w:tc>
        <w:tc>
          <w:tcPr>
            <w:tcW w:w="1416" w:type="dxa"/>
            <w:vAlign w:val="bottom"/>
          </w:tcPr>
          <w:p w14:paraId="76E55ED4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 w:rsidRPr="00CD51B2"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2410" w:type="dxa"/>
            <w:vAlign w:val="bottom"/>
          </w:tcPr>
          <w:p w14:paraId="5873DBC8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6FC36FBB" w14:textId="77777777" w:rsidR="001549B6" w:rsidRPr="00E660BF" w:rsidRDefault="001549B6" w:rsidP="00156ECE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351E84">
              <w:rPr>
                <w:rFonts w:ascii="Calibri" w:eastAsia="Times New Roman" w:hAnsi="Calibri"/>
                <w:color w:val="000000"/>
              </w:rPr>
              <w:t>EXTERNALEXPOSURE</w:t>
            </w:r>
          </w:p>
        </w:tc>
      </w:tr>
      <w:tr w:rsidR="001549B6" w:rsidRPr="009F480D" w:rsidDel="005D518C" w14:paraId="09833ADE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663A73D0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lastRenderedPageBreak/>
              <w:t>AcctId</w:t>
            </w:r>
          </w:p>
        </w:tc>
        <w:tc>
          <w:tcPr>
            <w:tcW w:w="3970" w:type="dxa"/>
          </w:tcPr>
          <w:p w14:paraId="6B79E19B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8B318F">
              <w:rPr>
                <w:rFonts w:asciiTheme="minorHAnsi" w:hAnsiTheme="minorHAnsi" w:cs="Arial"/>
                <w:sz w:val="22"/>
                <w:szCs w:val="22"/>
              </w:rPr>
              <w:t>Subject Identifier(Provider Subject No)</w:t>
            </w:r>
          </w:p>
        </w:tc>
        <w:tc>
          <w:tcPr>
            <w:tcW w:w="1416" w:type="dxa"/>
            <w:vAlign w:val="bottom"/>
          </w:tcPr>
          <w:p w14:paraId="3DD0D87E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t xml:space="preserve"> </w:t>
            </w:r>
            <w:r w:rsidRPr="00CD51B2"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2410" w:type="dxa"/>
            <w:vAlign w:val="bottom"/>
          </w:tcPr>
          <w:p w14:paraId="100E23E1" w14:textId="77777777" w:rsidR="001549B6" w:rsidRPr="00E660BF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1549B6" w:rsidRPr="009F480D" w:rsidDel="005D518C" w14:paraId="5BF54C31" w14:textId="77777777" w:rsidTr="00860627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2150" w:type="dxa"/>
          </w:tcPr>
          <w:p w14:paraId="0A761F1C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TxnAmount</w:t>
            </w:r>
          </w:p>
        </w:tc>
        <w:tc>
          <w:tcPr>
            <w:tcW w:w="3970" w:type="dxa"/>
          </w:tcPr>
          <w:p w14:paraId="70941B15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TxnAmount</w:t>
            </w:r>
          </w:p>
        </w:tc>
        <w:tc>
          <w:tcPr>
            <w:tcW w:w="1416" w:type="dxa"/>
            <w:vAlign w:val="bottom"/>
          </w:tcPr>
          <w:p w14:paraId="7CDFF162" w14:textId="77777777" w:rsidR="001549B6" w:rsidRPr="00E660BF" w:rsidRDefault="00D16B7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2410" w:type="dxa"/>
            <w:vAlign w:val="bottom"/>
          </w:tcPr>
          <w:p w14:paraId="363C2713" w14:textId="77777777" w:rsidR="00836EE2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3CB3E216" w14:textId="77777777" w:rsidR="001549B6" w:rsidRPr="00E660BF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549B6" w:rsidRPr="009F480D" w:rsidDel="005D518C" w14:paraId="198E17B4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6C78EAB6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NoOfInstallments</w:t>
            </w:r>
          </w:p>
        </w:tc>
        <w:tc>
          <w:tcPr>
            <w:tcW w:w="3970" w:type="dxa"/>
          </w:tcPr>
          <w:p w14:paraId="75D12C12" w14:textId="77777777" w:rsidR="001549B6" w:rsidRPr="00434652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NoOfInstallments</w:t>
            </w:r>
          </w:p>
        </w:tc>
        <w:tc>
          <w:tcPr>
            <w:tcW w:w="1416" w:type="dxa"/>
            <w:vAlign w:val="bottom"/>
          </w:tcPr>
          <w:p w14:paraId="7494945D" w14:textId="77777777" w:rsidR="001549B6" w:rsidRPr="00E660BF" w:rsidRDefault="00D16B7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030CAE4C" w14:textId="77777777" w:rsidR="00D16B7F" w:rsidRDefault="00D16B7F" w:rsidP="00D16B7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18874C7D" w14:textId="77777777" w:rsidR="001549B6" w:rsidRPr="00E660BF" w:rsidRDefault="00D16B7F" w:rsidP="00D16B7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DB0608" w:rsidRPr="009F480D" w:rsidDel="005D518C" w14:paraId="385B1E49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7B301906" w14:textId="77777777" w:rsidR="00DB0608" w:rsidRPr="00F97AA7" w:rsidRDefault="00DB0608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F97AA7">
              <w:rPr>
                <w:rFonts w:asciiTheme="minorHAnsi" w:hAnsiTheme="minorHAnsi"/>
                <w:sz w:val="22"/>
                <w:szCs w:val="22"/>
              </w:rPr>
              <w:t>DurationOfAgreement</w:t>
            </w:r>
          </w:p>
        </w:tc>
        <w:tc>
          <w:tcPr>
            <w:tcW w:w="3970" w:type="dxa"/>
          </w:tcPr>
          <w:p w14:paraId="7F3CE3B3" w14:textId="77777777" w:rsidR="00DB0608" w:rsidRPr="00F97AA7" w:rsidRDefault="00DB0608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rFonts w:ascii="Calibri" w:hAnsi="Calibri"/>
                <w:szCs w:val="22"/>
              </w:rPr>
            </w:pPr>
            <w:r w:rsidRPr="00F97AA7">
              <w:rPr>
                <w:rFonts w:ascii="Calibri" w:hAnsi="Calibri"/>
                <w:szCs w:val="22"/>
              </w:rPr>
              <w:t>Tenor of Requested Loan to be passed</w:t>
            </w:r>
          </w:p>
          <w:p w14:paraId="5DF85937" w14:textId="77777777" w:rsidR="00DB0608" w:rsidRPr="00F97AA7" w:rsidRDefault="00DB0608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rFonts w:ascii="Calibri" w:hAnsi="Calibri"/>
                <w:szCs w:val="22"/>
              </w:rPr>
            </w:pPr>
            <w:r w:rsidRPr="00F97AA7">
              <w:rPr>
                <w:rFonts w:ascii="Calibri" w:hAnsi="Calibri"/>
                <w:szCs w:val="22"/>
              </w:rPr>
              <w:t>Max value</w:t>
            </w:r>
            <w:r w:rsidR="001F5DDE" w:rsidRPr="00F97AA7">
              <w:rPr>
                <w:rFonts w:ascii="Calibri" w:hAnsi="Calibri"/>
                <w:szCs w:val="22"/>
              </w:rPr>
              <w:t xml:space="preserve"> 99999.</w:t>
            </w:r>
          </w:p>
          <w:p w14:paraId="1B837151" w14:textId="77777777" w:rsidR="001F5DDE" w:rsidRPr="00F97AA7" w:rsidRDefault="001F5DDE" w:rsidP="001F5DDE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1C9EFE34" w14:textId="77777777" w:rsidR="00DB0608" w:rsidRPr="00F97AA7" w:rsidRDefault="00DB0608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97AA7"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1A8AD933" w14:textId="77777777" w:rsidR="00DB0608" w:rsidRPr="00F97AA7" w:rsidRDefault="00DB0608" w:rsidP="00DB0608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97AA7"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5BBB37DE" w14:textId="77777777" w:rsidR="00DB0608" w:rsidRPr="00F97AA7" w:rsidRDefault="00DB0608" w:rsidP="001F5DDE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97AA7">
              <w:rPr>
                <w:rFonts w:ascii="Calibri" w:eastAsia="Times New Roman" w:hAnsi="Calibri"/>
                <w:color w:val="000000"/>
              </w:rPr>
              <w:t>Mandatory for EXTERNALEXPOSURE</w:t>
            </w:r>
            <w:r w:rsidR="001F5DDE" w:rsidRPr="00F97AA7">
              <w:rPr>
                <w:rFonts w:ascii="Calibri" w:eastAsia="Times New Roman" w:hAnsi="Calibri"/>
                <w:color w:val="000000"/>
              </w:rPr>
              <w:t xml:space="preserve"> calls for </w:t>
            </w:r>
            <w:r w:rsidR="001F5DDE" w:rsidRPr="00F97AA7">
              <w:rPr>
                <w:rFonts w:ascii="Calibri" w:hAnsi="Calibri"/>
              </w:rPr>
              <w:t xml:space="preserve">both </w:t>
            </w:r>
            <w:r w:rsidR="001F5DDE" w:rsidRPr="00F97AA7">
              <w:rPr>
                <w:rFonts w:ascii="Calibri" w:hAnsi="Calibri"/>
                <w:color w:val="000000"/>
              </w:rPr>
              <w:t xml:space="preserve">Retail or Company request  where the </w:t>
            </w:r>
            <w:r w:rsidR="001F5DDE" w:rsidRPr="00F97AA7">
              <w:rPr>
                <w:rFonts w:cs="Arial"/>
              </w:rPr>
              <w:t>InquiryPurpose is for loan product</w:t>
            </w:r>
          </w:p>
        </w:tc>
      </w:tr>
      <w:tr w:rsidR="001549B6" w:rsidRPr="009F480D" w:rsidDel="005D518C" w14:paraId="508F1F56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1AA599CF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FirstNm</w:t>
            </w:r>
          </w:p>
        </w:tc>
        <w:tc>
          <w:tcPr>
            <w:tcW w:w="3970" w:type="dxa"/>
          </w:tcPr>
          <w:p w14:paraId="5E0A5205" w14:textId="77777777" w:rsidR="001549B6" w:rsidRPr="00434652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FirstNm</w:t>
            </w:r>
          </w:p>
        </w:tc>
        <w:tc>
          <w:tcPr>
            <w:tcW w:w="1416" w:type="dxa"/>
            <w:vAlign w:val="bottom"/>
          </w:tcPr>
          <w:p w14:paraId="4CF97005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(150)</w:t>
            </w:r>
          </w:p>
        </w:tc>
        <w:tc>
          <w:tcPr>
            <w:tcW w:w="2410" w:type="dxa"/>
            <w:vAlign w:val="bottom"/>
          </w:tcPr>
          <w:p w14:paraId="184B405E" w14:textId="77777777" w:rsidR="0087302F" w:rsidRDefault="0087302F" w:rsidP="008730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19F113BE" w14:textId="77777777" w:rsidR="001549B6" w:rsidRPr="00E660BF" w:rsidRDefault="0087302F" w:rsidP="008730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549B6" w:rsidRPr="009F480D" w:rsidDel="005D518C" w14:paraId="61F28826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1DB212BE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LastNm</w:t>
            </w:r>
          </w:p>
        </w:tc>
        <w:tc>
          <w:tcPr>
            <w:tcW w:w="3970" w:type="dxa"/>
          </w:tcPr>
          <w:p w14:paraId="5385B719" w14:textId="77777777" w:rsidR="001549B6" w:rsidRPr="00434652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LastNm</w:t>
            </w:r>
          </w:p>
        </w:tc>
        <w:tc>
          <w:tcPr>
            <w:tcW w:w="1416" w:type="dxa"/>
            <w:vAlign w:val="bottom"/>
          </w:tcPr>
          <w:p w14:paraId="4BCE1D23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(150)</w:t>
            </w:r>
          </w:p>
        </w:tc>
        <w:tc>
          <w:tcPr>
            <w:tcW w:w="2410" w:type="dxa"/>
            <w:vAlign w:val="bottom"/>
          </w:tcPr>
          <w:p w14:paraId="3D40A680" w14:textId="77777777" w:rsidR="0087302F" w:rsidRDefault="0087302F" w:rsidP="008730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74404DB8" w14:textId="77777777" w:rsidR="001549B6" w:rsidRPr="00E660BF" w:rsidRDefault="0087302F" w:rsidP="008730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549B6" w:rsidRPr="009F480D" w:rsidDel="005D518C" w14:paraId="1862614D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305E00D5" w14:textId="77777777" w:rsidR="001549B6" w:rsidRPr="00434652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FullNm</w:t>
            </w:r>
          </w:p>
        </w:tc>
        <w:tc>
          <w:tcPr>
            <w:tcW w:w="3970" w:type="dxa"/>
          </w:tcPr>
          <w:p w14:paraId="2152BBDB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FullNm</w:t>
            </w:r>
          </w:p>
          <w:p w14:paraId="7DFD772E" w14:textId="77777777" w:rsidR="002837D4" w:rsidRPr="00434652" w:rsidRDefault="002837D4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7FD20982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(150)</w:t>
            </w:r>
          </w:p>
        </w:tc>
        <w:tc>
          <w:tcPr>
            <w:tcW w:w="2410" w:type="dxa"/>
            <w:vAlign w:val="bottom"/>
          </w:tcPr>
          <w:p w14:paraId="37C3AC59" w14:textId="77777777" w:rsidR="0087302F" w:rsidRDefault="0087302F" w:rsidP="008730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68B7B05D" w14:textId="77777777" w:rsidR="001549B6" w:rsidRDefault="0087302F" w:rsidP="008730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69F5DE69" w14:textId="77777777" w:rsidR="002837D4" w:rsidRPr="00E660BF" w:rsidRDefault="002837D4" w:rsidP="008730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lang w:val="en-GB"/>
              </w:rPr>
              <w:t xml:space="preserve">(Either </w:t>
            </w:r>
            <w:r w:rsidRPr="00783F2E">
              <w:rPr>
                <w:rFonts w:cs="Arial"/>
              </w:rPr>
              <w:t>FirstNm</w:t>
            </w:r>
            <w:r>
              <w:rPr>
                <w:lang w:val="en-GB"/>
              </w:rPr>
              <w:t xml:space="preserve"> and </w:t>
            </w:r>
            <w:r w:rsidRPr="00783F2E">
              <w:rPr>
                <w:rFonts w:cs="Arial"/>
              </w:rPr>
              <w:t>LastNm</w:t>
            </w:r>
            <w:r>
              <w:rPr>
                <w:lang w:val="en-GB"/>
              </w:rPr>
              <w:t xml:space="preserve"> to be passed or </w:t>
            </w:r>
            <w:r w:rsidRPr="00783F2E">
              <w:rPr>
                <w:rFonts w:cs="Arial"/>
              </w:rPr>
              <w:t>FullNm</w:t>
            </w:r>
            <w:r>
              <w:rPr>
                <w:lang w:val="en-GB"/>
              </w:rPr>
              <w:t xml:space="preserve"> to be passed)</w:t>
            </w:r>
          </w:p>
        </w:tc>
      </w:tr>
      <w:tr w:rsidR="001549B6" w:rsidRPr="009F480D" w:rsidDel="005D518C" w14:paraId="69C2253A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113B83D1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BirthDt</w:t>
            </w:r>
          </w:p>
        </w:tc>
        <w:tc>
          <w:tcPr>
            <w:tcW w:w="3970" w:type="dxa"/>
          </w:tcPr>
          <w:p w14:paraId="333CAF49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BirthDt</w:t>
            </w:r>
          </w:p>
        </w:tc>
        <w:tc>
          <w:tcPr>
            <w:tcW w:w="1416" w:type="dxa"/>
            <w:vAlign w:val="bottom"/>
          </w:tcPr>
          <w:p w14:paraId="3A1D4C80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2410" w:type="dxa"/>
            <w:vAlign w:val="bottom"/>
          </w:tcPr>
          <w:p w14:paraId="110CA132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2C90B4B6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67170C6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641225">
              <w:rPr>
                <w:rFonts w:ascii="Calibri" w:eastAsia="Times New Roman" w:hAnsi="Calibri"/>
                <w:color w:val="000000"/>
              </w:rPr>
              <w:t>EXTERNALEXPOSURE</w:t>
            </w:r>
          </w:p>
          <w:p w14:paraId="090040C9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549B6" w:rsidRPr="009F480D" w:rsidDel="005D518C" w14:paraId="45F6C89A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581B037A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Gender</w:t>
            </w:r>
          </w:p>
        </w:tc>
        <w:tc>
          <w:tcPr>
            <w:tcW w:w="3970" w:type="dxa"/>
          </w:tcPr>
          <w:p w14:paraId="1F613E42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Gender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09E22C5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Possible Values:</w:t>
            </w:r>
          </w:p>
          <w:p w14:paraId="7DA8D3A0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 for Female</w:t>
            </w:r>
          </w:p>
          <w:p w14:paraId="50CBAF43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2 for </w:t>
            </w:r>
            <w:r w:rsidRPr="00595202">
              <w:rPr>
                <w:rFonts w:asciiTheme="minorHAnsi" w:hAnsiTheme="minorHAnsi" w:cs="Arial"/>
                <w:sz w:val="22"/>
                <w:szCs w:val="22"/>
              </w:rPr>
              <w:t>Male</w:t>
            </w:r>
          </w:p>
          <w:p w14:paraId="310F8D36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3 for </w:t>
            </w:r>
            <w:r w:rsidRPr="00595202">
              <w:rPr>
                <w:rFonts w:asciiTheme="minorHAnsi" w:hAnsiTheme="minorHAnsi" w:cs="Arial"/>
                <w:sz w:val="22"/>
                <w:szCs w:val="22"/>
              </w:rPr>
              <w:t>Unknown</w:t>
            </w:r>
          </w:p>
          <w:p w14:paraId="3CA90B5D" w14:textId="77777777" w:rsidR="00BD58DC" w:rsidRDefault="00BD58DC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C25B1D9" w14:textId="77777777" w:rsidR="00462C57" w:rsidRDefault="004637FA" w:rsidP="00462C57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462C57">
              <w:rPr>
                <w:rFonts w:asciiTheme="minorHAnsi" w:hAnsiTheme="minorHAnsi" w:cs="Arial"/>
                <w:sz w:val="22"/>
                <w:szCs w:val="22"/>
              </w:rPr>
              <w:t xml:space="preserve">Refer to </w:t>
            </w:r>
            <w:r w:rsidR="00462C57">
              <w:rPr>
                <w:rFonts w:asciiTheme="minorHAnsi" w:hAnsiTheme="minorHAnsi" w:cstheme="minorHAnsi"/>
                <w:sz w:val="22"/>
                <w:szCs w:val="22"/>
              </w:rPr>
              <w:t>Appendix A Table:</w:t>
            </w:r>
          </w:p>
          <w:p w14:paraId="0D249B1E" w14:textId="77777777" w:rsidR="00BD58DC" w:rsidRPr="00E20EDB" w:rsidRDefault="00BD58DC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20EDB">
              <w:rPr>
                <w:rFonts w:asciiTheme="minorHAnsi" w:hAnsiTheme="minorHAnsi" w:cs="Arial"/>
                <w:b/>
                <w:sz w:val="22"/>
                <w:szCs w:val="22"/>
              </w:rPr>
              <w:t>lkp_Genders</w:t>
            </w:r>
          </w:p>
          <w:p w14:paraId="505F73BD" w14:textId="77777777" w:rsidR="00BD58DC" w:rsidRDefault="00BD58DC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E7E915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73E5B925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B071C">
              <w:rPr>
                <w:rFonts w:cstheme="minorHAnsi"/>
              </w:rPr>
              <w:t>Integer</w:t>
            </w:r>
          </w:p>
        </w:tc>
        <w:tc>
          <w:tcPr>
            <w:tcW w:w="2410" w:type="dxa"/>
            <w:vAlign w:val="bottom"/>
          </w:tcPr>
          <w:p w14:paraId="4EFCBDA5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510450DC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351E84">
              <w:rPr>
                <w:rFonts w:ascii="Calibri" w:eastAsia="Times New Roman" w:hAnsi="Calibri"/>
                <w:color w:val="000000"/>
              </w:rPr>
              <w:t>EXTERNALEXPOSURE</w:t>
            </w:r>
          </w:p>
          <w:p w14:paraId="2D9EF3AC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549B6" w:rsidRPr="009F480D" w:rsidDel="005D518C" w14:paraId="4711185A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277AA1DA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lastRenderedPageBreak/>
              <w:t>Nationality</w:t>
            </w:r>
          </w:p>
        </w:tc>
        <w:tc>
          <w:tcPr>
            <w:tcW w:w="3970" w:type="dxa"/>
          </w:tcPr>
          <w:p w14:paraId="269FDCDF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Nationality</w:t>
            </w:r>
          </w:p>
          <w:p w14:paraId="5DE92516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For possible values.</w:t>
            </w:r>
          </w:p>
          <w:p w14:paraId="5440A12C" w14:textId="77777777" w:rsidR="00D50137" w:rsidRDefault="00D50137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E73E934" w14:textId="77777777" w:rsidR="00431318" w:rsidRDefault="00431318" w:rsidP="00431318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Refer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Appendix A Table:</w:t>
            </w:r>
          </w:p>
          <w:p w14:paraId="4FC65006" w14:textId="77777777" w:rsidR="001549B6" w:rsidRPr="00E20EDB" w:rsidRDefault="00F544DA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20EDB">
              <w:rPr>
                <w:rFonts w:asciiTheme="minorHAnsi" w:hAnsiTheme="minorHAnsi" w:cs="Arial"/>
                <w:b/>
                <w:sz w:val="22"/>
                <w:szCs w:val="22"/>
              </w:rPr>
              <w:t>lkp_Nationality</w:t>
            </w:r>
          </w:p>
          <w:p w14:paraId="05F8D1BF" w14:textId="77777777" w:rsidR="00F544DA" w:rsidRPr="00783F2E" w:rsidRDefault="00F544DA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35933E84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855C9">
              <w:rPr>
                <w:rFonts w:cs="Arial"/>
              </w:rPr>
              <w:t>String(50)</w:t>
            </w:r>
          </w:p>
        </w:tc>
        <w:tc>
          <w:tcPr>
            <w:tcW w:w="2410" w:type="dxa"/>
            <w:vAlign w:val="bottom"/>
          </w:tcPr>
          <w:p w14:paraId="6CD21548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5287685C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351E84">
              <w:rPr>
                <w:rFonts w:ascii="Calibri" w:eastAsia="Times New Roman" w:hAnsi="Calibri"/>
                <w:color w:val="000000"/>
              </w:rPr>
              <w:t>EXTERNALEXPOSURE</w:t>
            </w:r>
          </w:p>
          <w:p w14:paraId="2FBB7F58" w14:textId="77777777" w:rsidR="001549B6" w:rsidRPr="00E660BF" w:rsidRDefault="002837D4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cs="Arial"/>
              </w:rPr>
              <w:t>(C-Mandatory is PassportNumber is provided)</w:t>
            </w:r>
          </w:p>
        </w:tc>
      </w:tr>
      <w:tr w:rsidR="001549B6" w:rsidRPr="009F480D" w:rsidDel="005D518C" w14:paraId="6EAF9695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75E0162D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InquiryPurpose</w:t>
            </w:r>
          </w:p>
        </w:tc>
        <w:tc>
          <w:tcPr>
            <w:tcW w:w="3970" w:type="dxa"/>
          </w:tcPr>
          <w:p w14:paraId="30BFA240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InquiryPurpose</w:t>
            </w:r>
          </w:p>
          <w:p w14:paraId="42C04C4A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63B80F5" w14:textId="77777777" w:rsidR="006E4E27" w:rsidRDefault="006E4E27" w:rsidP="006E4E27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Refer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Appendix A Table:</w:t>
            </w:r>
          </w:p>
          <w:p w14:paraId="13CF1B30" w14:textId="77777777" w:rsidR="006F02B1" w:rsidRPr="00E20EDB" w:rsidRDefault="00482ED4" w:rsidP="006F02B1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20EDB">
              <w:rPr>
                <w:rFonts w:asciiTheme="minorHAnsi" w:hAnsiTheme="minorHAnsi" w:cs="Arial"/>
                <w:b/>
                <w:sz w:val="22"/>
                <w:szCs w:val="22"/>
              </w:rPr>
              <w:t xml:space="preserve">lkp_Inquiry_Purposes </w:t>
            </w:r>
          </w:p>
          <w:p w14:paraId="0B52AE4C" w14:textId="77777777" w:rsidR="00482ED4" w:rsidRPr="00783F2E" w:rsidRDefault="00482ED4" w:rsidP="006F02B1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7DF55360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B071C">
              <w:rPr>
                <w:rFonts w:cstheme="minorHAnsi"/>
              </w:rPr>
              <w:t>Integer</w:t>
            </w:r>
          </w:p>
        </w:tc>
        <w:tc>
          <w:tcPr>
            <w:tcW w:w="2410" w:type="dxa"/>
            <w:vAlign w:val="bottom"/>
          </w:tcPr>
          <w:p w14:paraId="478C8BCD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75DC101C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351E84">
              <w:rPr>
                <w:rFonts w:ascii="Calibri" w:eastAsia="Times New Roman" w:hAnsi="Calibri"/>
                <w:color w:val="000000"/>
              </w:rPr>
              <w:t>EXTERNALEXPOSURE</w:t>
            </w:r>
          </w:p>
          <w:p w14:paraId="1662FDCE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549B6" w:rsidRPr="009F480D" w:rsidDel="005D518C" w14:paraId="587960CA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6130CEA8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ProviderApplNo</w:t>
            </w:r>
          </w:p>
        </w:tc>
        <w:tc>
          <w:tcPr>
            <w:tcW w:w="3970" w:type="dxa"/>
          </w:tcPr>
          <w:p w14:paraId="2874FF0A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ProviderApplNo</w:t>
            </w:r>
          </w:p>
        </w:tc>
        <w:tc>
          <w:tcPr>
            <w:tcW w:w="1416" w:type="dxa"/>
            <w:vAlign w:val="bottom"/>
          </w:tcPr>
          <w:p w14:paraId="2B68EDB6" w14:textId="77777777" w:rsidR="001549B6" w:rsidRPr="00E660BF" w:rsidRDefault="001549B6" w:rsidP="00102CF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7374391A" w14:textId="77777777" w:rsidR="00836EE2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4CBFA06B" w14:textId="77777777" w:rsidR="00836EE2" w:rsidRDefault="00836EE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6E79FA04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549B6" w:rsidRPr="009F480D" w:rsidDel="005D518C" w14:paraId="20C6A05F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4383109B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CBApplNo</w:t>
            </w:r>
          </w:p>
        </w:tc>
        <w:tc>
          <w:tcPr>
            <w:tcW w:w="3970" w:type="dxa"/>
          </w:tcPr>
          <w:p w14:paraId="1620E161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877380">
              <w:rPr>
                <w:rFonts w:asciiTheme="minorHAnsi" w:hAnsiTheme="minorHAnsi" w:cs="Arial"/>
                <w:sz w:val="22"/>
                <w:szCs w:val="22"/>
              </w:rPr>
              <w:t>CB Application Number</w:t>
            </w:r>
          </w:p>
          <w:p w14:paraId="0672FC44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446EC2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5059C8D7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 w:rsidR="00102CFB">
              <w:rPr>
                <w:rFonts w:ascii="Calibri" w:eastAsia="Times New Roman" w:hAnsi="Calibri"/>
                <w:color w:val="000000"/>
              </w:rPr>
              <w:t xml:space="preserve"> (16)</w:t>
            </w:r>
          </w:p>
        </w:tc>
        <w:tc>
          <w:tcPr>
            <w:tcW w:w="2410" w:type="dxa"/>
            <w:vAlign w:val="bottom"/>
          </w:tcPr>
          <w:p w14:paraId="1F7ABB12" w14:textId="77777777" w:rsidR="00D16B7F" w:rsidRDefault="00D16B7F" w:rsidP="00D16B7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426768A5" w14:textId="77777777" w:rsidR="00D16B7F" w:rsidRDefault="00D16B7F" w:rsidP="00D16B7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14266A3F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549B6" w:rsidRPr="009F480D" w:rsidDel="005D518C" w14:paraId="5059A345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7F0319CD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IsCoApplicant</w:t>
            </w:r>
          </w:p>
        </w:tc>
        <w:tc>
          <w:tcPr>
            <w:tcW w:w="3970" w:type="dxa"/>
          </w:tcPr>
          <w:p w14:paraId="3501BDA4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IsCoApplicant</w:t>
            </w:r>
          </w:p>
          <w:p w14:paraId="1ED51346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511DF9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For possible values.</w:t>
            </w:r>
          </w:p>
          <w:p w14:paraId="15F7C67B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9552A4">
              <w:rPr>
                <w:rFonts w:asciiTheme="minorHAnsi" w:hAnsiTheme="minorHAnsi" w:cs="Arial"/>
                <w:sz w:val="22"/>
                <w:szCs w:val="22"/>
              </w:rPr>
              <w:t>"Main applicant"=0,"Co Applicant"=1</w:t>
            </w:r>
          </w:p>
          <w:p w14:paraId="5D861B3F" w14:textId="77777777" w:rsidR="0035610F" w:rsidRDefault="0035610F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CD0336C" w14:textId="77777777" w:rsidR="00550FFD" w:rsidRDefault="00550FFD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Refer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Appendix A</w:t>
            </w:r>
            <w:r w:rsidR="002B2CCA">
              <w:rPr>
                <w:rFonts w:asciiTheme="minorHAnsi" w:hAnsiTheme="minorHAnsi" w:cstheme="minorHAnsi"/>
                <w:sz w:val="22"/>
                <w:szCs w:val="22"/>
              </w:rPr>
              <w:t xml:space="preserve"> Table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A51B9E2" w14:textId="77777777" w:rsidR="001549B6" w:rsidRDefault="0035610F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5610F">
              <w:rPr>
                <w:rFonts w:asciiTheme="minorHAnsi" w:hAnsiTheme="minorHAnsi" w:cs="Arial"/>
                <w:b/>
                <w:sz w:val="22"/>
                <w:szCs w:val="22"/>
              </w:rPr>
              <w:t xml:space="preserve">lkp_Contract_RoleType </w:t>
            </w:r>
          </w:p>
          <w:p w14:paraId="0C54F27D" w14:textId="77777777" w:rsidR="0035610F" w:rsidRPr="00783F2E" w:rsidRDefault="0035610F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31E761A7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B071C">
              <w:rPr>
                <w:rFonts w:cstheme="minorHAnsi"/>
              </w:rPr>
              <w:t>Integer</w:t>
            </w:r>
          </w:p>
        </w:tc>
        <w:tc>
          <w:tcPr>
            <w:tcW w:w="2410" w:type="dxa"/>
            <w:vAlign w:val="bottom"/>
          </w:tcPr>
          <w:p w14:paraId="149A1F02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77A4534F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351E84">
              <w:rPr>
                <w:rFonts w:ascii="Calibri" w:eastAsia="Times New Roman" w:hAnsi="Calibri"/>
                <w:color w:val="000000"/>
              </w:rPr>
              <w:t>EXTERNALEXPOSURE</w:t>
            </w:r>
          </w:p>
          <w:p w14:paraId="761CF7C1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4B7D09" w:rsidRPr="009F480D" w:rsidDel="005D518C" w14:paraId="63332C5B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19D96729" w14:textId="77777777" w:rsidR="004B7D09" w:rsidRPr="00783F2E" w:rsidRDefault="004B7D09" w:rsidP="00836EE2">
            <w:pPr>
              <w:pStyle w:val="table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B7D09">
              <w:rPr>
                <w:rFonts w:asciiTheme="minorHAnsi" w:hAnsiTheme="minorHAnsi" w:cs="Arial"/>
                <w:b/>
                <w:sz w:val="22"/>
                <w:szCs w:val="22"/>
              </w:rPr>
              <w:t>LosIndicator</w:t>
            </w:r>
          </w:p>
        </w:tc>
        <w:tc>
          <w:tcPr>
            <w:tcW w:w="3970" w:type="dxa"/>
          </w:tcPr>
          <w:p w14:paraId="4457423F" w14:textId="77777777" w:rsidR="004B7D09" w:rsidRPr="00E660BF" w:rsidRDefault="004B7D09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4B7D09">
              <w:rPr>
                <w:rFonts w:ascii="Calibri" w:hAnsi="Calibri"/>
                <w:color w:val="000000"/>
                <w:szCs w:val="22"/>
              </w:rPr>
              <w:t>Default=1 for CAS</w:t>
            </w:r>
          </w:p>
        </w:tc>
        <w:tc>
          <w:tcPr>
            <w:tcW w:w="1416" w:type="dxa"/>
            <w:vAlign w:val="bottom"/>
          </w:tcPr>
          <w:p w14:paraId="6295471F" w14:textId="77777777" w:rsidR="004B7D09" w:rsidRPr="00E660BF" w:rsidRDefault="004B7D0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13D6611B" w14:textId="77777777" w:rsidR="004B7D09" w:rsidRPr="004B7D09" w:rsidRDefault="004B7D09" w:rsidP="004B7D0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2258116B" w14:textId="77777777" w:rsidR="004B7D09" w:rsidRDefault="004B7D09" w:rsidP="004B7D0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27A0E9B9" w14:textId="77777777" w:rsidR="004B7D09" w:rsidRPr="00E660BF" w:rsidRDefault="004B7D09" w:rsidP="004B7D0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5417FA" w:rsidRPr="009F480D" w:rsidDel="005D518C" w14:paraId="22B14EAC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3D398A35" w14:textId="77777777" w:rsidR="005417FA" w:rsidRPr="00132B1B" w:rsidRDefault="003E51AC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3E51AC">
              <w:rPr>
                <w:rFonts w:asciiTheme="minorHAnsi" w:hAnsiTheme="minorHAnsi" w:cs="Arial"/>
                <w:sz w:val="22"/>
                <w:szCs w:val="22"/>
              </w:rPr>
              <w:t>ContractType</w:t>
            </w:r>
          </w:p>
        </w:tc>
        <w:tc>
          <w:tcPr>
            <w:tcW w:w="3970" w:type="dxa"/>
          </w:tcPr>
          <w:p w14:paraId="6377E35A" w14:textId="77777777" w:rsidR="005417FA" w:rsidRDefault="005417FA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5417FA">
              <w:rPr>
                <w:rFonts w:ascii="Calibri" w:hAnsi="Calibri"/>
                <w:color w:val="000000"/>
                <w:szCs w:val="22"/>
              </w:rPr>
              <w:t>Contract Role Type</w:t>
            </w:r>
          </w:p>
          <w:p w14:paraId="0959D435" w14:textId="77777777" w:rsidR="006E5C98" w:rsidRDefault="00FE694B" w:rsidP="00FE694B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Possible Values:</w:t>
            </w:r>
          </w:p>
          <w:p w14:paraId="562EA6EE" w14:textId="77777777" w:rsidR="00FE694B" w:rsidRDefault="00FE694B" w:rsidP="00FE694B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color w:val="000000"/>
              </w:rPr>
            </w:pPr>
            <w:r>
              <w:t xml:space="preserve">        1=</w:t>
            </w:r>
            <w:r>
              <w:rPr>
                <w:color w:val="000000"/>
              </w:rPr>
              <w:t xml:space="preserve"> Main Contract Holder</w:t>
            </w:r>
          </w:p>
          <w:p w14:paraId="56C6E2B5" w14:textId="77777777" w:rsidR="00FE694B" w:rsidRDefault="00FE694B" w:rsidP="00FE694B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2= Co-Contract Holder</w:t>
            </w:r>
          </w:p>
          <w:p w14:paraId="26F42953" w14:textId="77777777" w:rsidR="00FE694B" w:rsidRPr="00FE694B" w:rsidRDefault="00FE694B" w:rsidP="00FE694B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</w:pPr>
            <w:r>
              <w:t xml:space="preserve">        3= </w:t>
            </w:r>
            <w:r>
              <w:rPr>
                <w:color w:val="000000"/>
              </w:rPr>
              <w:t>Guarantor</w:t>
            </w:r>
          </w:p>
        </w:tc>
        <w:tc>
          <w:tcPr>
            <w:tcW w:w="1416" w:type="dxa"/>
            <w:vAlign w:val="bottom"/>
          </w:tcPr>
          <w:p w14:paraId="7FE21A62" w14:textId="77777777" w:rsidR="005417FA" w:rsidRPr="00E660BF" w:rsidRDefault="005417F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201B1B83" w14:textId="77777777" w:rsidR="00660347" w:rsidRPr="004B7D09" w:rsidRDefault="00660347" w:rsidP="0066034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4AFB3872" w14:textId="77777777" w:rsidR="005417FA" w:rsidRPr="00E660BF" w:rsidRDefault="00660347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5417FA" w:rsidRPr="009F480D" w:rsidDel="005D518C" w14:paraId="3BD431B0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0723ED7C" w14:textId="77777777" w:rsidR="005417FA" w:rsidRPr="00132B1B" w:rsidRDefault="005417FA" w:rsidP="005417FA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132B1B">
              <w:rPr>
                <w:rFonts w:asciiTheme="minorHAnsi" w:hAnsiTheme="minorHAnsi" w:cs="Arial"/>
                <w:sz w:val="22"/>
                <w:szCs w:val="22"/>
              </w:rPr>
              <w:t>OverridePeriod</w:t>
            </w:r>
          </w:p>
        </w:tc>
        <w:tc>
          <w:tcPr>
            <w:tcW w:w="3970" w:type="dxa"/>
          </w:tcPr>
          <w:p w14:paraId="085A6F17" w14:textId="77777777" w:rsidR="005417FA" w:rsidRDefault="005417FA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5417FA">
              <w:rPr>
                <w:rFonts w:ascii="Calibri" w:hAnsi="Calibri"/>
                <w:color w:val="000000"/>
                <w:szCs w:val="22"/>
              </w:rPr>
              <w:t>Override Cooling Period</w:t>
            </w:r>
          </w:p>
          <w:p w14:paraId="10646BF2" w14:textId="77777777" w:rsidR="00823F4C" w:rsidRDefault="00823F4C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Possible Values :</w:t>
            </w:r>
          </w:p>
          <w:p w14:paraId="778DEB4B" w14:textId="77777777" w:rsidR="00823F4C" w:rsidRPr="00E660BF" w:rsidRDefault="00823F4C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 or 0</w:t>
            </w:r>
          </w:p>
        </w:tc>
        <w:tc>
          <w:tcPr>
            <w:tcW w:w="1416" w:type="dxa"/>
            <w:vAlign w:val="bottom"/>
          </w:tcPr>
          <w:p w14:paraId="1A8887EC" w14:textId="77777777" w:rsidR="005417FA" w:rsidRPr="00E660BF" w:rsidRDefault="005417F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02D31CF7" w14:textId="77777777" w:rsidR="00660347" w:rsidRPr="004B7D09" w:rsidRDefault="00660347" w:rsidP="0066034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780AD3FE" w14:textId="77777777" w:rsidR="005417FA" w:rsidRDefault="00660347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5273B42E" w14:textId="77777777" w:rsidR="00E70E79" w:rsidRPr="00E660BF" w:rsidRDefault="00E70E7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E70E79" w:rsidRPr="009F480D" w:rsidDel="005D518C" w14:paraId="29CD4ADE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5682F2C5" w14:textId="77777777" w:rsidR="00E70E79" w:rsidRPr="00E70E79" w:rsidRDefault="00E70E79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E70E79">
              <w:rPr>
                <w:bCs/>
                <w:color w:val="1F497D"/>
              </w:rPr>
              <w:t>PrimaryMobileNo</w:t>
            </w:r>
          </w:p>
        </w:tc>
        <w:tc>
          <w:tcPr>
            <w:tcW w:w="3970" w:type="dxa"/>
          </w:tcPr>
          <w:p w14:paraId="78A8547E" w14:textId="77777777" w:rsidR="00E70E79" w:rsidRPr="00E660BF" w:rsidRDefault="00E70E79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Primary Mobile number</w:t>
            </w:r>
          </w:p>
        </w:tc>
        <w:tc>
          <w:tcPr>
            <w:tcW w:w="1416" w:type="dxa"/>
            <w:vAlign w:val="bottom"/>
          </w:tcPr>
          <w:p w14:paraId="6CBE594F" w14:textId="77777777" w:rsidR="00E70E79" w:rsidRPr="00E660BF" w:rsidRDefault="00E70E7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2410" w:type="dxa"/>
            <w:vAlign w:val="bottom"/>
          </w:tcPr>
          <w:p w14:paraId="5D752F7F" w14:textId="77777777" w:rsidR="00E70E79" w:rsidRPr="004B7D09" w:rsidRDefault="00E70E79" w:rsidP="00E70E7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73AC0874" w14:textId="77777777" w:rsidR="00E70E79" w:rsidRPr="00E660BF" w:rsidRDefault="00E70E79" w:rsidP="00E70E7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B7D09">
              <w:rPr>
                <w:rFonts w:ascii="Calibri" w:eastAsia="Times New Roman" w:hAnsi="Calibri"/>
                <w:color w:val="000000"/>
              </w:rPr>
              <w:lastRenderedPageBreak/>
              <w:t>Mandatory for EXTERNALEXPOSURE</w:t>
            </w:r>
          </w:p>
        </w:tc>
      </w:tr>
      <w:tr w:rsidR="00E70E79" w:rsidRPr="009F480D" w:rsidDel="005D518C" w14:paraId="3AE2CB6E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43BE02E3" w14:textId="77777777" w:rsidR="00E70E79" w:rsidRPr="00AB2901" w:rsidRDefault="00E70E79" w:rsidP="00E70E7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AB2901">
              <w:rPr>
                <w:bCs/>
                <w:color w:val="1F497D"/>
              </w:rPr>
              <w:lastRenderedPageBreak/>
              <w:t>ShareHolderPercentage</w:t>
            </w:r>
          </w:p>
        </w:tc>
        <w:tc>
          <w:tcPr>
            <w:tcW w:w="3970" w:type="dxa"/>
          </w:tcPr>
          <w:p w14:paraId="6B8188F1" w14:textId="77777777" w:rsidR="00E70E79" w:rsidRPr="00E660BF" w:rsidRDefault="00E70E79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Percentage of the share holder</w:t>
            </w:r>
          </w:p>
        </w:tc>
        <w:tc>
          <w:tcPr>
            <w:tcW w:w="1416" w:type="dxa"/>
            <w:vAlign w:val="bottom"/>
          </w:tcPr>
          <w:p w14:paraId="636F7485" w14:textId="77777777" w:rsidR="00E70E79" w:rsidRPr="00E660BF" w:rsidRDefault="00E70E7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45D5EC9B" w14:textId="77777777" w:rsidR="00E70E79" w:rsidRPr="00E660BF" w:rsidRDefault="00E70E7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436892" w:rsidRPr="009F480D" w:rsidDel="005D518C" w14:paraId="6037BC92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29A2FBA0" w14:textId="77777777" w:rsidR="00436892" w:rsidRPr="00436892" w:rsidRDefault="00436892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436892">
              <w:rPr>
                <w:rFonts w:asciiTheme="minorHAnsi" w:hAnsiTheme="minorHAnsi" w:cs="Arial"/>
                <w:sz w:val="22"/>
                <w:szCs w:val="22"/>
              </w:rPr>
              <w:t>ConsentFlag</w:t>
            </w:r>
          </w:p>
        </w:tc>
        <w:tc>
          <w:tcPr>
            <w:tcW w:w="3970" w:type="dxa"/>
          </w:tcPr>
          <w:p w14:paraId="6C9BF998" w14:textId="77777777" w:rsidR="00436892" w:rsidRDefault="00436892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Consent flag value</w:t>
            </w:r>
          </w:p>
          <w:p w14:paraId="36C33F92" w14:textId="77777777" w:rsidR="00436892" w:rsidRPr="00E660BF" w:rsidRDefault="00436892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436892">
              <w:rPr>
                <w:rFonts w:ascii="Calibri" w:hAnsi="Calibri"/>
                <w:color w:val="000000"/>
                <w:szCs w:val="22"/>
              </w:rPr>
              <w:t>Possible values 1 or 0.</w:t>
            </w:r>
          </w:p>
        </w:tc>
        <w:tc>
          <w:tcPr>
            <w:tcW w:w="1416" w:type="dxa"/>
            <w:vAlign w:val="bottom"/>
          </w:tcPr>
          <w:p w14:paraId="7B6A878C" w14:textId="77777777" w:rsidR="00436892" w:rsidRPr="00E660BF" w:rsidRDefault="0043689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String(1)</w:t>
            </w:r>
          </w:p>
        </w:tc>
        <w:tc>
          <w:tcPr>
            <w:tcW w:w="2410" w:type="dxa"/>
            <w:vAlign w:val="bottom"/>
          </w:tcPr>
          <w:p w14:paraId="40DEF8F3" w14:textId="77777777" w:rsidR="00436892" w:rsidRDefault="0043689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5015C1E" w14:textId="77777777" w:rsidR="00436892" w:rsidRPr="00E660BF" w:rsidRDefault="00436892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0839B1" w:rsidRPr="009F480D" w:rsidDel="005D518C" w14:paraId="568A8937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554A066D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BureauCategory</w:t>
            </w:r>
          </w:p>
        </w:tc>
        <w:tc>
          <w:tcPr>
            <w:tcW w:w="3970" w:type="dxa"/>
          </w:tcPr>
          <w:p w14:paraId="13E57830" w14:textId="77777777" w:rsidR="000839B1" w:rsidRDefault="000839B1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BureauCategory name</w:t>
            </w:r>
          </w:p>
          <w:p w14:paraId="65409530" w14:textId="77777777" w:rsidR="00D11D7A" w:rsidRDefault="00D11D7A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Possible values Retail or</w:t>
            </w:r>
            <w:r w:rsidRPr="00D11D7A">
              <w:rPr>
                <w:rFonts w:ascii="Calibri" w:hAnsi="Calibri"/>
                <w:color w:val="000000"/>
                <w:szCs w:val="22"/>
              </w:rPr>
              <w:t xml:space="preserve"> Company</w:t>
            </w:r>
          </w:p>
        </w:tc>
        <w:tc>
          <w:tcPr>
            <w:tcW w:w="1416" w:type="dxa"/>
            <w:vAlign w:val="bottom"/>
          </w:tcPr>
          <w:p w14:paraId="79A844C6" w14:textId="77777777" w:rsidR="000839B1" w:rsidRDefault="000839B1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4763672D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B79FDF1" w14:textId="77777777" w:rsidR="000D6C55" w:rsidRDefault="00C559C5" w:rsidP="000D6C5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220FE32A" w14:textId="77777777" w:rsidR="000839B1" w:rsidRDefault="000D6C55" w:rsidP="000D6C5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(M  - Both Retail &amp; Company)</w:t>
            </w:r>
          </w:p>
        </w:tc>
      </w:tr>
      <w:tr w:rsidR="000839B1" w:rsidRPr="009F480D" w:rsidDel="005D518C" w14:paraId="7BBA86BE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1BBEDD59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BureauId</w:t>
            </w:r>
          </w:p>
        </w:tc>
        <w:tc>
          <w:tcPr>
            <w:tcW w:w="3970" w:type="dxa"/>
          </w:tcPr>
          <w:p w14:paraId="043E550F" w14:textId="77777777" w:rsidR="00D11D7A" w:rsidRDefault="00D11D7A" w:rsidP="00D11D7A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Bureau Id</w:t>
            </w:r>
          </w:p>
          <w:p w14:paraId="6651DCFD" w14:textId="77777777" w:rsidR="007B3852" w:rsidRDefault="007B3852" w:rsidP="00D11D7A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Possible values ‘10’</w:t>
            </w:r>
          </w:p>
        </w:tc>
        <w:tc>
          <w:tcPr>
            <w:tcW w:w="1416" w:type="dxa"/>
            <w:vAlign w:val="bottom"/>
          </w:tcPr>
          <w:p w14:paraId="6D97CD1E" w14:textId="77777777" w:rsidR="000839B1" w:rsidRDefault="00D11D7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73A4F7B9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1AC06FEB" w14:textId="77777777" w:rsidR="000839B1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639239A6" w14:textId="77777777" w:rsidR="000D6C55" w:rsidRDefault="000D6C5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(M -Both Retail &amp; Company)</w:t>
            </w:r>
          </w:p>
        </w:tc>
      </w:tr>
      <w:tr w:rsidR="000839B1" w:rsidRPr="009F480D" w:rsidDel="005D518C" w14:paraId="2052652B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3DD02760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CallType</w:t>
            </w:r>
          </w:p>
        </w:tc>
        <w:tc>
          <w:tcPr>
            <w:tcW w:w="3970" w:type="dxa"/>
          </w:tcPr>
          <w:p w14:paraId="75836D8E" w14:textId="77777777" w:rsidR="000839B1" w:rsidRDefault="000839B1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BureauOne service specific parameter to identify the service call type.</w:t>
            </w:r>
          </w:p>
          <w:p w14:paraId="4E0EDF10" w14:textId="77777777" w:rsidR="007B3852" w:rsidRDefault="007B3852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Possible value : </w:t>
            </w:r>
            <w:r w:rsidRPr="007B3852">
              <w:rPr>
                <w:rFonts w:ascii="Calibri" w:hAnsi="Calibri"/>
                <w:color w:val="000000"/>
                <w:szCs w:val="22"/>
              </w:rPr>
              <w:t>'Synchronous'</w:t>
            </w:r>
          </w:p>
        </w:tc>
        <w:tc>
          <w:tcPr>
            <w:tcW w:w="1416" w:type="dxa"/>
            <w:vAlign w:val="bottom"/>
          </w:tcPr>
          <w:p w14:paraId="2B905A08" w14:textId="77777777" w:rsidR="000839B1" w:rsidRDefault="00D11D7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5BDAA9FD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6EB83AE1" w14:textId="77777777" w:rsidR="000839B1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2CB7C020" w14:textId="77777777" w:rsidR="000D6C55" w:rsidRDefault="000D6C5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(M  - Both Retail &amp; Company)</w:t>
            </w:r>
          </w:p>
        </w:tc>
      </w:tr>
      <w:tr w:rsidR="000839B1" w:rsidRPr="009F480D" w:rsidDel="005D518C" w14:paraId="7A89EF5D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13FFD86C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TradeName</w:t>
            </w:r>
          </w:p>
        </w:tc>
        <w:tc>
          <w:tcPr>
            <w:tcW w:w="3970" w:type="dxa"/>
          </w:tcPr>
          <w:p w14:paraId="591E6ABE" w14:textId="77777777" w:rsidR="000839B1" w:rsidRDefault="000839B1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Company Name in English</w:t>
            </w:r>
          </w:p>
        </w:tc>
        <w:tc>
          <w:tcPr>
            <w:tcW w:w="1416" w:type="dxa"/>
            <w:vAlign w:val="bottom"/>
          </w:tcPr>
          <w:p w14:paraId="7EF1EE1C" w14:textId="77777777" w:rsidR="000839B1" w:rsidRDefault="00D11D7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2410" w:type="dxa"/>
            <w:vAlign w:val="bottom"/>
          </w:tcPr>
          <w:p w14:paraId="2248A860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58703C9F" w14:textId="77777777" w:rsidR="000D6C5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64D2801E" w14:textId="77777777" w:rsidR="000839B1" w:rsidRDefault="000D6C5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M- Company)</w:t>
            </w:r>
          </w:p>
        </w:tc>
      </w:tr>
      <w:tr w:rsidR="000839B1" w:rsidRPr="009F480D" w:rsidDel="005D518C" w14:paraId="211F46B0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18B0B547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TradeNameAR</w:t>
            </w:r>
          </w:p>
        </w:tc>
        <w:tc>
          <w:tcPr>
            <w:tcW w:w="3970" w:type="dxa"/>
          </w:tcPr>
          <w:p w14:paraId="4E272D40" w14:textId="77777777" w:rsidR="000839B1" w:rsidRDefault="000839B1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Company Name in Arabic</w:t>
            </w:r>
          </w:p>
        </w:tc>
        <w:tc>
          <w:tcPr>
            <w:tcW w:w="1416" w:type="dxa"/>
            <w:vAlign w:val="bottom"/>
          </w:tcPr>
          <w:p w14:paraId="4FFFBC87" w14:textId="77777777" w:rsidR="000839B1" w:rsidRDefault="00D11D7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2410" w:type="dxa"/>
            <w:vAlign w:val="bottom"/>
          </w:tcPr>
          <w:p w14:paraId="20F05D70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03D55B9" w14:textId="77777777" w:rsidR="000839B1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0C0E715A" w14:textId="77777777" w:rsidR="000D6C55" w:rsidRDefault="000D6C55" w:rsidP="00214D7D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( </w:t>
            </w:r>
            <w:r w:rsidR="00214D7D">
              <w:rPr>
                <w:rFonts w:ascii="Calibri" w:eastAsia="Times New Roman" w:hAnsi="Calibri"/>
                <w:color w:val="000000"/>
              </w:rPr>
              <w:t>O</w:t>
            </w:r>
            <w:r>
              <w:rPr>
                <w:rFonts w:ascii="Calibri" w:eastAsia="Times New Roman" w:hAnsi="Calibri"/>
                <w:color w:val="000000"/>
              </w:rPr>
              <w:t>- Company)</w:t>
            </w:r>
          </w:p>
        </w:tc>
      </w:tr>
      <w:tr w:rsidR="000839B1" w:rsidRPr="009F480D" w:rsidDel="005D518C" w14:paraId="179A078D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47E7A23B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TradeLicenseNumber</w:t>
            </w:r>
          </w:p>
        </w:tc>
        <w:tc>
          <w:tcPr>
            <w:tcW w:w="3970" w:type="dxa"/>
          </w:tcPr>
          <w:p w14:paraId="1C47988A" w14:textId="77777777" w:rsidR="000839B1" w:rsidRDefault="000839B1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Company License Number</w:t>
            </w:r>
          </w:p>
        </w:tc>
        <w:tc>
          <w:tcPr>
            <w:tcW w:w="1416" w:type="dxa"/>
            <w:vAlign w:val="bottom"/>
          </w:tcPr>
          <w:p w14:paraId="01B39737" w14:textId="77777777" w:rsidR="000839B1" w:rsidRDefault="00D11D7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String(25)</w:t>
            </w:r>
          </w:p>
        </w:tc>
        <w:tc>
          <w:tcPr>
            <w:tcW w:w="2410" w:type="dxa"/>
            <w:vAlign w:val="bottom"/>
          </w:tcPr>
          <w:p w14:paraId="61BCCB7B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22D717DD" w14:textId="77777777" w:rsidR="000839B1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30BB2C2A" w14:textId="77777777" w:rsidR="000D6C55" w:rsidRDefault="000D6C5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M- Company)</w:t>
            </w:r>
          </w:p>
        </w:tc>
      </w:tr>
      <w:tr w:rsidR="000839B1" w:rsidRPr="009F480D" w:rsidDel="005D518C" w14:paraId="6EB694E1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0B2059DC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TradeLicensePlace</w:t>
            </w:r>
          </w:p>
        </w:tc>
        <w:tc>
          <w:tcPr>
            <w:tcW w:w="3970" w:type="dxa"/>
          </w:tcPr>
          <w:p w14:paraId="7323F1C9" w14:textId="77777777" w:rsidR="000839B1" w:rsidRDefault="000839B1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Company License Place</w:t>
            </w:r>
          </w:p>
        </w:tc>
        <w:tc>
          <w:tcPr>
            <w:tcW w:w="1416" w:type="dxa"/>
            <w:vAlign w:val="bottom"/>
          </w:tcPr>
          <w:p w14:paraId="44FF93F2" w14:textId="77777777" w:rsidR="000839B1" w:rsidRDefault="00D11D7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1BDB825C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F24B5EC" w14:textId="77777777" w:rsidR="000839B1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4E6408E8" w14:textId="77777777" w:rsidR="000D6C55" w:rsidRDefault="000D6C5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M- Company)</w:t>
            </w:r>
          </w:p>
        </w:tc>
      </w:tr>
      <w:tr w:rsidR="000839B1" w:rsidRPr="009F480D" w:rsidDel="005D518C" w14:paraId="5AE3EB13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6D7A6B74" w14:textId="77777777" w:rsidR="000839B1" w:rsidRPr="000839B1" w:rsidRDefault="000839B1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0839B1">
              <w:rPr>
                <w:rFonts w:asciiTheme="minorHAnsi" w:hAnsiTheme="minorHAnsi" w:cs="Arial"/>
                <w:sz w:val="22"/>
                <w:szCs w:val="22"/>
              </w:rPr>
              <w:t>EconomicActivity</w:t>
            </w:r>
          </w:p>
        </w:tc>
        <w:tc>
          <w:tcPr>
            <w:tcW w:w="3970" w:type="dxa"/>
          </w:tcPr>
          <w:p w14:paraId="0C793AC1" w14:textId="77777777" w:rsidR="000839B1" w:rsidRPr="00E660BF" w:rsidRDefault="000839B1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0839B1">
              <w:rPr>
                <w:rFonts w:ascii="Calibri" w:hAnsi="Calibri"/>
                <w:color w:val="000000"/>
                <w:szCs w:val="22"/>
              </w:rPr>
              <w:t>Industry &amp; current economic activity of company</w:t>
            </w:r>
          </w:p>
        </w:tc>
        <w:tc>
          <w:tcPr>
            <w:tcW w:w="1416" w:type="dxa"/>
            <w:vAlign w:val="bottom"/>
          </w:tcPr>
          <w:p w14:paraId="21CFAA19" w14:textId="77777777" w:rsidR="000839B1" w:rsidRPr="00E660BF" w:rsidRDefault="00D11D7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2410" w:type="dxa"/>
            <w:vAlign w:val="bottom"/>
          </w:tcPr>
          <w:p w14:paraId="36BD4C76" w14:textId="77777777" w:rsidR="00C559C5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172B1A5E" w14:textId="77777777" w:rsidR="000839B1" w:rsidRDefault="00C559C5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6B9F5745" w14:textId="77777777" w:rsidR="000D6C55" w:rsidRPr="00E660BF" w:rsidRDefault="000D6C55" w:rsidP="00214D7D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( </w:t>
            </w:r>
            <w:r w:rsidR="00214D7D">
              <w:rPr>
                <w:rFonts w:ascii="Calibri" w:eastAsia="Times New Roman" w:hAnsi="Calibri"/>
                <w:color w:val="000000"/>
              </w:rPr>
              <w:t>O</w:t>
            </w:r>
            <w:r>
              <w:rPr>
                <w:rFonts w:ascii="Calibri" w:eastAsia="Times New Roman" w:hAnsi="Calibri"/>
                <w:color w:val="000000"/>
              </w:rPr>
              <w:t>- Company)</w:t>
            </w:r>
          </w:p>
        </w:tc>
      </w:tr>
      <w:tr w:rsidR="002C6D9A" w:rsidRPr="009F480D" w:rsidDel="005D518C" w14:paraId="0061A10B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74BE1F3A" w14:textId="77777777" w:rsidR="002C6D9A" w:rsidRPr="000839B1" w:rsidRDefault="002C6D9A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ScoreType</w:t>
            </w:r>
          </w:p>
        </w:tc>
        <w:tc>
          <w:tcPr>
            <w:tcW w:w="3970" w:type="dxa"/>
          </w:tcPr>
          <w:p w14:paraId="3CC0E06B" w14:textId="77777777" w:rsidR="002C6D9A" w:rsidRDefault="002C6D9A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2C6D9A">
              <w:rPr>
                <w:rFonts w:ascii="Calibri" w:hAnsi="Calibri"/>
                <w:color w:val="000000"/>
                <w:szCs w:val="22"/>
              </w:rPr>
              <w:t>Type of AECB report score</w:t>
            </w:r>
          </w:p>
          <w:p w14:paraId="4E6E3586" w14:textId="77777777" w:rsidR="002C6D9A" w:rsidRPr="002C6D9A" w:rsidRDefault="002C6D9A" w:rsidP="002C6D9A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2C6D9A">
              <w:rPr>
                <w:rFonts w:ascii="Calibri" w:hAnsi="Calibri"/>
                <w:color w:val="000000"/>
                <w:szCs w:val="22"/>
              </w:rPr>
              <w:t>Possible Values:</w:t>
            </w:r>
          </w:p>
          <w:p w14:paraId="7508288C" w14:textId="77777777" w:rsidR="002C6D9A" w:rsidRPr="000839B1" w:rsidRDefault="002C6D9A" w:rsidP="002C6D9A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="Calibri" w:hAnsi="Calibri"/>
                <w:color w:val="000000"/>
                <w:szCs w:val="22"/>
              </w:rPr>
            </w:pPr>
            <w:r w:rsidRPr="002C6D9A">
              <w:rPr>
                <w:rFonts w:ascii="Calibri" w:hAnsi="Calibri"/>
                <w:color w:val="000000"/>
                <w:szCs w:val="22"/>
              </w:rPr>
              <w:lastRenderedPageBreak/>
              <w:t>0 - WithScore (CAS Req)</w:t>
            </w:r>
          </w:p>
        </w:tc>
        <w:tc>
          <w:tcPr>
            <w:tcW w:w="1416" w:type="dxa"/>
            <w:vAlign w:val="bottom"/>
          </w:tcPr>
          <w:p w14:paraId="55087F04" w14:textId="77777777" w:rsidR="002C6D9A" w:rsidRDefault="002C6D9A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String</w:t>
            </w:r>
            <w:r w:rsidR="0006647B">
              <w:rPr>
                <w:rFonts w:ascii="Calibri" w:eastAsia="Times New Roman" w:hAnsi="Calibri"/>
                <w:color w:val="000000"/>
              </w:rPr>
              <w:t>(1)</w:t>
            </w:r>
          </w:p>
        </w:tc>
        <w:tc>
          <w:tcPr>
            <w:tcW w:w="2410" w:type="dxa"/>
            <w:vAlign w:val="bottom"/>
          </w:tcPr>
          <w:p w14:paraId="41FD958B" w14:textId="77777777" w:rsidR="002C6D9A" w:rsidRDefault="002C6D9A" w:rsidP="002C6D9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385ECE36" w14:textId="77777777" w:rsidR="002C6D9A" w:rsidRDefault="002C6D9A" w:rsidP="002C6D9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EXTERNALEXPOSURE</w:t>
            </w:r>
          </w:p>
          <w:p w14:paraId="2819C9DB" w14:textId="77777777" w:rsidR="002C6D9A" w:rsidRDefault="002C6D9A" w:rsidP="00C559C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549B6" w:rsidRPr="009F480D" w:rsidDel="005D518C" w14:paraId="7B97029E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3C6BC53D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LegalDocInfo</w:t>
            </w:r>
          </w:p>
        </w:tc>
        <w:tc>
          <w:tcPr>
            <w:tcW w:w="3970" w:type="dxa"/>
          </w:tcPr>
          <w:p w14:paraId="0D7A8F61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E660BF">
              <w:rPr>
                <w:rFonts w:ascii="Calibri" w:hAnsi="Calibri"/>
                <w:color w:val="000000"/>
                <w:szCs w:val="22"/>
              </w:rPr>
              <w:t>Repitative Aggregate</w:t>
            </w:r>
          </w:p>
        </w:tc>
        <w:tc>
          <w:tcPr>
            <w:tcW w:w="1416" w:type="dxa"/>
            <w:vAlign w:val="bottom"/>
          </w:tcPr>
          <w:p w14:paraId="31DB326A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410" w:type="dxa"/>
            <w:vAlign w:val="bottom"/>
          </w:tcPr>
          <w:p w14:paraId="4129CC7F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549B6" w:rsidRPr="009F480D" w:rsidDel="005D518C" w14:paraId="0963779F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6B4C6979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DocType</w:t>
            </w:r>
          </w:p>
        </w:tc>
        <w:tc>
          <w:tcPr>
            <w:tcW w:w="3970" w:type="dxa"/>
          </w:tcPr>
          <w:p w14:paraId="6D772D62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DocType</w:t>
            </w:r>
          </w:p>
          <w:p w14:paraId="1014EE22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Possible values:</w:t>
            </w:r>
          </w:p>
          <w:p w14:paraId="0E0046A0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BF4530">
              <w:rPr>
                <w:rFonts w:asciiTheme="minorHAnsi" w:hAnsiTheme="minorHAnsi" w:cs="Arial"/>
                <w:sz w:val="22"/>
                <w:szCs w:val="22"/>
              </w:rPr>
              <w:t>Old Passport Number</w:t>
            </w:r>
            <w:r>
              <w:rPr>
                <w:rFonts w:asciiTheme="minorHAnsi" w:hAnsiTheme="minorHAnsi" w:cs="Arial"/>
                <w:sz w:val="22"/>
                <w:szCs w:val="22"/>
              </w:rPr>
              <w:t>,</w:t>
            </w:r>
          </w:p>
          <w:p w14:paraId="3BA22B69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BF4530">
              <w:rPr>
                <w:rFonts w:asciiTheme="minorHAnsi" w:hAnsiTheme="minorHAnsi" w:cs="Arial"/>
                <w:sz w:val="22"/>
                <w:szCs w:val="22"/>
              </w:rPr>
              <w:t>Passport Number</w:t>
            </w:r>
            <w:r>
              <w:rPr>
                <w:rFonts w:asciiTheme="minorHAnsi" w:hAnsiTheme="minorHAnsi" w:cs="Arial"/>
                <w:sz w:val="22"/>
                <w:szCs w:val="22"/>
              </w:rPr>
              <w:t>,</w:t>
            </w:r>
          </w:p>
          <w:p w14:paraId="57683954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BF4530">
              <w:rPr>
                <w:rFonts w:asciiTheme="minorHAnsi" w:hAnsiTheme="minorHAnsi" w:cs="Arial"/>
                <w:sz w:val="22"/>
                <w:szCs w:val="22"/>
              </w:rPr>
              <w:t>Emirates id</w:t>
            </w:r>
            <w:r>
              <w:rPr>
                <w:rFonts w:asciiTheme="minorHAnsi" w:hAnsiTheme="minorHAnsi" w:cs="Arial"/>
                <w:sz w:val="22"/>
                <w:szCs w:val="22"/>
              </w:rPr>
              <w:t>,</w:t>
            </w:r>
          </w:p>
          <w:p w14:paraId="546C31B8" w14:textId="77777777" w:rsidR="001549B6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9C55EE">
              <w:rPr>
                <w:rFonts w:asciiTheme="minorHAnsi" w:hAnsiTheme="minorHAnsi" w:cs="Arial"/>
                <w:sz w:val="22"/>
                <w:szCs w:val="22"/>
              </w:rPr>
              <w:t>Driver</w:t>
            </w:r>
            <w:r>
              <w:rPr>
                <w:rFonts w:asciiTheme="minorHAnsi" w:hAnsiTheme="minorHAnsi" w:cs="Arial"/>
                <w:sz w:val="22"/>
                <w:szCs w:val="22"/>
              </w:rPr>
              <w:t>L</w:t>
            </w:r>
            <w:r w:rsidRPr="009C55EE">
              <w:rPr>
                <w:rFonts w:asciiTheme="minorHAnsi" w:hAnsiTheme="minorHAnsi" w:cs="Arial"/>
                <w:sz w:val="22"/>
                <w:szCs w:val="22"/>
              </w:rPr>
              <w:t>icense</w:t>
            </w:r>
          </w:p>
          <w:p w14:paraId="55BC3064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6" w:type="dxa"/>
            <w:vAlign w:val="bottom"/>
          </w:tcPr>
          <w:p w14:paraId="2F995049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27A9BFD6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36313AE0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351E84">
              <w:rPr>
                <w:rFonts w:ascii="Calibri" w:eastAsia="Times New Roman" w:hAnsi="Calibri"/>
                <w:color w:val="000000"/>
              </w:rPr>
              <w:t>EXTERNALEXPOSURE</w:t>
            </w:r>
          </w:p>
          <w:p w14:paraId="19AC7DD1" w14:textId="77777777" w:rsidR="001549B6" w:rsidRPr="00E660BF" w:rsidRDefault="007250E5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</w:t>
            </w:r>
            <w:r w:rsidRPr="00BF4530">
              <w:rPr>
                <w:rFonts w:cs="Arial"/>
              </w:rPr>
              <w:t>Passport Number</w:t>
            </w:r>
            <w:r>
              <w:rPr>
                <w:rFonts w:cs="Arial"/>
              </w:rPr>
              <w:t xml:space="preserve"> is optional)</w:t>
            </w:r>
          </w:p>
        </w:tc>
      </w:tr>
      <w:tr w:rsidR="001549B6" w:rsidRPr="009F480D" w:rsidDel="005D518C" w14:paraId="147E6A9A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47F0C72F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DocNum</w:t>
            </w:r>
          </w:p>
        </w:tc>
        <w:tc>
          <w:tcPr>
            <w:tcW w:w="3970" w:type="dxa"/>
          </w:tcPr>
          <w:p w14:paraId="7B16274B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sz w:val="22"/>
                <w:szCs w:val="22"/>
              </w:rPr>
              <w:t>DocNum</w:t>
            </w:r>
          </w:p>
        </w:tc>
        <w:tc>
          <w:tcPr>
            <w:tcW w:w="1416" w:type="dxa"/>
            <w:vAlign w:val="bottom"/>
          </w:tcPr>
          <w:p w14:paraId="1BEE648E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23945C40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 </w:t>
            </w:r>
          </w:p>
          <w:p w14:paraId="0DA3D3BA" w14:textId="77777777" w:rsidR="001549B6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 w:rsidR="00351E84">
              <w:rPr>
                <w:rFonts w:ascii="Calibri" w:eastAsia="Times New Roman" w:hAnsi="Calibri"/>
                <w:color w:val="000000"/>
              </w:rPr>
              <w:t>EXTERNALEXPOSURE</w:t>
            </w:r>
          </w:p>
          <w:p w14:paraId="60FE3D31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549B6" w:rsidRPr="009F480D" w:rsidDel="005D518C" w14:paraId="1D73F9E8" w14:textId="77777777" w:rsidTr="00860627">
        <w:tblPrEx>
          <w:tblLook w:val="04A0" w:firstRow="1" w:lastRow="0" w:firstColumn="1" w:lastColumn="0" w:noHBand="0" w:noVBand="1"/>
        </w:tblPrEx>
        <w:tc>
          <w:tcPr>
            <w:tcW w:w="2150" w:type="dxa"/>
          </w:tcPr>
          <w:p w14:paraId="50CC5BB4" w14:textId="77777777" w:rsidR="001549B6" w:rsidRPr="00783F2E" w:rsidRDefault="001549B6" w:rsidP="00836EE2">
            <w:pPr>
              <w:pStyle w:val="table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83F2E">
              <w:rPr>
                <w:rFonts w:asciiTheme="minorHAnsi" w:hAnsiTheme="minorHAnsi" w:cs="Arial"/>
                <w:b/>
                <w:sz w:val="22"/>
                <w:szCs w:val="22"/>
              </w:rPr>
              <w:t>LegalDocInfo</w:t>
            </w:r>
          </w:p>
        </w:tc>
        <w:tc>
          <w:tcPr>
            <w:tcW w:w="3970" w:type="dxa"/>
          </w:tcPr>
          <w:p w14:paraId="4AE6E65A" w14:textId="77777777" w:rsidR="001549B6" w:rsidRPr="00783F2E" w:rsidRDefault="001549B6" w:rsidP="00836EE2">
            <w:pPr>
              <w:pStyle w:val="tabletext"/>
              <w:keepNext/>
              <w:keepLines/>
              <w:pageBreakBefore/>
              <w:pBdr>
                <w:bottom w:val="single" w:sz="8" w:space="1" w:color="BFBFBF"/>
              </w:pBdr>
              <w:ind w:left="432"/>
              <w:rPr>
                <w:rFonts w:asciiTheme="minorHAnsi" w:hAnsiTheme="minorHAnsi" w:cs="Arial"/>
                <w:sz w:val="22"/>
                <w:szCs w:val="22"/>
              </w:rPr>
            </w:pPr>
            <w:r w:rsidRPr="00E660BF">
              <w:rPr>
                <w:rFonts w:ascii="Calibri" w:hAnsi="Calibri"/>
                <w:color w:val="000000"/>
                <w:szCs w:val="22"/>
              </w:rPr>
              <w:t>End of aggregate</w:t>
            </w:r>
          </w:p>
        </w:tc>
        <w:tc>
          <w:tcPr>
            <w:tcW w:w="1416" w:type="dxa"/>
            <w:vAlign w:val="bottom"/>
          </w:tcPr>
          <w:p w14:paraId="171FDBFF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410" w:type="dxa"/>
            <w:vAlign w:val="bottom"/>
          </w:tcPr>
          <w:p w14:paraId="3C477C2F" w14:textId="77777777" w:rsidR="001549B6" w:rsidRPr="00E660BF" w:rsidRDefault="001549B6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0547032A" w14:textId="77777777" w:rsidR="00CA53E3" w:rsidRDefault="00CA53E3" w:rsidP="00CA53E3">
      <w:pPr>
        <w:spacing w:line="240" w:lineRule="auto"/>
        <w:contextualSpacing/>
      </w:pPr>
    </w:p>
    <w:p w14:paraId="1051197C" w14:textId="77777777" w:rsidR="00CA53E3" w:rsidRDefault="00CA53E3" w:rsidP="00CA53E3">
      <w:pPr>
        <w:ind w:left="90"/>
        <w:rPr>
          <w:rFonts w:eastAsia="Times New Roman"/>
          <w:b/>
          <w:bCs/>
          <w:color w:val="1F497D"/>
          <w:sz w:val="24"/>
        </w:rPr>
      </w:pPr>
    </w:p>
    <w:p w14:paraId="124B5881" w14:textId="77777777" w:rsidR="00CA53E3" w:rsidRDefault="00CA53E3" w:rsidP="00CA53E3">
      <w:pPr>
        <w:rPr>
          <w:rFonts w:eastAsia="Times New Roman"/>
          <w:b/>
          <w:bCs/>
          <w:color w:val="1F497D"/>
          <w:sz w:val="24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>Sample Request</w:t>
      </w:r>
    </w:p>
    <w:p w14:paraId="6F8F1804" w14:textId="77777777" w:rsidR="00CA53E3" w:rsidRPr="002B7E18" w:rsidRDefault="00CA53E3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2B7E18">
        <w:rPr>
          <w:rFonts w:asciiTheme="minorHAnsi" w:hAnsiTheme="minorHAnsi" w:cstheme="minorHAnsi"/>
          <w:sz w:val="22"/>
          <w:szCs w:val="22"/>
        </w:rPr>
        <w:t>&lt;?xml version="1.0" encoding="UTF-8" standalone="yes"?&gt;</w:t>
      </w:r>
    </w:p>
    <w:p w14:paraId="5F993269" w14:textId="77777777" w:rsidR="00F1169B" w:rsidRDefault="00F1169B" w:rsidP="00731E2D">
      <w:pPr>
        <w:spacing w:line="240" w:lineRule="auto"/>
        <w:contextualSpacing/>
        <w:rPr>
          <w:rFonts w:eastAsia="Calibri" w:cstheme="minorHAnsi"/>
        </w:rPr>
      </w:pPr>
      <w:bookmarkStart w:id="6" w:name="_Toc431842954"/>
      <w:bookmarkStart w:id="7" w:name="_Toc439244583"/>
    </w:p>
    <w:p w14:paraId="132FC1C9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>&lt;EE_EAI_MESSAGE&gt;</w:t>
      </w:r>
    </w:p>
    <w:p w14:paraId="2A29F51E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&lt;EE_EAI_HEADER&gt;</w:t>
      </w:r>
    </w:p>
    <w:p w14:paraId="26AD431C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&lt;MsgFormat&gt;</w:t>
      </w:r>
      <w:r w:rsidR="00D60B66">
        <w:rPr>
          <w:rFonts w:eastAsia="Calibri" w:cstheme="minorHAnsi"/>
        </w:rPr>
        <w:t>CUSTOMER_EXPOSURE</w:t>
      </w:r>
      <w:r w:rsidRPr="00F1169B">
        <w:rPr>
          <w:rFonts w:eastAsia="Calibri" w:cstheme="minorHAnsi"/>
        </w:rPr>
        <w:t>&lt;/MsgFormat&gt;</w:t>
      </w:r>
    </w:p>
    <w:p w14:paraId="5FF46063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&lt;MsgVersion&gt;0001&lt;/MsgVersion&gt;</w:t>
      </w:r>
    </w:p>
    <w:p w14:paraId="3D22A04A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&lt;RequestorChannelId&gt;CAS&lt;/RequestorChannelId&gt;</w:t>
      </w:r>
    </w:p>
    <w:p w14:paraId="746C070E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&lt;RequestorUserId&gt;RAKUSER&lt;/RequestorUserId&gt;</w:t>
      </w:r>
    </w:p>
    <w:p w14:paraId="6F578B8F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&lt;RequestorLanguage&gt;E&lt;/RequestorLanguage&gt;</w:t>
      </w:r>
    </w:p>
    <w:p w14:paraId="0C91E75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&lt;RequestorSecurityInfo&gt;secure&lt;/RequestorSecurityInfo&gt;</w:t>
      </w:r>
    </w:p>
    <w:p w14:paraId="54638D0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&lt;ReturnCode&gt;911&lt;/ReturnCode&gt;</w:t>
      </w:r>
    </w:p>
    <w:p w14:paraId="0A2527E6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&lt;ReturnDesc&gt;Issuer Timed Out&lt;/ReturnDesc&gt;</w:t>
      </w:r>
    </w:p>
    <w:p w14:paraId="4E784F7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&lt;MessageId&gt;123123453&lt;/MessageId&gt;</w:t>
      </w:r>
    </w:p>
    <w:p w14:paraId="788C4DF5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&lt;Extra1&gt;REQ||SHELL.JOHN&lt;/Extra1&gt;</w:t>
      </w:r>
    </w:p>
    <w:p w14:paraId="39979AC7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&lt;Extra2&gt;YYYY-MM-DDThh:mm:ss.mmm+hh:mm&lt;/Extra2&gt;</w:t>
      </w:r>
    </w:p>
    <w:p w14:paraId="081997FE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&lt;/EE_EAI_HEADER&gt;</w:t>
      </w:r>
    </w:p>
    <w:p w14:paraId="58E89AA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&lt;CustomerExposureRequest&gt;</w:t>
      </w:r>
    </w:p>
    <w:p w14:paraId="6E80E488" w14:textId="77777777" w:rsid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&lt;BankId&gt;RAK&lt;/BankId&gt;</w:t>
      </w:r>
    </w:p>
    <w:p w14:paraId="61CC31A3" w14:textId="77777777" w:rsidR="002D3A11" w:rsidRDefault="002D3A11" w:rsidP="00F1169B">
      <w:p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</w:t>
      </w:r>
      <w:r w:rsidRPr="002D3A11">
        <w:rPr>
          <w:rFonts w:eastAsia="Calibri" w:cstheme="minorHAnsi"/>
        </w:rPr>
        <w:t xml:space="preserve">  &lt;BranchId&gt;RAK123&lt;/BranchId&gt;</w:t>
      </w:r>
    </w:p>
    <w:p w14:paraId="71991A58" w14:textId="77777777" w:rsidR="00016EB6" w:rsidRPr="00F1169B" w:rsidRDefault="00016EB6" w:rsidP="00016EB6">
      <w:p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</w:t>
      </w:r>
      <w:r w:rsidRPr="00016EB6">
        <w:rPr>
          <w:rFonts w:eastAsia="Calibri" w:cstheme="minorHAnsi"/>
        </w:rPr>
        <w:t>&lt;RequestType&gt;ExternalExposure&lt;/RequestType&gt;</w:t>
      </w:r>
    </w:p>
    <w:p w14:paraId="1994A3E6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&lt;CIFId&gt;</w:t>
      </w:r>
    </w:p>
    <w:p w14:paraId="766060D4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&lt;CIFIdType&gt;Primary&lt;/CIFIdType&gt;</w:t>
      </w:r>
    </w:p>
    <w:p w14:paraId="6A6FA0A5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lastRenderedPageBreak/>
        <w:t xml:space="preserve">         &lt;CIFIdValue&gt;asd12&lt;/CIFIdValue&gt;</w:t>
      </w:r>
    </w:p>
    <w:p w14:paraId="5772CF0E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&lt;/CIFId&gt;</w:t>
      </w:r>
    </w:p>
    <w:p w14:paraId="6A7E224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&lt;CIFId&gt;</w:t>
      </w:r>
    </w:p>
    <w:p w14:paraId="03F4ED1C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&lt;CIFIdType&gt;Secondary&lt;/CIFIdType&gt;</w:t>
      </w:r>
    </w:p>
    <w:p w14:paraId="6639085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&lt;CIFIdValue&gt;asd1&lt;/CIFIdValue&gt;</w:t>
      </w:r>
    </w:p>
    <w:p w14:paraId="3500C74B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&lt;/CIFId&gt;</w:t>
      </w:r>
    </w:p>
    <w:p w14:paraId="79EA671A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&lt;CustType&gt;1&lt;/CustType&gt;</w:t>
      </w:r>
    </w:p>
    <w:p w14:paraId="30824F00" w14:textId="77777777" w:rsidR="00F1169B" w:rsidRPr="00F97AA7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</w:t>
      </w:r>
      <w:r w:rsidRPr="00F97AA7">
        <w:rPr>
          <w:rFonts w:eastAsia="Calibri" w:cstheme="minorHAnsi"/>
        </w:rPr>
        <w:t>UserId&gt;asd12&lt;/UserId&gt;</w:t>
      </w:r>
    </w:p>
    <w:p w14:paraId="121D84E6" w14:textId="77777777" w:rsidR="00F1169B" w:rsidRPr="00F97AA7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97AA7">
        <w:rPr>
          <w:rFonts w:eastAsia="Calibri" w:cstheme="minorHAnsi"/>
        </w:rPr>
        <w:t xml:space="preserve">      &lt;AcctId&gt;asd12&lt;/AcctId&gt;</w:t>
      </w:r>
    </w:p>
    <w:p w14:paraId="1180337D" w14:textId="77777777" w:rsidR="00F1169B" w:rsidRPr="00F97AA7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97AA7">
        <w:rPr>
          <w:rFonts w:eastAsia="Calibri" w:cstheme="minorHAnsi"/>
        </w:rPr>
        <w:t xml:space="preserve">      &lt;TxnAmount&gt;100&lt;/TxnAmount&gt;</w:t>
      </w:r>
    </w:p>
    <w:p w14:paraId="7E440445" w14:textId="77777777" w:rsidR="00F1169B" w:rsidRPr="00F97AA7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97AA7">
        <w:rPr>
          <w:rFonts w:eastAsia="Calibri" w:cstheme="minorHAnsi"/>
        </w:rPr>
        <w:t xml:space="preserve">      &lt;NoOfInstallments&gt;5&lt;/NoOfInstallments&gt;</w:t>
      </w:r>
    </w:p>
    <w:p w14:paraId="1264BE4F" w14:textId="77777777" w:rsidR="00351C98" w:rsidRPr="00F1169B" w:rsidRDefault="00351C98" w:rsidP="00F1169B">
      <w:pPr>
        <w:spacing w:line="240" w:lineRule="auto"/>
        <w:contextualSpacing/>
        <w:rPr>
          <w:rFonts w:eastAsia="Calibri" w:cstheme="minorHAnsi"/>
        </w:rPr>
      </w:pPr>
      <w:r w:rsidRPr="00F97AA7">
        <w:rPr>
          <w:rFonts w:eastAsia="Calibri" w:cstheme="minorHAnsi"/>
        </w:rPr>
        <w:t xml:space="preserve">      &lt;</w:t>
      </w:r>
      <w:r w:rsidRPr="00F97AA7">
        <w:t xml:space="preserve"> DurationOfAgreement&gt;24&lt;/ DurationOfAgreement&gt;</w:t>
      </w:r>
    </w:p>
    <w:p w14:paraId="3DE59E43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&lt;FirstNm&gt;asd12&lt;/FirstNm&gt;</w:t>
      </w:r>
    </w:p>
    <w:p w14:paraId="2CF547B5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&lt;LastNm&gt;asd12&lt;/LastNm&gt;</w:t>
      </w:r>
    </w:p>
    <w:p w14:paraId="58CCBCA6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&lt;FullNm&gt;asd12&lt;/FullNm&gt;</w:t>
      </w:r>
    </w:p>
    <w:p w14:paraId="416E1A99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&lt;BirthDt&gt;1967-08-13&lt;/BirthDt&gt;</w:t>
      </w:r>
    </w:p>
    <w:p w14:paraId="37FF47CF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&lt;Gender&gt;1&lt;/Gender&gt;</w:t>
      </w:r>
    </w:p>
    <w:p w14:paraId="57729D13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&lt;Nationality&gt;AF&lt;/Nationality&gt;</w:t>
      </w:r>
    </w:p>
    <w:p w14:paraId="6300C9AD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&lt;InquiryPurpose&gt;01&lt;/InquiryPurpose&gt;</w:t>
      </w:r>
    </w:p>
    <w:p w14:paraId="3045E1A4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&lt;ProviderApplNo&gt;asd12&lt;/ProviderApplNo&gt;</w:t>
      </w:r>
    </w:p>
    <w:p w14:paraId="03EE2AB9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&lt;CBApplNo&gt;asd12&lt;/CBApplNo&gt;</w:t>
      </w:r>
    </w:p>
    <w:p w14:paraId="62E99C06" w14:textId="77777777" w:rsid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&lt;IsCoApplicant&gt;</w:t>
      </w:r>
      <w:r w:rsidR="00E43657">
        <w:rPr>
          <w:rFonts w:eastAsia="Calibri" w:cstheme="minorHAnsi"/>
        </w:rPr>
        <w:t>1</w:t>
      </w:r>
      <w:r w:rsidRPr="00F1169B">
        <w:rPr>
          <w:rFonts w:eastAsia="Calibri" w:cstheme="minorHAnsi"/>
        </w:rPr>
        <w:t>&lt;/IsCoApplicant&gt;</w:t>
      </w:r>
    </w:p>
    <w:p w14:paraId="37138173" w14:textId="77777777" w:rsidR="007D716A" w:rsidRPr="009C4EB8" w:rsidRDefault="007D716A" w:rsidP="00F1169B">
      <w:pPr>
        <w:spacing w:line="240" w:lineRule="auto"/>
        <w:contextualSpacing/>
        <w:rPr>
          <w:rFonts w:cs="Arial"/>
        </w:rPr>
      </w:pPr>
      <w:r w:rsidRPr="009C4EB8">
        <w:rPr>
          <w:rFonts w:eastAsia="Calibri" w:cstheme="minorHAnsi"/>
        </w:rPr>
        <w:t xml:space="preserve">      &lt;</w:t>
      </w:r>
      <w:r w:rsidRPr="009C4EB8">
        <w:rPr>
          <w:rFonts w:cs="Arial"/>
        </w:rPr>
        <w:t>LosIndicator&gt;12&lt;/LosIndicator&gt;</w:t>
      </w:r>
    </w:p>
    <w:p w14:paraId="0259E881" w14:textId="77777777" w:rsidR="007D716A" w:rsidRPr="009C4EB8" w:rsidRDefault="007D716A" w:rsidP="00F1169B">
      <w:pPr>
        <w:spacing w:line="240" w:lineRule="auto"/>
        <w:contextualSpacing/>
        <w:rPr>
          <w:rFonts w:cs="Arial"/>
        </w:rPr>
      </w:pPr>
      <w:r w:rsidRPr="009C4EB8">
        <w:rPr>
          <w:rFonts w:cs="Arial"/>
        </w:rPr>
        <w:t xml:space="preserve">      &lt;ContractType&gt;2&lt;/ ContractType&gt;</w:t>
      </w:r>
    </w:p>
    <w:p w14:paraId="4E395A87" w14:textId="77777777" w:rsidR="007D716A" w:rsidRPr="009C4EB8" w:rsidRDefault="007D716A" w:rsidP="00F1169B">
      <w:pPr>
        <w:spacing w:line="240" w:lineRule="auto"/>
        <w:contextualSpacing/>
        <w:rPr>
          <w:rFonts w:cs="Arial"/>
        </w:rPr>
      </w:pPr>
      <w:r w:rsidRPr="009C4EB8">
        <w:rPr>
          <w:rFonts w:cs="Arial"/>
        </w:rPr>
        <w:t xml:space="preserve">     &lt;OverridePeriod</w:t>
      </w:r>
      <w:r w:rsidR="00823F4C" w:rsidRPr="009C4EB8">
        <w:rPr>
          <w:rFonts w:cs="Arial"/>
        </w:rPr>
        <w:t>&gt;1</w:t>
      </w:r>
      <w:r w:rsidRPr="009C4EB8">
        <w:rPr>
          <w:rFonts w:cs="Arial"/>
        </w:rPr>
        <w:t>&lt;/OverridePeriod&gt;</w:t>
      </w:r>
    </w:p>
    <w:p w14:paraId="0952D9B2" w14:textId="77777777" w:rsidR="00C7539A" w:rsidRPr="009C4EB8" w:rsidRDefault="00C7539A" w:rsidP="00F1169B">
      <w:pPr>
        <w:spacing w:line="240" w:lineRule="auto"/>
        <w:contextualSpacing/>
        <w:rPr>
          <w:rFonts w:eastAsia="Calibri" w:cstheme="minorHAnsi"/>
        </w:rPr>
      </w:pPr>
      <w:r w:rsidRPr="009C4EB8">
        <w:rPr>
          <w:rFonts w:eastAsia="Calibri" w:cstheme="minorHAnsi"/>
        </w:rPr>
        <w:t>&lt;PrimaryMobileNo&gt;fadsfaf&lt;/ PrimaryMobileNo&gt;</w:t>
      </w:r>
    </w:p>
    <w:p w14:paraId="4A763451" w14:textId="77777777" w:rsidR="00C7539A" w:rsidRPr="009C4EB8" w:rsidRDefault="00C7539A" w:rsidP="00F1169B">
      <w:p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9C4EB8">
        <w:rPr>
          <w:rFonts w:eastAsia="Calibri" w:cstheme="minorHAnsi"/>
        </w:rPr>
        <w:t xml:space="preserve"> ShareHolderPercentage&gt;20&lt;/ShareHolderPercentage&gt;</w:t>
      </w:r>
    </w:p>
    <w:p w14:paraId="33C1D92C" w14:textId="77777777" w:rsidR="00097C9E" w:rsidRPr="009C4EB8" w:rsidRDefault="00097C9E" w:rsidP="00F1169B">
      <w:pPr>
        <w:spacing w:line="240" w:lineRule="auto"/>
        <w:contextualSpacing/>
        <w:rPr>
          <w:rFonts w:eastAsia="Calibri" w:cstheme="minorHAnsi"/>
        </w:rPr>
      </w:pPr>
      <w:r w:rsidRPr="009C4EB8">
        <w:rPr>
          <w:rFonts w:eastAsia="Calibri" w:cstheme="minorHAnsi"/>
        </w:rPr>
        <w:t>&lt;ConsentFlag&gt;1&lt;/ConsentFlag&gt;</w:t>
      </w:r>
    </w:p>
    <w:p w14:paraId="2EB54D58" w14:textId="77777777" w:rsidR="00A3651A" w:rsidRPr="00A3651A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&lt;BureauCategory&gt;Company&lt;/BureauCategory&gt;</w:t>
      </w:r>
    </w:p>
    <w:p w14:paraId="7C64F312" w14:textId="77777777" w:rsidR="00A3651A" w:rsidRPr="00A3651A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&lt;BureauId&gt;10&lt;/BureauId&gt;</w:t>
      </w:r>
    </w:p>
    <w:p w14:paraId="47CDEC08" w14:textId="77777777" w:rsidR="00A3651A" w:rsidRPr="00A3651A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&lt;CallType&gt;Synchronous&lt;/CallType&gt;</w:t>
      </w:r>
    </w:p>
    <w:p w14:paraId="41E4B75D" w14:textId="77777777" w:rsidR="00A3651A" w:rsidRPr="00A3651A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&lt;TradeName&gt;KARCO OVERSEAS TRADING LLC&lt;/TradeName&gt;</w:t>
      </w:r>
    </w:p>
    <w:p w14:paraId="7E5B370F" w14:textId="77777777" w:rsidR="00A3651A" w:rsidRPr="00A3651A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&lt;TradeNameAR&gt;dsfahsad&lt;/TradeNameAR&gt;</w:t>
      </w:r>
    </w:p>
    <w:p w14:paraId="0C5C3735" w14:textId="77777777" w:rsidR="00A3651A" w:rsidRPr="00A3651A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&lt;TradeLicenseNumber&gt;100651&lt;/TradeLicenseNumber&gt;</w:t>
      </w:r>
    </w:p>
    <w:p w14:paraId="48BEB05D" w14:textId="77777777" w:rsidR="00A3651A" w:rsidRPr="00A3651A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&lt;TradeLicensePlace&gt;3&lt;/TradeLicensePlace&gt;</w:t>
      </w:r>
    </w:p>
    <w:p w14:paraId="5680BDE5" w14:textId="77777777" w:rsidR="00860627" w:rsidRDefault="00A3651A" w:rsidP="00A3651A">
      <w:pPr>
        <w:spacing w:line="240" w:lineRule="auto"/>
        <w:contextualSpacing/>
        <w:rPr>
          <w:rFonts w:eastAsia="Calibri" w:cstheme="minorHAnsi"/>
        </w:rPr>
      </w:pPr>
      <w:r w:rsidRPr="00A3651A">
        <w:rPr>
          <w:rFonts w:eastAsia="Calibri" w:cstheme="minorHAnsi"/>
        </w:rPr>
        <w:t>&lt;EconomicActivity&gt;8&lt;/EconomicActivity&gt;</w:t>
      </w:r>
    </w:p>
    <w:p w14:paraId="2401D96D" w14:textId="77777777" w:rsidR="007746AE" w:rsidRPr="007746AE" w:rsidRDefault="007746AE" w:rsidP="007746AE">
      <w:pPr>
        <w:pStyle w:val="tabletext"/>
        <w:rPr>
          <w:rFonts w:asciiTheme="minorHAnsi" w:hAnsiTheme="minorHAnsi" w:cs="Arial"/>
          <w:sz w:val="22"/>
          <w:szCs w:val="22"/>
        </w:rPr>
      </w:pPr>
      <w:r>
        <w:rPr>
          <w:rFonts w:eastAsia="Calibri" w:cstheme="minorHAnsi"/>
        </w:rPr>
        <w:t>&lt;</w:t>
      </w:r>
      <w:r>
        <w:rPr>
          <w:rFonts w:asciiTheme="minorHAnsi" w:hAnsiTheme="minorHAnsi" w:cs="Arial"/>
          <w:sz w:val="22"/>
          <w:szCs w:val="22"/>
        </w:rPr>
        <w:t>ScoreType&gt;0&lt;/ScoreType&gt;</w:t>
      </w:r>
    </w:p>
    <w:p w14:paraId="75FEFF43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&lt;LegalDocInfo&gt;</w:t>
      </w:r>
    </w:p>
    <w:p w14:paraId="5293B748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&lt;DocType&gt;DriverLicense&lt;/DocType&gt;</w:t>
      </w:r>
    </w:p>
    <w:p w14:paraId="07EB2E6F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&lt;DocNum&gt;asd12&lt;/DocNum&gt;</w:t>
      </w:r>
    </w:p>
    <w:p w14:paraId="646113AA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&lt;/LegalDocInfo&gt;</w:t>
      </w:r>
    </w:p>
    <w:p w14:paraId="7B3C5B9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&lt;LegalDocInfo&gt;</w:t>
      </w:r>
    </w:p>
    <w:p w14:paraId="55919859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&lt;DocType&gt;EID&lt;/DocType&gt;</w:t>
      </w:r>
    </w:p>
    <w:p w14:paraId="4D8E840B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&lt;DocNum&gt;asd12&lt;/DocNum&gt;</w:t>
      </w:r>
    </w:p>
    <w:p w14:paraId="6F6C818B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&lt;/LegalDocInfo&gt;</w:t>
      </w:r>
    </w:p>
    <w:p w14:paraId="30B2B2C0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&lt;LegalDocInfo&gt;</w:t>
      </w:r>
    </w:p>
    <w:p w14:paraId="52802FF6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&lt;DocType&gt;Passport&lt;/DocType&gt;</w:t>
      </w:r>
    </w:p>
    <w:p w14:paraId="1ABCE3C2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lastRenderedPageBreak/>
        <w:t xml:space="preserve">         &lt;DocNum&gt;asd12&lt;/DocNum&gt;</w:t>
      </w:r>
    </w:p>
    <w:p w14:paraId="5B7A58D3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&lt;/LegalDocInfo&gt;</w:t>
      </w:r>
    </w:p>
    <w:p w14:paraId="7FAE7E33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&lt;LegalDocInfo&gt;</w:t>
      </w:r>
    </w:p>
    <w:p w14:paraId="642C6BC7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&lt;DocType&gt;PreviousPassport&lt;/DocType&gt;</w:t>
      </w:r>
    </w:p>
    <w:p w14:paraId="172F97DF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   &lt;DocNum&gt;asd12&lt;/DocNum&gt;</w:t>
      </w:r>
    </w:p>
    <w:p w14:paraId="17E2130A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   &lt;/LegalDocInfo&gt;</w:t>
      </w:r>
    </w:p>
    <w:p w14:paraId="570135FB" w14:textId="77777777" w:rsidR="00F1169B" w:rsidRP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 xml:space="preserve">   &lt;/CustomerExposureRequest&gt;</w:t>
      </w:r>
    </w:p>
    <w:p w14:paraId="6480C5BC" w14:textId="77777777" w:rsidR="00F1169B" w:rsidRDefault="00F1169B" w:rsidP="00F1169B">
      <w:pPr>
        <w:spacing w:line="240" w:lineRule="auto"/>
        <w:contextualSpacing/>
        <w:rPr>
          <w:rFonts w:eastAsia="Calibri" w:cstheme="minorHAnsi"/>
        </w:rPr>
      </w:pPr>
      <w:r w:rsidRPr="00F1169B">
        <w:rPr>
          <w:rFonts w:eastAsia="Calibri" w:cstheme="minorHAnsi"/>
        </w:rPr>
        <w:t>&lt;/EE_EAI_MESSAGE&gt;</w:t>
      </w:r>
    </w:p>
    <w:p w14:paraId="3B2E982F" w14:textId="77777777" w:rsidR="0028532D" w:rsidRPr="00AA6FAE" w:rsidRDefault="0028532D" w:rsidP="00731E2D">
      <w:pPr>
        <w:spacing w:line="240" w:lineRule="auto"/>
        <w:ind w:left="720"/>
        <w:contextualSpacing/>
        <w:rPr>
          <w:rFonts w:eastAsia="Calibri" w:cstheme="minorHAnsi"/>
        </w:rPr>
      </w:pPr>
    </w:p>
    <w:p w14:paraId="05912994" w14:textId="77777777" w:rsidR="00CA53E3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r w:rsidRPr="009F480D">
        <w:rPr>
          <w:rFonts w:cstheme="minorHAnsi"/>
          <w:color w:val="0070C0"/>
        </w:rPr>
        <w:t>Re</w:t>
      </w:r>
      <w:r>
        <w:rPr>
          <w:rFonts w:cstheme="minorHAnsi"/>
          <w:color w:val="0070C0"/>
        </w:rPr>
        <w:t>sponse Description</w:t>
      </w:r>
      <w:bookmarkEnd w:id="6"/>
      <w:bookmarkEnd w:id="7"/>
    </w:p>
    <w:p w14:paraId="2CF4D8D3" w14:textId="77777777" w:rsidR="00CA53E3" w:rsidRDefault="00CA53E3" w:rsidP="00CA53E3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tbl>
      <w:tblPr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4333"/>
        <w:gridCol w:w="1337"/>
        <w:gridCol w:w="1671"/>
      </w:tblGrid>
      <w:tr w:rsidR="00E660BF" w:rsidRPr="00E660BF" w14:paraId="5CC1D546" w14:textId="77777777" w:rsidTr="00FD351A">
        <w:trPr>
          <w:trHeight w:val="900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hideMark/>
          </w:tcPr>
          <w:p w14:paraId="482EEA1F" w14:textId="77777777" w:rsidR="00E660BF" w:rsidRPr="00E660BF" w:rsidRDefault="00E660BF" w:rsidP="00E660BF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43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hideMark/>
          </w:tcPr>
          <w:p w14:paraId="4AD88E70" w14:textId="77777777" w:rsidR="00E660BF" w:rsidRPr="00E660BF" w:rsidRDefault="00E660BF" w:rsidP="00E660BF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hideMark/>
          </w:tcPr>
          <w:p w14:paraId="70DD3D18" w14:textId="77777777" w:rsidR="00E660BF" w:rsidRPr="00E660BF" w:rsidRDefault="00E660BF" w:rsidP="00E660BF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hideMark/>
          </w:tcPr>
          <w:p w14:paraId="727DBCD3" w14:textId="77777777" w:rsidR="00E660BF" w:rsidRPr="00E660BF" w:rsidRDefault="00E660BF" w:rsidP="00E660BF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 xml:space="preserve">Mandatory(M)/ Optional (O)/ Conditional(C) </w:t>
            </w:r>
          </w:p>
        </w:tc>
      </w:tr>
      <w:tr w:rsidR="005D1F42" w:rsidRPr="00E660BF" w14:paraId="74CAC810" w14:textId="77777777" w:rsidTr="00FD351A">
        <w:trPr>
          <w:trHeight w:val="900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31FCA8E" w14:textId="77777777" w:rsidR="005D1F42" w:rsidRPr="005D1F42" w:rsidRDefault="005D1F42" w:rsidP="00E660BF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5D1F42">
              <w:rPr>
                <w:rFonts w:ascii="Calibri" w:eastAsia="Times New Roman" w:hAnsi="Calibri"/>
                <w:b/>
                <w:color w:val="000000"/>
              </w:rPr>
              <w:t>&lt;CustomerExposureResponse&gt;</w:t>
            </w:r>
          </w:p>
        </w:tc>
        <w:tc>
          <w:tcPr>
            <w:tcW w:w="43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5AA612F" w14:textId="77777777" w:rsidR="005D1F42" w:rsidRPr="005D1F42" w:rsidRDefault="005D1F42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aggregate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45F195F" w14:textId="77777777" w:rsidR="005D1F42" w:rsidRPr="005D1F42" w:rsidRDefault="005D1F42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F5D2E6C" w14:textId="77777777" w:rsidR="005D1F42" w:rsidRPr="005D1F42" w:rsidRDefault="005D1F42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5D1F42" w:rsidRPr="00E660BF" w14:paraId="09D2CADA" w14:textId="77777777" w:rsidTr="00FD351A">
        <w:trPr>
          <w:trHeight w:val="900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69FE0F" w14:textId="77777777" w:rsidR="005D1F42" w:rsidRPr="005D1F42" w:rsidRDefault="005D1F42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D1F42">
              <w:rPr>
                <w:rFonts w:ascii="Calibri" w:eastAsia="Times New Roman" w:hAnsi="Calibri"/>
                <w:color w:val="000000"/>
              </w:rPr>
              <w:t>RequestType</w:t>
            </w:r>
          </w:p>
        </w:tc>
        <w:tc>
          <w:tcPr>
            <w:tcW w:w="43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7443CD2" w14:textId="77777777" w:rsidR="005D1F42" w:rsidRPr="003E4557" w:rsidRDefault="005D1F42" w:rsidP="00AB3183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Holds type of request; ‘InternalExposure’, ‘ExternalExposure’, ‘CollectionsSummary’, etc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DE270B" w14:textId="77777777" w:rsidR="005D1F42" w:rsidRPr="003E4557" w:rsidRDefault="005D1F42" w:rsidP="00AB3183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String (50</w:t>
            </w: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88CBA45" w14:textId="77777777" w:rsidR="005D1F42" w:rsidRPr="003E4557" w:rsidRDefault="005D1F42" w:rsidP="00AB3183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E4557">
              <w:rPr>
                <w:rFonts w:asciiTheme="minorHAnsi" w:hAnsiTheme="minorHAnsi" w:cs="Arial"/>
                <w:sz w:val="22"/>
                <w:szCs w:val="22"/>
              </w:rPr>
              <w:t xml:space="preserve">M </w:t>
            </w:r>
          </w:p>
        </w:tc>
      </w:tr>
      <w:tr w:rsidR="006F7C7E" w:rsidRPr="00E660BF" w14:paraId="7C307179" w14:textId="77777777" w:rsidTr="00FD351A">
        <w:trPr>
          <w:trHeight w:val="900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6BCC23E" w14:textId="77777777" w:rsidR="006F7C7E" w:rsidRPr="005D1F42" w:rsidRDefault="006F7C7E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F7C7E">
              <w:rPr>
                <w:rFonts w:ascii="Calibri" w:eastAsia="Times New Roman" w:hAnsi="Calibri"/>
                <w:color w:val="000000"/>
              </w:rPr>
              <w:t>ReferenceNumber</w:t>
            </w:r>
          </w:p>
        </w:tc>
        <w:tc>
          <w:tcPr>
            <w:tcW w:w="43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274B571" w14:textId="77777777" w:rsidR="006F7C7E" w:rsidRDefault="006F7C7E" w:rsidP="00AB3183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6F7C7E">
              <w:rPr>
                <w:rFonts w:asciiTheme="minorHAnsi" w:hAnsiTheme="minorHAnsi" w:cs="Arial"/>
                <w:color w:val="000000"/>
                <w:sz w:val="22"/>
                <w:szCs w:val="22"/>
              </w:rPr>
              <w:t>BureauOne Reference Number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617FB4" w14:textId="77777777" w:rsidR="006F7C7E" w:rsidRDefault="006F7C7E" w:rsidP="00AB3183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String(50)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6CD317" w14:textId="77777777" w:rsidR="006F7C7E" w:rsidRDefault="006F7C7E" w:rsidP="00AB3183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  <w:p w14:paraId="06EAE3C3" w14:textId="77777777" w:rsidR="006F7C7E" w:rsidRPr="003E4557" w:rsidRDefault="006F7C7E" w:rsidP="00AB3183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Mandatory for External Exposure</w:t>
            </w:r>
          </w:p>
        </w:tc>
      </w:tr>
      <w:tr w:rsidR="005F65EB" w:rsidRPr="00E660BF" w14:paraId="48BCD3AB" w14:textId="77777777" w:rsidTr="00FD351A">
        <w:trPr>
          <w:trHeight w:val="900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01E58999" w14:textId="1DE58FA1" w:rsidR="005F65EB" w:rsidRPr="006F7C7E" w:rsidRDefault="005F65EB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F65EB">
              <w:rPr>
                <w:rFonts w:ascii="Calibri" w:eastAsia="Times New Roman" w:hAnsi="Calibri"/>
                <w:color w:val="000000"/>
              </w:rPr>
              <w:t>EnquiryDate</w:t>
            </w:r>
          </w:p>
        </w:tc>
        <w:tc>
          <w:tcPr>
            <w:tcW w:w="43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DDC6981" w14:textId="38C36FF2" w:rsidR="005F65EB" w:rsidRPr="006F7C7E" w:rsidRDefault="005F65EB" w:rsidP="00AB3183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Holds Enquiry date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BC8592C" w14:textId="77777777" w:rsidR="005F65EB" w:rsidRDefault="005F65EB" w:rsidP="00AB3183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0E80ABF" w14:textId="77777777" w:rsidR="005F65EB" w:rsidRDefault="005F65EB" w:rsidP="00AB3183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  <w:p w14:paraId="0011DFA1" w14:textId="45EEF16B" w:rsidR="005F65EB" w:rsidRDefault="005F65EB" w:rsidP="005F65EB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Mandatory for Customer Exposure on AECB</w:t>
            </w:r>
          </w:p>
        </w:tc>
      </w:tr>
      <w:tr w:rsidR="00B8746F" w:rsidRPr="00E660BF" w14:paraId="27463FB8" w14:textId="77777777" w:rsidTr="00FD351A">
        <w:trPr>
          <w:trHeight w:val="900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97E33A7" w14:textId="77777777" w:rsidR="00B8746F" w:rsidRPr="005D1F42" w:rsidRDefault="00B8746F" w:rsidP="00E660BF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CE3115">
              <w:rPr>
                <w:rFonts w:ascii="Calibri" w:eastAsia="Times New Roman" w:hAnsi="Calibri"/>
                <w:b/>
                <w:color w:val="000000"/>
              </w:rPr>
              <w:t>ReportUrl</w:t>
            </w:r>
          </w:p>
        </w:tc>
        <w:tc>
          <w:tcPr>
            <w:tcW w:w="43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9081E2" w14:textId="77777777" w:rsidR="00B8746F" w:rsidRPr="005D1F42" w:rsidRDefault="00B8746F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E3115">
              <w:rPr>
                <w:rFonts w:ascii="Calibri" w:eastAsia="Times New Roman" w:hAnsi="Calibri"/>
                <w:color w:val="000000"/>
              </w:rPr>
              <w:t>Link to download PDF report for BureauOne application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7D38A61" w14:textId="77777777" w:rsidR="00B8746F" w:rsidRPr="005D1F42" w:rsidRDefault="00B8746F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9706574" w14:textId="77777777" w:rsidR="00B8746F" w:rsidRDefault="00B8746F" w:rsidP="00FD351A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  <w:p w14:paraId="67F11883" w14:textId="77777777" w:rsidR="00B8746F" w:rsidRPr="005D1F42" w:rsidRDefault="00B8746F" w:rsidP="00E660B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cs="Arial"/>
              </w:rPr>
              <w:t>Mandatory for External Exposure</w:t>
            </w:r>
          </w:p>
        </w:tc>
      </w:tr>
      <w:tr w:rsidR="00B8746F" w:rsidRPr="00E660BF" w14:paraId="0B653680" w14:textId="77777777" w:rsidTr="00FD351A">
        <w:trPr>
          <w:trHeight w:val="6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73F6C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IsDirect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8FA50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the Direct or InDirect exposure flag, applicable for InternalExposure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78E01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8605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81079F" w:rsidRPr="00E660BF" w14:paraId="13A7A449" w14:textId="77777777" w:rsidTr="00FD351A">
        <w:trPr>
          <w:trHeight w:val="6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88752" w14:textId="77777777" w:rsidR="0081079F" w:rsidRPr="00E660BF" w:rsidRDefault="0081079F" w:rsidP="0081079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1079F">
              <w:rPr>
                <w:rFonts w:ascii="Calibri" w:eastAsia="Times New Roman" w:hAnsi="Calibri"/>
                <w:color w:val="000000"/>
              </w:rPr>
              <w:t>C</w:t>
            </w:r>
            <w:r>
              <w:rPr>
                <w:rFonts w:ascii="Calibri" w:eastAsia="Times New Roman" w:hAnsi="Calibri"/>
                <w:color w:val="000000"/>
              </w:rPr>
              <w:t>B</w:t>
            </w:r>
            <w:r w:rsidRPr="0081079F">
              <w:rPr>
                <w:rFonts w:ascii="Calibri" w:eastAsia="Times New Roman" w:hAnsi="Calibri"/>
                <w:color w:val="000000"/>
              </w:rPr>
              <w:t>ApplicationI</w:t>
            </w: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C1ED2" w14:textId="77777777" w:rsidR="0081079F" w:rsidRPr="00E660BF" w:rsidRDefault="0081079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1079F">
              <w:rPr>
                <w:rFonts w:ascii="Calibri" w:eastAsia="Times New Roman" w:hAnsi="Calibri"/>
                <w:color w:val="000000"/>
              </w:rPr>
              <w:t>AECB response variables received at BureauOne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72373" w14:textId="77777777" w:rsidR="0081079F" w:rsidRPr="00E660BF" w:rsidRDefault="0081079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7BF5B" w14:textId="77777777" w:rsidR="0081079F" w:rsidRDefault="0081079F" w:rsidP="0081079F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  <w:p w14:paraId="6374D1F6" w14:textId="77777777" w:rsidR="0081079F" w:rsidRPr="00E660BF" w:rsidRDefault="0081079F" w:rsidP="0081079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cs="Arial"/>
              </w:rPr>
              <w:t>Mandatory for External Exposure</w:t>
            </w:r>
          </w:p>
        </w:tc>
      </w:tr>
      <w:tr w:rsidR="0081079F" w:rsidRPr="00E660BF" w14:paraId="533AE193" w14:textId="77777777" w:rsidTr="00FD351A">
        <w:trPr>
          <w:trHeight w:val="6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636CC" w14:textId="77777777" w:rsidR="0081079F" w:rsidRPr="00E660BF" w:rsidRDefault="0081079F" w:rsidP="0081079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1079F">
              <w:rPr>
                <w:rFonts w:ascii="Calibri" w:eastAsia="Times New Roman" w:hAnsi="Calibri"/>
                <w:color w:val="000000"/>
              </w:rPr>
              <w:t>ProviderApp</w:t>
            </w:r>
            <w:r>
              <w:rPr>
                <w:rFonts w:ascii="Calibri" w:eastAsia="Times New Roman" w:hAnsi="Calibri"/>
                <w:color w:val="000000"/>
              </w:rPr>
              <w:t>l</w:t>
            </w:r>
            <w:r w:rsidRPr="0081079F">
              <w:rPr>
                <w:rFonts w:ascii="Calibri" w:eastAsia="Times New Roman" w:hAnsi="Calibri"/>
                <w:color w:val="000000"/>
              </w:rPr>
              <w:t>No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10562" w14:textId="77777777" w:rsidR="0081079F" w:rsidRPr="00E660BF" w:rsidRDefault="0081079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1079F">
              <w:rPr>
                <w:rFonts w:ascii="Calibri" w:eastAsia="Times New Roman" w:hAnsi="Calibri"/>
                <w:color w:val="000000"/>
              </w:rPr>
              <w:t>Provider application which sent to AECB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828D8" w14:textId="77777777" w:rsidR="0081079F" w:rsidRPr="00E660BF" w:rsidRDefault="0081079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38856" w14:textId="77777777" w:rsidR="0081079F" w:rsidRDefault="0081079F" w:rsidP="0081079F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  <w:p w14:paraId="059228FB" w14:textId="77777777" w:rsidR="0081079F" w:rsidRPr="00E660BF" w:rsidRDefault="0081079F" w:rsidP="0081079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cs="Arial"/>
              </w:rPr>
              <w:t>Mandatory for External Exposure</w:t>
            </w:r>
          </w:p>
        </w:tc>
      </w:tr>
      <w:tr w:rsidR="00B8746F" w:rsidRPr="00E660BF" w14:paraId="7559BF7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CADAE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CustInfo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A78E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CustInfo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BC707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F4C95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B8746F" w:rsidRPr="00E660BF" w14:paraId="1F0FD8D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392E0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CustId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6500C" w14:textId="77777777" w:rsidR="00B8746F" w:rsidRPr="00E660BF" w:rsidRDefault="00B8746F" w:rsidP="00812228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CustId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9D0CD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C0670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B8746F" w:rsidRPr="00E660BF" w14:paraId="4437B05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AE5C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CustIdType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DBBB" w14:textId="77777777" w:rsidR="00B8746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CustIdType</w:t>
            </w:r>
          </w:p>
          <w:p w14:paraId="6DC18CBE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13FF2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F088C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B8746F" w:rsidRPr="00E660BF" w14:paraId="4C95E92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4A60A" w14:textId="77777777" w:rsidR="00FF2487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CustIdValue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29C75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CustIdValue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911A5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691F4" w14:textId="77777777" w:rsidR="00B8746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E49FB28" w14:textId="77777777" w:rsidR="00B8746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InternalExposure and </w:t>
            </w:r>
          </w:p>
          <w:p w14:paraId="7735233E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cs="Arial"/>
                <w:color w:val="000000"/>
              </w:rPr>
              <w:t>CollectionsSummary</w:t>
            </w:r>
          </w:p>
        </w:tc>
      </w:tr>
      <w:tr w:rsidR="00B8746F" w:rsidRPr="00E660BF" w14:paraId="1787444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E38BD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/CustId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36DA5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23B9D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5ECBA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B8746F" w:rsidRPr="00E660BF" w14:paraId="104F509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263A8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FullNm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5E90A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FullNm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A09A2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(300)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0865D" w14:textId="77777777" w:rsidR="00B8746F" w:rsidRPr="00E660BF" w:rsidRDefault="00B8746F" w:rsidP="0057006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B8746F" w:rsidRPr="00E660BF" w14:paraId="6378709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36A2D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BirthDt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D1877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BirthDt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05816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00914" w14:textId="77777777" w:rsidR="00B8746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96909DF" w14:textId="77777777" w:rsidR="00B8746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InternalExposure</w:t>
            </w:r>
          </w:p>
          <w:p w14:paraId="7DACA665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B8746F" w:rsidRPr="00E660BF" w14:paraId="1BFE27A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45375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114B6">
              <w:rPr>
                <w:rFonts w:ascii="Calibri" w:eastAsia="Times New Roman" w:hAnsi="Calibri"/>
                <w:color w:val="000000"/>
              </w:rPr>
              <w:t>Nationality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279FB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45995">
              <w:rPr>
                <w:rFonts w:ascii="Calibri" w:eastAsia="Times New Roman" w:hAnsi="Calibri"/>
                <w:color w:val="000000"/>
              </w:rPr>
              <w:t>Nationality of CIF (For retail) / Country of Incorporation (For corporate)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E8128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D8F62" w14:textId="77777777" w:rsidR="00B8746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2C7270C1" w14:textId="77777777" w:rsidR="00B8746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InternalExposure</w:t>
            </w:r>
          </w:p>
          <w:p w14:paraId="3D5C60E6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B8746F" w:rsidRPr="00E660BF" w14:paraId="69D5C8D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4122E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Gender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A2063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Gender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96037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CF593" w14:textId="77777777" w:rsidR="00B8746F" w:rsidRPr="00E660BF" w:rsidRDefault="00B8746F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656663" w:rsidRPr="00E660BF" w14:paraId="3F4422E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6C209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Activity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EBC9E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</w:t>
            </w:r>
            <w:r w:rsidRPr="00891087">
              <w:rPr>
                <w:rFonts w:ascii="Calibri" w:eastAsia="Times New Roman" w:hAnsi="Calibri"/>
                <w:color w:val="000000"/>
              </w:rPr>
              <w:t>economic activity for company.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6E214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BC33B" w14:textId="77777777" w:rsidR="00656663" w:rsidRPr="00FD351A" w:rsidRDefault="00656663" w:rsidP="00AB4D2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0F3D5720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656663" w:rsidRPr="00E660BF" w14:paraId="5901D05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CFDE2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CustSegment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49B2D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76CC5">
              <w:rPr>
                <w:rFonts w:ascii="Calibri" w:eastAsia="Times New Roman" w:hAnsi="Calibri"/>
                <w:color w:val="000000"/>
              </w:rPr>
              <w:t>Segment to which the CIF belongs. For eg Personal Banking, CORPORATE BANKING,etc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1B92E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9FD84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22CF88B2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InternalExposure</w:t>
            </w:r>
          </w:p>
          <w:p w14:paraId="0EBBE30B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656663" w:rsidRPr="00E660BF" w14:paraId="2C12AE6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1C3E3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CustSubSegment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4BD19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CustSubSegment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7358E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E81BF" w14:textId="77777777" w:rsidR="00656663" w:rsidRDefault="00656663" w:rsidP="00DF47AE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3944B49" w14:textId="77777777" w:rsidR="00656663" w:rsidRDefault="00656663" w:rsidP="00DF47AE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InternalExposure</w:t>
            </w:r>
          </w:p>
          <w:p w14:paraId="1B1913A0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656663" w:rsidRPr="00E660BF" w14:paraId="0762419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87D21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RMName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5362D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RMName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C385C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AFD5C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3C68764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InternalExposure</w:t>
            </w:r>
          </w:p>
          <w:p w14:paraId="6244E06B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656663" w:rsidRPr="00E660BF" w14:paraId="7325FC6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AF3BA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TotalOutstanding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5176A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TotalOutstanding</w:t>
            </w:r>
          </w:p>
          <w:p w14:paraId="11C0061E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760C1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773E7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4F629B4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 and COLLECTIONSS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UMMARY</w:t>
            </w:r>
          </w:p>
          <w:p w14:paraId="62AAAE7D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8F4D1EB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656663" w:rsidRPr="00E660BF" w14:paraId="4DD5017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13265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TotalOverdue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7160C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TotalOverdue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59D89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935B6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19EE4FA7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 and COLLECTIONSSUMMARY</w:t>
            </w:r>
          </w:p>
          <w:p w14:paraId="6672668C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656663" w:rsidRPr="00E660BF" w14:paraId="7509825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7298B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TotalExposure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1B37B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TotalExposure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F446F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12C7D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6C4B345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COLLECTIONSSUMMARY</w:t>
            </w:r>
          </w:p>
          <w:p w14:paraId="431E1B48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656663" w:rsidRPr="00E660BF" w14:paraId="18A7097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AB7CD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NoOfContracts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9E5C0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NoOfContracts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FCC04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2AA6A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D10931B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 and COLLECTIONSSUMMARY</w:t>
            </w:r>
          </w:p>
          <w:p w14:paraId="4FE82A2E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7B0B10" w:rsidRPr="00E660BF" w14:paraId="207AF86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30381" w14:textId="77777777" w:rsidR="007B0B10" w:rsidRPr="00E660BF" w:rsidRDefault="00A61CF4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61CF4">
              <w:rPr>
                <w:rFonts w:ascii="Calibri" w:eastAsia="Times New Roman" w:hAnsi="Calibri"/>
                <w:color w:val="000000"/>
              </w:rPr>
              <w:t>AECBHistMonthCount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A4D91" w14:textId="77777777" w:rsidR="007B0B10" w:rsidRPr="00E660BF" w:rsidRDefault="00A61CF4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61CF4">
              <w:rPr>
                <w:rFonts w:ascii="Calibri" w:eastAsia="Times New Roman" w:hAnsi="Calibri"/>
                <w:color w:val="000000"/>
              </w:rPr>
              <w:t>Max of AECB History Month Count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EAE7B" w14:textId="77777777" w:rsidR="007B0B10" w:rsidRDefault="00A61CF4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899B9" w14:textId="77777777" w:rsidR="00A61CF4" w:rsidRDefault="00A61CF4" w:rsidP="00A61CF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28BE1D68" w14:textId="77777777" w:rsidR="007B0B10" w:rsidRDefault="00A61CF4" w:rsidP="00A61CF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INTERNALEXPOSURE</w:t>
            </w:r>
          </w:p>
        </w:tc>
      </w:tr>
      <w:tr w:rsidR="00656663" w:rsidRPr="00E660BF" w14:paraId="1D79A93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81DD3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CreditGrade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CE70A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CreditGrade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85E18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EBB79" w14:textId="77777777" w:rsidR="00656663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FAAFB5B" w14:textId="77777777" w:rsidR="00656663" w:rsidRPr="00E660BF" w:rsidRDefault="0065666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INTERNALEXPOSURE</w:t>
            </w:r>
          </w:p>
        </w:tc>
      </w:tr>
      <w:tr w:rsidR="00A702A3" w:rsidRPr="00E660BF" w14:paraId="0F2F986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CECE1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t>ECRN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86E6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ECRN.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FFFCA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4E630" w14:textId="77777777" w:rsidR="00A702A3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A702A3" w:rsidRPr="00E660BF" w14:paraId="44ECAE5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8C0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t>BorrowingCustomer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959EE" w14:textId="77777777" w:rsidR="00A702A3" w:rsidRDefault="00A702A3" w:rsidP="007B0B10">
            <w:pPr>
              <w:spacing w:before="0" w:after="0" w:line="240" w:lineRule="auto"/>
            </w:pPr>
            <w:r>
              <w:rPr>
                <w:rFonts w:ascii="Calibri" w:eastAsia="Times New Roman" w:hAnsi="Calibri"/>
                <w:color w:val="000000"/>
              </w:rPr>
              <w:t xml:space="preserve">Holds the flag for </w:t>
            </w:r>
            <w:r>
              <w:t>BorrowingCustomer</w:t>
            </w:r>
          </w:p>
          <w:p w14:paraId="53CBEF8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t>(Y/N)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1EA3C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3DCDC" w14:textId="77777777" w:rsidR="00A702A3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A702A3" w:rsidRPr="00E660BF" w14:paraId="30BC607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88E27" w14:textId="77777777" w:rsidR="00A702A3" w:rsidRPr="00546A40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546A40">
              <w:rPr>
                <w:rFonts w:ascii="Calibri" w:eastAsia="Times New Roman" w:hAnsi="Calibri"/>
                <w:b/>
                <w:color w:val="000000"/>
              </w:rPr>
              <w:t>&lt;CustInfoListDet&gt;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24C80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Repetitive optional 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DBEA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61E3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4322FFCE" w14:textId="77777777" w:rsidR="00A702A3" w:rsidRPr="00FD351A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3E380E5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DC53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ReferenceNumber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B9B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Reference number for the enquiry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53AF4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3998D" w14:textId="77777777" w:rsidR="00A702A3" w:rsidRPr="00FD351A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2536B12F" w14:textId="77777777" w:rsidR="00A702A3" w:rsidRPr="00FD351A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6EEF7EB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A4D1D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InfoType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D0589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Holds type information details. Valid values are "NameENInfo", "NameARInfoLst", "EstablishmentDateHistorylst", "EconomicActivityHistorylst", "TradeLicenseHistorylst", "DOBHistoryInfolst", "GenderHistoryInfolst", "ResidentFlagHistoryInfolst", </w:t>
            </w:r>
            <w:r w:rsidRPr="00FD351A">
              <w:rPr>
                <w:rFonts w:ascii="Calibri" w:eastAsia="Times New Roman" w:hAnsi="Calibri"/>
                <w:color w:val="000000"/>
              </w:rPr>
              <w:lastRenderedPageBreak/>
              <w:t>"TitleHistoryInfolst", "DisputeCategoryHistoryInfolst", 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A34DB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9876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3D57DE14" w14:textId="77777777" w:rsidR="00A702A3" w:rsidRPr="00FD351A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364F329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DA120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Title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B36B1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title for the customer/company.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E1E10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405BB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395CC06F" w14:textId="77777777" w:rsidR="00A702A3" w:rsidRPr="00FD351A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09E3F49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3F97C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CustName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6D9D9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name of the customer/company.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01E78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DA3C2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30500BDD" w14:textId="77777777" w:rsidR="00A702A3" w:rsidRPr="00FD351A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66BEA51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A9CB3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CustNameType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A24B7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name type of the customer/company.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F6854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25546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690E5ACF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465125F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15BA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DOB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5AA6D" w14:textId="77777777" w:rsidR="00A702A3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3057D723" w14:textId="77777777" w:rsidR="00A702A3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34E534C1" w14:textId="77777777" w:rsidR="00A702A3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8259E30" w14:textId="77777777" w:rsidR="00A702A3" w:rsidRPr="00E660BF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Holds the customer date of birth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27B9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D309E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79FEFD87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1F978BC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A73BC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color w:val="000000"/>
              </w:rPr>
              <w:t>Gender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6C891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Gender of the customer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93147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43906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3D5C78EA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795171D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9A11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ResidentFlg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6B73E" w14:textId="77777777" w:rsidR="00A702A3" w:rsidRPr="00E660BF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Holds the resident flag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099F7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F8DC5" w14:textId="77777777" w:rsidR="00A702A3" w:rsidRPr="00FD351A" w:rsidRDefault="00A702A3" w:rsidP="00FD351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10BE8DC5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4A89B23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8420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color w:val="000000"/>
              </w:rPr>
              <w:t>ActualFlag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AF8EA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flag that indicates the most recent information or not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BFD14" w14:textId="77777777" w:rsidR="00A702A3" w:rsidRPr="00E660BF" w:rsidRDefault="00A702A3" w:rsidP="00B633C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8BA77" w14:textId="77777777" w:rsidR="00A702A3" w:rsidRPr="00FD351A" w:rsidRDefault="00A702A3" w:rsidP="000328D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761624AB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7B0952E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7298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color w:val="000000"/>
              </w:rPr>
              <w:t>ProviderNo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0B3FA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Provided Number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53D6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2AD55" w14:textId="77777777" w:rsidR="00A702A3" w:rsidRPr="00FD351A" w:rsidRDefault="00A702A3" w:rsidP="00E50C8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3E205FD5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26BBA30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6B8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color w:val="000000"/>
              </w:rPr>
              <w:t>EconomicActivity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CBF48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Economic Activity of the company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3118F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58413" w14:textId="77777777" w:rsidR="00A702A3" w:rsidRPr="00FD351A" w:rsidRDefault="00A702A3" w:rsidP="00E50C8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5878A0BF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2F64732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AA6C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color w:val="000000"/>
              </w:rPr>
              <w:t>RegistrationPlace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DDD18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Holds the Registration place of the company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944B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0F263" w14:textId="77777777" w:rsidR="00A702A3" w:rsidRPr="00FD351A" w:rsidRDefault="00A702A3" w:rsidP="00E50C8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694FA471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15A0486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22217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color w:val="000000"/>
              </w:rPr>
              <w:t>LicenseNumber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2A96A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50C81">
              <w:rPr>
                <w:rFonts w:ascii="Calibri" w:eastAsia="Times New Roman" w:hAnsi="Calibri"/>
                <w:color w:val="000000"/>
              </w:rPr>
              <w:t>Holds the License number of the company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A384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DBD6E" w14:textId="77777777" w:rsidR="00A702A3" w:rsidRPr="00FD351A" w:rsidRDefault="00A702A3" w:rsidP="00E50C8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7719034B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3997646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5C66C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color w:val="000000"/>
              </w:rPr>
              <w:t>DisputeCategory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9E984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50C81">
              <w:rPr>
                <w:rFonts w:ascii="Calibri" w:eastAsia="Times New Roman" w:hAnsi="Calibri"/>
                <w:color w:val="000000"/>
              </w:rPr>
              <w:t>Holds the Dispute Category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01CFB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Sting(25)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4B395" w14:textId="77777777" w:rsidR="00A702A3" w:rsidRPr="00FD351A" w:rsidRDefault="00A702A3" w:rsidP="00E50C8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3EEA3245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lastRenderedPageBreak/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6F4ABC8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578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CreatedOn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EBD2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date of record creation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0BE2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B5F7" w14:textId="77777777" w:rsidR="00A702A3" w:rsidRPr="00FD351A" w:rsidRDefault="00A702A3" w:rsidP="00E50C8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71A8AEE7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52AE55F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F03AC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DateOfUpdate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CB0BB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date of last update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4C83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15DAA" w14:textId="77777777" w:rsidR="00A702A3" w:rsidRPr="00FD351A" w:rsidRDefault="00A702A3" w:rsidP="00E50C81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52F31661" w14:textId="77777777" w:rsidR="00A702A3" w:rsidRDefault="00A702A3" w:rsidP="0089108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2C8FD65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A11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46A40">
              <w:rPr>
                <w:rFonts w:ascii="Calibri" w:eastAsia="Times New Roman" w:hAnsi="Calibri"/>
                <w:b/>
                <w:color w:val="000000"/>
              </w:rPr>
              <w:t>&lt;</w:t>
            </w:r>
            <w:r>
              <w:rPr>
                <w:rFonts w:ascii="Calibri" w:eastAsia="Times New Roman" w:hAnsi="Calibri"/>
                <w:b/>
                <w:color w:val="000000"/>
              </w:rPr>
              <w:t>/</w:t>
            </w:r>
            <w:r w:rsidRPr="00546A40">
              <w:rPr>
                <w:rFonts w:ascii="Calibri" w:eastAsia="Times New Roman" w:hAnsi="Calibri"/>
                <w:b/>
                <w:color w:val="000000"/>
              </w:rPr>
              <w:t>CustInfoListDet&gt;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151C3" w14:textId="77777777" w:rsidR="00A702A3" w:rsidRPr="00E660BF" w:rsidRDefault="00A702A3" w:rsidP="00546A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A62FB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4196B" w14:textId="77777777" w:rsidR="00A702A3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A702A3" w:rsidRPr="00E660BF" w14:paraId="4CC32A3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FAC58" w14:textId="77777777" w:rsidR="00A702A3" w:rsidRPr="00E660BF" w:rsidRDefault="00A702A3" w:rsidP="00021451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&lt;PhoneInfo&gt;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362E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Repetitive optional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71413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9E35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A702A3" w:rsidRPr="00E660BF" w14:paraId="1CB66A3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66C5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0A2A55">
              <w:rPr>
                <w:rFonts w:ascii="Calibri" w:eastAsia="Times New Roman" w:hAnsi="Calibri"/>
                <w:color w:val="000000"/>
              </w:rPr>
              <w:t>ReportedDate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858CC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date of last update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34D53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A1A01" w14:textId="77777777" w:rsidR="00A702A3" w:rsidRPr="00FD351A" w:rsidRDefault="00A702A3" w:rsidP="00AB4D2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1D2482B0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746BD43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47B85" w14:textId="77777777" w:rsidR="00A702A3" w:rsidRPr="00E660BF" w:rsidRDefault="00A702A3" w:rsidP="00021451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&lt;/PhoneInfo&gt;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36D1E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DDC89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235EF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A702A3" w:rsidRPr="00E660BF" w14:paraId="3C267BE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8F2E8" w14:textId="77777777" w:rsidR="00A702A3" w:rsidRPr="00E660BF" w:rsidRDefault="00A702A3" w:rsidP="00021451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&lt;InquiryInfo&gt;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B9FA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Repetitive optional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87654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031E2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A702A3" w:rsidRPr="00E660BF" w14:paraId="4800011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B12DF" w14:textId="77777777" w:rsidR="00A702A3" w:rsidRPr="00582AFB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82AFB">
              <w:rPr>
                <w:rFonts w:ascii="Calibri" w:eastAsia="Times New Roman" w:hAnsi="Calibri"/>
                <w:bCs/>
                <w:color w:val="000000"/>
              </w:rPr>
              <w:t>ContractCategory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FCE54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</w:t>
            </w:r>
            <w:r w:rsidRPr="00582AFB">
              <w:rPr>
                <w:rFonts w:ascii="Calibri" w:eastAsia="Times New Roman" w:hAnsi="Calibri"/>
                <w:color w:val="000000"/>
              </w:rPr>
              <w:t>contract category 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B33C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E02CE" w14:textId="77777777" w:rsidR="00A702A3" w:rsidRPr="00FD351A" w:rsidRDefault="00A702A3" w:rsidP="00582AF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>C</w:t>
            </w:r>
          </w:p>
          <w:p w14:paraId="2B1E6471" w14:textId="77777777" w:rsidR="00A702A3" w:rsidRPr="00E660BF" w:rsidRDefault="00A702A3" w:rsidP="00582AF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D351A"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t>EX</w:t>
            </w:r>
            <w:r w:rsidRPr="00FD351A">
              <w:rPr>
                <w:rFonts w:ascii="Calibri" w:eastAsia="Times New Roman" w:hAnsi="Calibri"/>
                <w:color w:val="000000"/>
              </w:rPr>
              <w:t>TERNALEXPOSURE</w:t>
            </w:r>
          </w:p>
        </w:tc>
      </w:tr>
      <w:tr w:rsidR="00A702A3" w:rsidRPr="00E660BF" w14:paraId="35732DC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6B87B" w14:textId="77777777" w:rsidR="00A702A3" w:rsidRPr="00E660BF" w:rsidRDefault="00A702A3" w:rsidP="00021451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&lt;/InquiryInfo&gt;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01A7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3B0D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382F1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A702A3" w:rsidRPr="00E660BF" w14:paraId="5411931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0A13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/CustInfo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54DA2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048D3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67BA1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A702A3" w:rsidRPr="00E660BF" w14:paraId="46FB2D5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41399" w14:textId="77777777" w:rsidR="00A702A3" w:rsidRPr="00C7539A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7539A">
              <w:rPr>
                <w:b/>
                <w:color w:val="1F497D"/>
              </w:rPr>
              <w:t>ScoreInfo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0AA4C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Repetitive Optional Aggregate start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21E04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67BC2" w14:textId="77777777" w:rsidR="00A702A3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1686A881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Only for ExternalExposure</w:t>
            </w:r>
          </w:p>
        </w:tc>
      </w:tr>
      <w:tr w:rsidR="00A702A3" w:rsidRPr="00E660BF" w14:paraId="18831E5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7193B" w14:textId="77777777" w:rsidR="00A702A3" w:rsidRPr="00C7539A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</w:t>
            </w:r>
            <w:r w:rsidRPr="00C7539A">
              <w:rPr>
                <w:rFonts w:ascii="Calibri" w:eastAsia="Times New Roman" w:hAnsi="Calibri"/>
                <w:bCs/>
                <w:color w:val="000000"/>
              </w:rPr>
              <w:t>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FAFDF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7539A">
              <w:rPr>
                <w:rFonts w:ascii="Calibri" w:eastAsia="Times New Roman" w:hAnsi="Calibri"/>
                <w:color w:val="000000"/>
              </w:rPr>
              <w:t>score Index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AC3C5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53A86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A702A3" w:rsidRPr="00E660BF" w14:paraId="7807F84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FCC97" w14:textId="77777777" w:rsidR="00A702A3" w:rsidRPr="00C7539A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C7539A">
              <w:rPr>
                <w:rFonts w:ascii="Calibri" w:eastAsia="Times New Roman" w:hAnsi="Calibri"/>
                <w:bCs/>
                <w:color w:val="000000"/>
              </w:rPr>
              <w:t>FraudContractFlag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8A6A8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7539A">
              <w:rPr>
                <w:rFonts w:ascii="Calibri" w:eastAsia="Times New Roman" w:hAnsi="Calibri"/>
                <w:color w:val="000000"/>
              </w:rPr>
              <w:t>Flag to denote if subject hasd at least one Fraud Contract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E40CA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86357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A702A3" w:rsidRPr="00E660BF" w14:paraId="457214E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C25B0" w14:textId="77777777" w:rsidR="00A702A3" w:rsidRPr="00C7539A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C7539A">
              <w:rPr>
                <w:rFonts w:ascii="Calibri" w:eastAsia="Times New Roman" w:hAnsi="Calibri"/>
                <w:bCs/>
                <w:color w:val="000000"/>
              </w:rPr>
              <w:t>PaymentOrderFlag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EBAD1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7539A">
              <w:rPr>
                <w:rFonts w:ascii="Calibri" w:eastAsia="Times New Roman" w:hAnsi="Calibri"/>
                <w:color w:val="000000"/>
              </w:rPr>
              <w:t>Flag to denote if subject  has at least one Payment Order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8A4A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312B9" w14:textId="77777777" w:rsidR="00A702A3" w:rsidRPr="00E660BF" w:rsidRDefault="00A702A3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6BF32C7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7D521" w14:textId="77777777" w:rsidR="00C213F9" w:rsidRPr="00C7539A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213F9">
              <w:rPr>
                <w:rFonts w:ascii="Calibri" w:eastAsia="Times New Roman" w:hAnsi="Calibri"/>
                <w:b/>
                <w:bCs/>
                <w:color w:val="000000"/>
              </w:rPr>
              <w:t>Range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82137" w14:textId="77777777" w:rsidR="00C213F9" w:rsidRDefault="00C213F9" w:rsidP="00C213F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7539A">
              <w:rPr>
                <w:rFonts w:ascii="Calibri" w:eastAsia="Times New Roman" w:hAnsi="Calibri"/>
                <w:color w:val="000000"/>
              </w:rPr>
              <w:t xml:space="preserve">score </w:t>
            </w:r>
            <w:r>
              <w:rPr>
                <w:rFonts w:ascii="Calibri" w:eastAsia="Times New Roman" w:hAnsi="Calibri"/>
                <w:color w:val="000000"/>
              </w:rPr>
              <w:t>Range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F06B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22647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51F2433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D8D52" w14:textId="77777777" w:rsidR="00C213F9" w:rsidRPr="00C7539A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i/>
                <w:color w:val="000000"/>
              </w:rPr>
            </w:pPr>
            <w:r w:rsidRPr="00C7539A">
              <w:rPr>
                <w:rFonts w:ascii="Calibri" w:eastAsia="Times New Roman" w:hAnsi="Calibri"/>
                <w:b/>
                <w:bCs/>
                <w:color w:val="000000"/>
              </w:rPr>
              <w:t>/ScoreInfo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376B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DB13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4F61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0E34028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8C9C0" w14:textId="77777777" w:rsidR="00C213F9" w:rsidRPr="0062784D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031F6">
              <w:rPr>
                <w:rFonts w:ascii="Calibri" w:eastAsia="Times New Roman" w:hAnsi="Calibri"/>
                <w:b/>
                <w:bCs/>
                <w:color w:val="000000"/>
              </w:rPr>
              <w:t>AddrInfo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0BCD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Repetitive Optional Aggregate start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A5CA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0470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12C0EC4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Only for ExternalExposure</w:t>
            </w:r>
          </w:p>
        </w:tc>
      </w:tr>
      <w:tr w:rsidR="00C213F9" w:rsidRPr="00E660BF" w14:paraId="100981D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1E67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7539A">
              <w:rPr>
                <w:rFonts w:ascii="Calibri" w:eastAsia="Times New Roman" w:hAnsi="Calibri"/>
                <w:bCs/>
                <w:color w:val="000000"/>
              </w:rPr>
              <w:t>EmirateType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3FD0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7539A">
              <w:rPr>
                <w:rFonts w:ascii="Calibri" w:eastAsia="Times New Roman" w:hAnsi="Calibri"/>
                <w:color w:val="000000"/>
              </w:rPr>
              <w:t>Flag to denote open Dispute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F21F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665D4" w14:textId="77777777" w:rsidR="00C213F9" w:rsidRDefault="00C213F9" w:rsidP="00156ECE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O </w:t>
            </w:r>
          </w:p>
          <w:p w14:paraId="1CCD6E34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Only for ExternalExposure</w:t>
            </w:r>
          </w:p>
        </w:tc>
      </w:tr>
      <w:tr w:rsidR="00C213F9" w:rsidRPr="00E660BF" w14:paraId="19A5514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7748A" w14:textId="77777777" w:rsidR="00C213F9" w:rsidRPr="00C7539A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302546">
              <w:rPr>
                <w:rFonts w:ascii="Calibri" w:eastAsia="Times New Roman" w:hAnsi="Calibri"/>
                <w:bCs/>
                <w:color w:val="000000"/>
              </w:rPr>
              <w:t>EnrichedThroughEnquiry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EC500" w14:textId="77777777" w:rsidR="00C213F9" w:rsidRPr="00C7539A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02546">
              <w:rPr>
                <w:rFonts w:ascii="Calibri" w:eastAsia="Times New Roman" w:hAnsi="Calibri"/>
                <w:color w:val="000000"/>
              </w:rPr>
              <w:t>Flag that indicates the most recent information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855F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58FDC" w14:textId="77777777" w:rsidR="00C213F9" w:rsidRDefault="00C213F9" w:rsidP="0030254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55CC331" w14:textId="77777777" w:rsidR="00C213F9" w:rsidRDefault="00C213F9" w:rsidP="0030254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EXTERNALEXPOSURE</w:t>
            </w:r>
          </w:p>
          <w:p w14:paraId="52B8E13A" w14:textId="77777777" w:rsidR="00C213F9" w:rsidRDefault="00C213F9" w:rsidP="00156ECE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3C0822C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BD72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AddrInfo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9BC2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3D4A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1ABCA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5FAE870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BD1B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RecordDestributions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918A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Non 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3508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42155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 Mandatory for EXTERNALEXPOSURE</w:t>
            </w:r>
          </w:p>
          <w:p w14:paraId="403F83C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10621451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045A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RecordDestribution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C230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7BE5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D2B4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292ED70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232E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ContractType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6B834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ContractType, possible values includes; </w:t>
            </w:r>
          </w:p>
          <w:p w14:paraId="11E5944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53EB9">
              <w:rPr>
                <w:rFonts w:ascii="Calibri" w:eastAsia="Times New Roman" w:hAnsi="Calibri"/>
                <w:color w:val="000000"/>
              </w:rPr>
              <w:t>Installments,</w:t>
            </w:r>
          </w:p>
          <w:p w14:paraId="2F757B0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53EB9">
              <w:rPr>
                <w:rFonts w:ascii="Calibri" w:eastAsia="Times New Roman" w:hAnsi="Calibri"/>
                <w:color w:val="000000"/>
              </w:rPr>
              <w:t xml:space="preserve"> Not Installments, </w:t>
            </w:r>
          </w:p>
          <w:p w14:paraId="48FC6C5E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53EB9">
              <w:rPr>
                <w:rFonts w:ascii="Calibri" w:eastAsia="Times New Roman" w:hAnsi="Calibri"/>
                <w:color w:val="000000"/>
              </w:rPr>
              <w:t>Credit Cards,</w:t>
            </w:r>
          </w:p>
          <w:p w14:paraId="16D622E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53EB9">
              <w:rPr>
                <w:rFonts w:ascii="Calibri" w:eastAsia="Times New Roman" w:hAnsi="Calibri"/>
                <w:color w:val="000000"/>
              </w:rPr>
              <w:t xml:space="preserve"> Services</w:t>
            </w:r>
            <w:r>
              <w:rPr>
                <w:rFonts w:ascii="Calibri" w:eastAsia="Times New Roman" w:hAnsi="Calibri"/>
                <w:color w:val="000000"/>
              </w:rPr>
              <w:t>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68A3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1D2C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 </w:t>
            </w:r>
          </w:p>
        </w:tc>
      </w:tr>
      <w:tr w:rsidR="00C213F9" w:rsidRPr="00E660BF" w14:paraId="782F6AD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B379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Contract_Role_Type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0DA8D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Contract_Role_Type</w:t>
            </w:r>
          </w:p>
          <w:p w14:paraId="341D1144" w14:textId="77777777" w:rsidR="00C213F9" w:rsidRPr="00B36FB7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e.g  </w:t>
            </w:r>
            <w:r w:rsidRPr="00B36FB7">
              <w:rPr>
                <w:rFonts w:ascii="Calibri" w:eastAsia="Times New Roman" w:hAnsi="Calibri"/>
                <w:color w:val="000000"/>
              </w:rPr>
              <w:t>Main Contract</w:t>
            </w:r>
          </w:p>
          <w:p w14:paraId="5A2C207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B36FB7">
              <w:rPr>
                <w:rFonts w:ascii="Calibri" w:eastAsia="Times New Roman" w:hAnsi="Calibri"/>
                <w:color w:val="000000"/>
              </w:rPr>
              <w:t>Holder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6490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B61B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4A91D16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3768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TotalNo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6F59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TotalNo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8151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EFE6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04E0C83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AB05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DataProvidersNo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C9AC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DataProvidersNo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9B61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B008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47A8AD5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C9E4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RequestNo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1A0A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RequestNo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DE93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97B3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7A2A389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EE40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DeclinedNo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DEEC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DeclinedNo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F12A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B64E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3A8863C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A212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RejectedNo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6611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RejectedNo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737E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8412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3394F6F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80D9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NotTakenUpNo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DA32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NotTakenUpNo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91EC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FA68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6677928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24A4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ActiveNo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422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ActiveNo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B34B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2684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70E449B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C64D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ClosedNo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536E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ClosedNo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797C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77EB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57D1653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D675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/RecordDestribution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18D4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5CA7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FFC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213F9" w:rsidRPr="00E660BF" w14:paraId="7F05872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5E0B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/RecordDestributions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A9EE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ED64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EBA1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213F9" w:rsidRPr="00E660BF" w14:paraId="42BF41E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DCC3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Derived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F272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Non 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CE0B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5FAD7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  Mandatory for EXTERNALEXPOSURE and COLLECTIONSSUMMARY</w:t>
            </w:r>
          </w:p>
          <w:p w14:paraId="66B4D79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7F643E7A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0EFE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Total_Exposure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10DD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Total_Exposure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DF56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  <w:p w14:paraId="00CB947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C1165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  Mandatory for EXTERNALEXPOSURE and COLLECTIONSSUMMARY</w:t>
            </w:r>
          </w:p>
          <w:p w14:paraId="730419F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51F453DF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DC39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Oldest_Contract_Start_Date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50F4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Oldest_Contract_Start_Date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91DE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DA08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2BB35081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19241E0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EXTERNALEXPOSURE</w:t>
            </w:r>
          </w:p>
          <w:p w14:paraId="19A1097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72E36FAA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27CB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WorstCurrentPaymentDelay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1EC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WorstCurrentPaymentDelay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43E7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247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709072B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EXTERNALEXPOSURE </w:t>
            </w:r>
          </w:p>
          <w:p w14:paraId="708D2C2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1EFB58D7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FC01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Worst_PaymentDelay_Last24Months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8615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Worst_PaymentDelay_Last24Months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BD2B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EF36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72DD3A44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C11403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2CD914A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049D3C5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BECB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Worst_Status_Last24Months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54D0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Worst_Status_Last24Months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8B48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24E4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53E0B15C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6E00F488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35B1E4A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2A5CA16A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0005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Nof_Records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C85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Nof_Records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6CCE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F8EF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58C536E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EXTERNALEXPOSURE </w:t>
            </w:r>
          </w:p>
          <w:p w14:paraId="7369513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38C9B18C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9267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NoOf_Cheque_Return_Last3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57D9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NoOf_Cheque_Return_Last3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00C4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4EF5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7DDCE5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6340D5C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495764F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5BF82FE1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D22D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Nof_DDES_Return_Last3Months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DBFC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Nof_DDES_Return_Last3Months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25DC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46F2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7D88755E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70B875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1053051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5BCB17B6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1BEB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Nof_DDES_Return_Last6</w:t>
            </w:r>
            <w:r w:rsidRPr="00E660BF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C64D" w14:textId="77777777" w:rsidR="00C213F9" w:rsidRPr="00E660BF" w:rsidRDefault="00C213F9" w:rsidP="00061EA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Nof_DDES_Return_Last</w:t>
            </w:r>
            <w:r>
              <w:rPr>
                <w:rFonts w:ascii="Calibri" w:eastAsia="Times New Roman" w:hAnsi="Calibri"/>
                <w:color w:val="000000"/>
              </w:rPr>
              <w:t>6</w:t>
            </w:r>
            <w:r w:rsidRPr="00E660BF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A64E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E6941" w14:textId="77777777" w:rsidR="00C213F9" w:rsidRDefault="00C213F9" w:rsidP="007B0B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CF8D34E" w14:textId="77777777" w:rsidR="00C213F9" w:rsidRDefault="00C213F9" w:rsidP="007B0B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00CF385F" w14:textId="77777777" w:rsidR="00C213F9" w:rsidRDefault="00C213F9" w:rsidP="007B0B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28B2509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72A15D8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9787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Nof_Cheque_Return_Last6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E8EF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Nof_Cheque_Return_Last6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FACF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56A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447ECC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65288C5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SURE</w:t>
            </w:r>
          </w:p>
          <w:p w14:paraId="3755D38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150A97A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CE7D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DPD30_Last6Months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6218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DPD30_Last6Months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1C4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2B105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24ADEAA1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3F0EE5D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39949AF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6E41E62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7CC6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Nof_Enq_Last90Days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9B89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Nof_Enq_Last90Days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AD6D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0BE4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DAFE71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041DDA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29E26B7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50B5B33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8821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Nof_Enq_Last60Days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4D29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Nof_Enq_Last60Days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F403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F96FC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14017F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2E33C9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72981DA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11362EFD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8CCB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Nof_Enq_Last30Days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1BDB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Nof_Enq_Last30Days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7719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D877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3D72E9B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C7D43F5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6CA5017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356EE0E3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56405" w14:textId="77777777" w:rsidR="00C213F9" w:rsidRPr="00E660BF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TotOverDue_GuarteContrct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F1ED" w14:textId="77777777" w:rsidR="00C213F9" w:rsidRPr="00F66459" w:rsidRDefault="00C213F9" w:rsidP="00836EE2">
            <w:pPr>
              <w:spacing w:before="0" w:after="0" w:line="240" w:lineRule="auto"/>
            </w:pPr>
            <w:r>
              <w:rPr>
                <w:rFonts w:ascii="Calibri" w:eastAsia="Times New Roman" w:hAnsi="Calibri"/>
                <w:color w:val="000000"/>
              </w:rPr>
              <w:t>Holds the t</w:t>
            </w:r>
            <w:r w:rsidRPr="00F66459">
              <w:rPr>
                <w:rFonts w:ascii="Calibri" w:eastAsia="Times New Roman" w:hAnsi="Calibri"/>
                <w:color w:val="000000"/>
              </w:rPr>
              <w:t>otal overdue amount for Guarantee Contracts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FF05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3C18C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1444FB71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733CAE7F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63F3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Future_Field1</w:t>
            </w:r>
          </w:p>
        </w:tc>
        <w:tc>
          <w:tcPr>
            <w:tcW w:w="433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3867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Fields added for future use for </w:t>
            </w:r>
            <w:r w:rsidRPr="00F66459">
              <w:rPr>
                <w:rFonts w:ascii="Calibri" w:eastAsia="Times New Roman" w:hAnsi="Calibri"/>
                <w:color w:val="000000"/>
              </w:rPr>
              <w:t>customer summary level requirements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A04F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E54C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3E057A96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4BD60EB2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F2E7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Future_Field2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5FCC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EE94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94A13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7E8B94BD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32AF2936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E9C3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Future_Field3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B530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E03B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2910C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8D37153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6D1048AD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CCEF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Future_Field4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CA51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6F2A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87F9B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60245651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130A24C7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0FA3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lastRenderedPageBreak/>
              <w:t>Future_Field5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C53C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6781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A0E28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6FEDDB7C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08E25965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19C2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Future_Field6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0E81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4F60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02AF0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5BEC0756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231F860E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C216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Future_Field7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B331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46AD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3F114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6B547BD5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4D624A44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67B5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Future_Field8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576B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73AD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94285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69997D4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55359F53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7EE5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Future_Field9</w:t>
            </w:r>
          </w:p>
        </w:tc>
        <w:tc>
          <w:tcPr>
            <w:tcW w:w="433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730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9961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F627E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529264E6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0C603258" w14:textId="77777777" w:rsidTr="00AB4D25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E0FD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06243">
              <w:t>Future_Field10</w:t>
            </w:r>
          </w:p>
        </w:tc>
        <w:tc>
          <w:tcPr>
            <w:tcW w:w="4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2790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9FE2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7D445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CC7143C" w14:textId="77777777" w:rsidR="00C213F9" w:rsidRDefault="00C213F9" w:rsidP="00F6645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43746FB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806B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/Derived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5EBB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10B3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85C9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213F9" w:rsidRPr="00E660BF" w14:paraId="0EA5385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E59B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ProductExposureDetails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43E4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54B1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E4E0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7E77546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0516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ChequeDetails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B64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DF9B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2C518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53FDFB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 EXTERNALEXPOSURE</w:t>
            </w:r>
          </w:p>
        </w:tc>
      </w:tr>
      <w:tr w:rsidR="00C213F9" w:rsidRPr="00E660BF" w14:paraId="31D5D76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F336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ChqType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4448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E6779">
              <w:rPr>
                <w:rFonts w:ascii="Calibri" w:eastAsia="Times New Roman" w:hAnsi="Calibri"/>
                <w:color w:val="000000"/>
              </w:rPr>
              <w:t>Bounced cheques, unpaid Direct Debits, 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67CE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3C12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54B1C14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542E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Number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4E33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Number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CED6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D368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7FAB6DB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04C6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0118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DBA3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DBD1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54412FB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3AA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ReturnDate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020F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ReturnDate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D66C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D430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68C3EF8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181C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ProviderNo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DD0B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ProviderNo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CF99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0BCB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69C0BE0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7DE7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ReasonCode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F333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ReasonCode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D45C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A0FE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6CBDBB7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6D35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Severity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7287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Severity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8585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1C5C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262EC6F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D8FF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/ChequeDetails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9269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A2E3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CF42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213F9" w:rsidRPr="00E660BF" w14:paraId="78F1A2F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3F36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LoanDetails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EACE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C3A7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CB11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2A9C2E0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64DC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AgreementId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8A6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AgreementId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1CF4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A07F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  <w:p w14:paraId="7FD1B1B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70B30A3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F576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LoanStat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8EA7A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LoanStat</w:t>
            </w:r>
          </w:p>
          <w:p w14:paraId="15781EE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PipelineProducts value is ‘Pipeline’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6D39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141B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13458C3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B6F5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LoanType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B3F9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LoanType</w:t>
            </w:r>
          </w:p>
          <w:p w14:paraId="2F93354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3D70ED0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Eg: AL,PL,ML,etc</w:t>
            </w:r>
          </w:p>
          <w:p w14:paraId="3042949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A42CA" w14:textId="77777777" w:rsidR="00C213F9" w:rsidRPr="00E660BF" w:rsidRDefault="00C213F9" w:rsidP="00345B6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String</w:t>
            </w:r>
            <w:r>
              <w:rPr>
                <w:rFonts w:ascii="Calibri" w:eastAsia="Times New Roman" w:hAnsi="Calibri"/>
                <w:color w:val="000000"/>
              </w:rPr>
              <w:t>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0F722" w14:textId="77777777" w:rsidR="00C213F9" w:rsidRPr="00E660BF" w:rsidRDefault="00C213F9" w:rsidP="00B4540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286FCE4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13B6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LoanDesc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FB57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Loan description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10C6B" w14:textId="77777777" w:rsidR="00C213F9" w:rsidRPr="00E660BF" w:rsidRDefault="00C213F9" w:rsidP="00345B6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62037" w14:textId="77777777" w:rsidR="00C213F9" w:rsidRDefault="00C213F9" w:rsidP="00B4540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  <w:p w14:paraId="06DEB26E" w14:textId="77777777" w:rsidR="00C213F9" w:rsidRDefault="00C213F9" w:rsidP="00B4540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35B743F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922A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CustRoleType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2541A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CustRoleType</w:t>
            </w:r>
          </w:p>
          <w:p w14:paraId="0E214C94" w14:textId="77777777" w:rsidR="00C213F9" w:rsidRPr="00824F90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e.g  </w:t>
            </w:r>
            <w:r w:rsidRPr="00824F90">
              <w:rPr>
                <w:rFonts w:ascii="Calibri" w:eastAsia="Times New Roman" w:hAnsi="Calibri"/>
                <w:color w:val="000000"/>
              </w:rPr>
              <w:t>Main Contract</w:t>
            </w:r>
          </w:p>
          <w:p w14:paraId="2E83892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24F90">
              <w:rPr>
                <w:rFonts w:ascii="Calibri" w:eastAsia="Times New Roman" w:hAnsi="Calibri"/>
                <w:color w:val="000000"/>
              </w:rPr>
              <w:t>Holder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190A3" w14:textId="77777777" w:rsidR="00C213F9" w:rsidRPr="00E660BF" w:rsidRDefault="00C213F9" w:rsidP="00B4540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66D2C" w14:textId="77777777" w:rsidR="00C213F9" w:rsidRDefault="00C213F9" w:rsidP="009A766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2716EE0E" w14:textId="77777777" w:rsidR="00C213F9" w:rsidRPr="00E660BF" w:rsidRDefault="00C213F9" w:rsidP="009A766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 EXTERNALEXPOSURE</w:t>
            </w:r>
          </w:p>
        </w:tc>
      </w:tr>
      <w:tr w:rsidR="00C213F9" w:rsidRPr="00E660BF" w14:paraId="3CF938F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7FD8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TotalNoOfIn</w:t>
            </w:r>
            <w:r w:rsidRPr="00B45400">
              <w:rPr>
                <w:rFonts w:ascii="Calibri" w:eastAsia="Times New Roman" w:hAnsi="Calibri"/>
                <w:b/>
                <w:color w:val="000000"/>
              </w:rPr>
              <w:t>s</w:t>
            </w:r>
            <w:r w:rsidRPr="00E660BF">
              <w:rPr>
                <w:rFonts w:ascii="Calibri" w:eastAsia="Times New Roman" w:hAnsi="Calibri"/>
                <w:color w:val="000000"/>
              </w:rPr>
              <w:t>talments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5FBD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TotalNoOfInstalments</w:t>
            </w:r>
          </w:p>
          <w:p w14:paraId="6A1BFC4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9925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02B69" w14:textId="77777777" w:rsidR="00C213F9" w:rsidRDefault="00C213F9" w:rsidP="00AC3C2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366E3522" w14:textId="77777777" w:rsidR="00C213F9" w:rsidRPr="00E660BF" w:rsidRDefault="00C213F9" w:rsidP="00AC3C2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 EXTERNALEXPOSURE</w:t>
            </w:r>
          </w:p>
        </w:tc>
      </w:tr>
      <w:tr w:rsidR="00C213F9" w:rsidRPr="00E660BF" w14:paraId="46E61C3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B068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ProviderNo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5C4E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ProviderNo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0A32C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0981E" w14:textId="77777777" w:rsidR="00C213F9" w:rsidRDefault="00C213F9" w:rsidP="007B0B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4B88C2A" w14:textId="77777777" w:rsidR="00C213F9" w:rsidRDefault="00C213F9" w:rsidP="00AC3C2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 EXTERNALEXPOSURE</w:t>
            </w:r>
          </w:p>
        </w:tc>
      </w:tr>
      <w:tr w:rsidR="00C213F9" w:rsidRPr="00E660BF" w14:paraId="02822B9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57EF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RemainingInstalments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39AE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RemainingInstalments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B327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CCEAE" w14:textId="77777777" w:rsidR="00C213F9" w:rsidRDefault="00C213F9" w:rsidP="003E492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61B1F147" w14:textId="77777777" w:rsidR="00C213F9" w:rsidRPr="00E660BF" w:rsidRDefault="00C213F9" w:rsidP="003E492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 EXTERNALEXPOSURE</w:t>
            </w:r>
          </w:p>
        </w:tc>
      </w:tr>
      <w:tr w:rsidR="00C213F9" w:rsidRPr="00E660BF" w14:paraId="39E1A01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819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Bucket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C7FF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Bucket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5F0F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ACDB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444B8D8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8A52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54FA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D2B7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807A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42FBD57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26E4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KeyDtType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D970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KeyDtType</w:t>
            </w:r>
          </w:p>
          <w:p w14:paraId="2126A27C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Possible Values </w:t>
            </w:r>
          </w:p>
          <w:p w14:paraId="62342D7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INTERNALEXPOSURE:</w:t>
            </w:r>
          </w:p>
          <w:p w14:paraId="06C0ED7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051604">
              <w:rPr>
                <w:rFonts w:ascii="Calibri" w:eastAsia="Times New Roman" w:hAnsi="Calibri"/>
                <w:color w:val="000000"/>
              </w:rPr>
              <w:t>LoanApprovedDate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3262FA1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50CF7">
              <w:rPr>
                <w:rFonts w:ascii="Calibri" w:eastAsia="Times New Roman" w:hAnsi="Calibri"/>
                <w:color w:val="000000"/>
              </w:rPr>
              <w:t>LoanMaturityDate</w:t>
            </w:r>
          </w:p>
          <w:p w14:paraId="1A2255D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529F">
              <w:rPr>
                <w:rFonts w:ascii="Calibri" w:eastAsia="Times New Roman" w:hAnsi="Calibri"/>
                <w:color w:val="000000"/>
              </w:rPr>
              <w:t>LimitSactionDate</w:t>
            </w:r>
          </w:p>
          <w:p w14:paraId="32433BF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529F">
              <w:rPr>
                <w:rFonts w:ascii="Calibri" w:eastAsia="Times New Roman" w:hAnsi="Calibri"/>
                <w:color w:val="000000"/>
              </w:rPr>
              <w:t>LimitExpiryDate</w:t>
            </w:r>
          </w:p>
          <w:p w14:paraId="58607B6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086ADDE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EXTERNALEXPOSURE:</w:t>
            </w:r>
          </w:p>
          <w:p w14:paraId="06CEFB2D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051604">
              <w:rPr>
                <w:rFonts w:ascii="Calibri" w:eastAsia="Times New Roman" w:hAnsi="Calibri"/>
                <w:color w:val="000000"/>
              </w:rPr>
              <w:t>LoanApprovedDate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4D86992E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50CF7">
              <w:rPr>
                <w:rFonts w:ascii="Calibri" w:eastAsia="Times New Roman" w:hAnsi="Calibri"/>
                <w:color w:val="000000"/>
              </w:rPr>
              <w:t>LoanMaturityDate</w:t>
            </w:r>
          </w:p>
          <w:p w14:paraId="3FAF5D84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1375D">
              <w:rPr>
                <w:rFonts w:ascii="Calibri" w:eastAsia="Times New Roman" w:hAnsi="Calibri"/>
                <w:color w:val="000000"/>
              </w:rPr>
              <w:t>MaxOverdueAmountDate</w:t>
            </w:r>
          </w:p>
          <w:p w14:paraId="45A368B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Pipeline:</w:t>
            </w:r>
          </w:p>
          <w:p w14:paraId="28F4430A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LastUpdateDate</w:t>
            </w:r>
          </w:p>
          <w:p w14:paraId="3DBCB05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0AC523E4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 COLLECTIONSSUMMARY:</w:t>
            </w:r>
          </w:p>
          <w:p w14:paraId="47FE9D1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8942DE">
              <w:rPr>
                <w:rFonts w:ascii="Calibri" w:eastAsia="Times New Roman" w:hAnsi="Calibri"/>
                <w:color w:val="000000"/>
              </w:rPr>
              <w:t>Loan_Start_Date</w:t>
            </w:r>
            <w:r>
              <w:rPr>
                <w:rFonts w:ascii="Calibri" w:eastAsia="Times New Roman" w:hAnsi="Calibri"/>
                <w:color w:val="000000"/>
              </w:rPr>
              <w:t>”,</w:t>
            </w:r>
          </w:p>
          <w:p w14:paraId="0DDD959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8942DE">
              <w:rPr>
                <w:rFonts w:ascii="Calibri" w:eastAsia="Times New Roman" w:hAnsi="Calibri"/>
                <w:color w:val="000000"/>
              </w:rPr>
              <w:t>Loan_close_date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08BF61C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“Loan_</w:t>
            </w:r>
            <w:r w:rsidRPr="008942DE">
              <w:rPr>
                <w:rFonts w:ascii="Calibri" w:eastAsia="Times New Roman" w:hAnsi="Calibri"/>
                <w:color w:val="000000"/>
              </w:rPr>
              <w:t>disbursal_date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3115AB36" w14:textId="77777777" w:rsidR="00C213F9" w:rsidRDefault="00C213F9" w:rsidP="005842A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Del="002052AB">
              <w:rPr>
                <w:rFonts w:ascii="Calibri" w:eastAsia="Times New Roman" w:hAnsi="Calibri"/>
                <w:color w:val="000000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>For Pipeline:</w:t>
            </w:r>
          </w:p>
          <w:p w14:paraId="275613C1" w14:textId="77777777" w:rsidR="00C213F9" w:rsidRDefault="00C213F9" w:rsidP="005842A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LastUpdateDate</w:t>
            </w:r>
          </w:p>
          <w:p w14:paraId="2C40A47D" w14:textId="77777777" w:rsidR="00C213F9" w:rsidRPr="002869E6" w:rsidRDefault="00C213F9" w:rsidP="005842A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30CE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3BEC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4718D21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89D4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KeyDtValue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9A5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KeyDtValue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BC48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EA55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5E70353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0A90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4D6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536B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FDD7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213F9" w:rsidRPr="00E660BF" w14:paraId="7963196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632A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CurCode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323C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CurCode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0C96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(3)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B907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4C63B88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23FE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B02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Repitative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582B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4948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1B284BF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B85B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663F3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CA53545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AmtType</w:t>
            </w:r>
          </w:p>
          <w:p w14:paraId="48F989A8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822D9F5" w14:textId="77777777" w:rsidR="00C213F9" w:rsidRPr="00D80BCD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D80BCD">
              <w:rPr>
                <w:rFonts w:ascii="Calibri" w:eastAsia="Times New Roman" w:hAnsi="Calibri"/>
                <w:b/>
                <w:color w:val="000000"/>
              </w:rPr>
              <w:t xml:space="preserve">For </w:t>
            </w:r>
            <w:r>
              <w:rPr>
                <w:rFonts w:ascii="Calibri" w:eastAsia="Times New Roman" w:hAnsi="Calibri"/>
                <w:b/>
                <w:color w:val="000000"/>
              </w:rPr>
              <w:t>INTERNALEXPOSURE</w:t>
            </w:r>
            <w:r w:rsidRPr="00D80BCD">
              <w:rPr>
                <w:rFonts w:ascii="Calibri" w:eastAsia="Times New Roman" w:hAnsi="Calibri"/>
                <w:b/>
                <w:color w:val="000000"/>
              </w:rPr>
              <w:t>:</w:t>
            </w:r>
          </w:p>
          <w:p w14:paraId="5C10635E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TotalLoanAmount</w:t>
            </w:r>
          </w:p>
          <w:p w14:paraId="7BC10568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652DE">
              <w:rPr>
                <w:rFonts w:ascii="Calibri" w:eastAsia="Times New Roman" w:hAnsi="Calibri"/>
                <w:color w:val="000000"/>
              </w:rPr>
              <w:t>LoanDisbursement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36F95514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529F">
              <w:rPr>
                <w:rFonts w:ascii="Calibri" w:eastAsia="Times New Roman" w:hAnsi="Calibri"/>
                <w:color w:val="000000"/>
              </w:rPr>
              <w:t>CumulativeDebitAmt</w:t>
            </w:r>
          </w:p>
          <w:p w14:paraId="1641A221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249A4">
              <w:rPr>
                <w:rFonts w:ascii="Calibri" w:eastAsia="Times New Roman" w:hAnsi="Calibri"/>
                <w:color w:val="000000"/>
              </w:rPr>
              <w:t>TotalOutstanding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6EF598DD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8225A">
              <w:rPr>
                <w:rFonts w:ascii="Calibri" w:eastAsia="Times New Roman" w:hAnsi="Calibri"/>
                <w:color w:val="000000"/>
              </w:rPr>
              <w:t>Overdue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5EF63E0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36780">
              <w:rPr>
                <w:rFonts w:ascii="Calibri" w:eastAsia="Times New Roman" w:hAnsi="Calibri"/>
                <w:color w:val="000000"/>
              </w:rPr>
              <w:t>Mortgages</w:t>
            </w:r>
            <w:r>
              <w:rPr>
                <w:rFonts w:ascii="Calibri" w:eastAsia="Times New Roman" w:hAnsi="Calibri"/>
                <w:color w:val="000000"/>
              </w:rPr>
              <w:t>Value</w:t>
            </w:r>
          </w:p>
          <w:p w14:paraId="27B7B55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36B66">
              <w:rPr>
                <w:rFonts w:ascii="Calibri" w:eastAsia="Times New Roman" w:hAnsi="Calibri"/>
                <w:color w:val="000000"/>
              </w:rPr>
              <w:t>NextInstallment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4DB3C588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529F">
              <w:rPr>
                <w:rFonts w:ascii="Calibri" w:eastAsia="Times New Roman" w:hAnsi="Calibri"/>
                <w:color w:val="000000"/>
              </w:rPr>
              <w:t>CurrMaxUtil</w:t>
            </w:r>
          </w:p>
          <w:p w14:paraId="04ADDBD6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1CD743A9" w14:textId="77777777" w:rsidR="00C213F9" w:rsidRPr="00D80BCD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D80BCD">
              <w:rPr>
                <w:rFonts w:ascii="Calibri" w:eastAsia="Times New Roman" w:hAnsi="Calibri"/>
                <w:b/>
                <w:color w:val="000000"/>
              </w:rPr>
              <w:t xml:space="preserve">For </w:t>
            </w:r>
            <w:r>
              <w:rPr>
                <w:rFonts w:ascii="Calibri" w:eastAsia="Times New Roman" w:hAnsi="Calibri"/>
                <w:b/>
                <w:color w:val="000000"/>
              </w:rPr>
              <w:t>EXTERNALEXPOSURE</w:t>
            </w:r>
            <w:r w:rsidRPr="00D80BCD">
              <w:rPr>
                <w:rFonts w:ascii="Calibri" w:eastAsia="Times New Roman" w:hAnsi="Calibri"/>
                <w:b/>
                <w:color w:val="000000"/>
              </w:rPr>
              <w:t>:</w:t>
            </w:r>
          </w:p>
          <w:p w14:paraId="094B769A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DD5C25">
              <w:rPr>
                <w:rFonts w:ascii="Calibri" w:eastAsia="Times New Roman" w:hAnsi="Calibri"/>
                <w:color w:val="000000"/>
              </w:rPr>
              <w:t>Total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2F119B0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65DA4">
              <w:rPr>
                <w:rFonts w:ascii="Calibri" w:eastAsia="Times New Roman" w:hAnsi="Calibri"/>
                <w:color w:val="000000"/>
              </w:rPr>
              <w:t>Outstanding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517463E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F77FF">
              <w:rPr>
                <w:rFonts w:ascii="Calibri" w:eastAsia="Times New Roman" w:hAnsi="Calibri"/>
                <w:color w:val="000000"/>
              </w:rPr>
              <w:t>Payments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7928ABDE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852F70">
              <w:rPr>
                <w:rFonts w:ascii="Calibri" w:eastAsia="Times New Roman" w:hAnsi="Calibri"/>
                <w:color w:val="000000"/>
              </w:rPr>
              <w:t>Overdue</w:t>
            </w:r>
            <w:r w:rsidRPr="00B307BB">
              <w:rPr>
                <w:rFonts w:ascii="Calibri" w:eastAsia="Times New Roman" w:hAnsi="Calibri"/>
                <w:color w:val="000000"/>
              </w:rPr>
              <w:t>Amt</w:t>
            </w:r>
          </w:p>
          <w:p w14:paraId="28564A87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CashLimit</w:t>
            </w:r>
          </w:p>
          <w:p w14:paraId="1175DFA8" w14:textId="77777777" w:rsidR="00C213F9" w:rsidRDefault="00C213F9" w:rsidP="006F7A0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Pipeline:</w:t>
            </w:r>
          </w:p>
          <w:p w14:paraId="7211F5DD" w14:textId="77777777" w:rsidR="00C213F9" w:rsidRDefault="00C213F9" w:rsidP="006F7A0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TotalAmt</w:t>
            </w:r>
          </w:p>
          <w:p w14:paraId="36120437" w14:textId="77777777" w:rsidR="00C213F9" w:rsidRDefault="00C213F9" w:rsidP="006F7A0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CreditLimit</w:t>
            </w:r>
          </w:p>
          <w:p w14:paraId="6C387F3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E75DEB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1AECE147" w14:textId="77777777" w:rsidR="00C213F9" w:rsidRPr="00D80BCD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D80BCD">
              <w:rPr>
                <w:rFonts w:ascii="Calibri" w:eastAsia="Times New Roman" w:hAnsi="Calibri"/>
                <w:b/>
                <w:color w:val="000000"/>
              </w:rPr>
              <w:t xml:space="preserve">For </w:t>
            </w:r>
            <w:r>
              <w:rPr>
                <w:rFonts w:ascii="Calibri" w:eastAsia="Times New Roman" w:hAnsi="Calibri"/>
                <w:b/>
                <w:color w:val="000000"/>
              </w:rPr>
              <w:t>COLLECTIONSSUMMARY</w:t>
            </w:r>
            <w:r w:rsidRPr="00D80BCD">
              <w:rPr>
                <w:rFonts w:ascii="Calibri" w:eastAsia="Times New Roman" w:hAnsi="Calibri"/>
                <w:b/>
                <w:color w:val="000000"/>
              </w:rPr>
              <w:t>:</w:t>
            </w:r>
          </w:p>
          <w:p w14:paraId="0C8B246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B307BB">
              <w:rPr>
                <w:rFonts w:ascii="Calibri" w:eastAsia="Times New Roman" w:hAnsi="Calibri"/>
                <w:color w:val="000000"/>
              </w:rPr>
              <w:t>OutstandingAmt</w:t>
            </w:r>
          </w:p>
          <w:p w14:paraId="50FF70E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B307BB">
              <w:rPr>
                <w:rFonts w:ascii="Calibri" w:eastAsia="Times New Roman" w:hAnsi="Calibri"/>
                <w:color w:val="000000"/>
              </w:rPr>
              <w:t>ProductAmt</w:t>
            </w:r>
          </w:p>
          <w:p w14:paraId="729C568A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36B66">
              <w:rPr>
                <w:rFonts w:ascii="Calibri" w:eastAsia="Times New Roman" w:hAnsi="Calibri"/>
                <w:color w:val="000000"/>
              </w:rPr>
              <w:t>NextInstallment</w:t>
            </w:r>
            <w:r>
              <w:rPr>
                <w:rFonts w:ascii="Calibri" w:eastAsia="Times New Roman" w:hAnsi="Calibri"/>
                <w:color w:val="000000"/>
              </w:rPr>
              <w:t>A</w:t>
            </w:r>
            <w:r w:rsidRPr="00336B66">
              <w:rPr>
                <w:rFonts w:ascii="Calibri" w:eastAsia="Times New Roman" w:hAnsi="Calibri"/>
                <w:color w:val="000000"/>
              </w:rPr>
              <w:t>mt</w:t>
            </w:r>
          </w:p>
          <w:p w14:paraId="72B0E48A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56055">
              <w:rPr>
                <w:rFonts w:ascii="Calibri" w:eastAsia="Times New Roman" w:hAnsi="Calibri"/>
                <w:color w:val="000000"/>
              </w:rPr>
              <w:t>Payments_amount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0D6D83">
              <w:rPr>
                <w:rFonts w:ascii="Calibri" w:eastAsia="Times New Roman" w:hAnsi="Calibri"/>
                <w:color w:val="000000"/>
              </w:rPr>
              <w:t>OverdueAmt</w:t>
            </w:r>
          </w:p>
          <w:p w14:paraId="073C7E71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56055">
              <w:rPr>
                <w:rFonts w:ascii="Calibri" w:eastAsia="Times New Roman" w:hAnsi="Calibri"/>
                <w:color w:val="000000"/>
              </w:rPr>
              <w:t>CreditLimit</w:t>
            </w:r>
          </w:p>
          <w:p w14:paraId="36CB75B7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56055">
              <w:rPr>
                <w:rFonts w:ascii="Calibri" w:eastAsia="Times New Roman" w:hAnsi="Calibri"/>
                <w:color w:val="000000"/>
              </w:rPr>
              <w:t>PropertyValue</w:t>
            </w:r>
          </w:p>
          <w:p w14:paraId="366FBDF4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Pipeline:</w:t>
            </w:r>
          </w:p>
          <w:p w14:paraId="77D716A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869E6">
              <w:rPr>
                <w:rFonts w:ascii="Calibri" w:eastAsia="Times New Roman" w:hAnsi="Calibri"/>
                <w:color w:val="000000"/>
              </w:rPr>
              <w:t>TotalAmount</w:t>
            </w:r>
          </w:p>
          <w:p w14:paraId="118BE1ED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869E6">
              <w:rPr>
                <w:rFonts w:ascii="Calibri" w:eastAsia="Times New Roman" w:hAnsi="Calibri"/>
                <w:color w:val="000000"/>
              </w:rPr>
              <w:t>CreditLimit</w:t>
            </w:r>
          </w:p>
          <w:p w14:paraId="3E6706DB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541E00">
              <w:rPr>
                <w:rFonts w:ascii="Calibri" w:eastAsia="Times New Roman" w:hAnsi="Calibri"/>
                <w:color w:val="000000"/>
              </w:rPr>
              <w:t>AmountPaidInLst6Mnths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EDD8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5089D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7459777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65B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A1A4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E807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22B7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1713901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94C9A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C7C4C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4CF8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AAC5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213F9" w:rsidRPr="00E660BF" w14:paraId="712A72D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C1C3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PaymentMode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47ED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PaymentMode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014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7C34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11B8D0D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5C256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D1152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E337B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477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54398A4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FB7D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DA69A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2B9B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E7BA0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04CF348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BC2BB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t>WorstDelay24Months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A4518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>
              <w:t>WorstDelay24Months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9764C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C0D8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54DA89B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E1182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t>WorstStatus24Months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25722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>
              <w:t>WorstStatus24Months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581F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735E0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4467227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3472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D195A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27366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20ADD" w14:textId="77777777" w:rsidR="00C213F9" w:rsidRDefault="00C213F9" w:rsidP="0098731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EE78F08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SURE</w:t>
            </w:r>
          </w:p>
        </w:tc>
      </w:tr>
      <w:tr w:rsidR="00C213F9" w:rsidRPr="00E660BF" w14:paraId="473C3F3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0F855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MaxDaysPmtDelay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39FF6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C53F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F16E2" w14:textId="77777777" w:rsidR="00C213F9" w:rsidRDefault="00C213F9" w:rsidP="0098731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258DAD40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474B8AD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258C7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MaxDaysPmtDelayDt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4B9CA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838A7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20FF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0944196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B1E1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MonthsOnBook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E6872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MonthsOnBook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99C3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A58F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6EBE6B7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E7EAD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LastRepmtDt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E5D8F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LastRepmtDt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7FEF5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CC5D6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54FDC0A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ECF4A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IsDuplicate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30FF2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is Duplicate flag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76406" w14:textId="77777777" w:rsidR="00C213F9" w:rsidDel="00AB4D25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4FAFD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5B7C592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5CE52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DisputeAlert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8E3FA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DisputeAlert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EAC88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DEE1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5C5A067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4C093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NonActivePmt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CA2F7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NonActivePmt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4B63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F700B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54EF21D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73DC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IsCurrent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AC641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IsCurrent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46ADA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412B8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5EF50E4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21ED4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CurUtilRate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5902C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Current Utilization Rate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8A3DB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2C10F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7380695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18B9D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WriteOffAmount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5ED5C" w14:textId="77777777" w:rsidR="00C213F9" w:rsidRPr="00F0684C" w:rsidRDefault="00C213F9" w:rsidP="000A43E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</w:t>
            </w:r>
            <w:r>
              <w:t xml:space="preserve"> </w:t>
            </w:r>
            <w:r w:rsidRPr="000A43E0">
              <w:rPr>
                <w:rFonts w:ascii="Calibri" w:eastAsia="Times New Roman" w:hAnsi="Calibri"/>
                <w:color w:val="000000"/>
              </w:rPr>
              <w:t>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FCED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F07F0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39A2D0D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6F332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AECBHistMonthCnt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C99E8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AECBHistMonthCnt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943D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C0118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7CE2D0F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2506C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Internal_WriteOff_Check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41F4B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Internal_WriteOff_Check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154D8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098B8" w14:textId="77777777" w:rsidR="00C213F9" w:rsidRDefault="00C213F9" w:rsidP="008949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7A7F91CC" w14:textId="77777777" w:rsidR="00C213F9" w:rsidRDefault="00C213F9" w:rsidP="008949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  <w:p w14:paraId="0B093FD7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2514F87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7F7AA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20610">
              <w:rPr>
                <w:rFonts w:ascii="Calibri" w:eastAsia="Times New Roman" w:hAnsi="Calibri"/>
                <w:color w:val="000000"/>
              </w:rPr>
              <w:t>DPD5_Last3Months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4FD84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DPD 5</w:t>
            </w:r>
            <w:r w:rsidRPr="00920610">
              <w:rPr>
                <w:rFonts w:ascii="Calibri" w:eastAsia="Times New Roman" w:hAnsi="Calibri"/>
                <w:color w:val="000000"/>
              </w:rPr>
              <w:t xml:space="preserve"> in last 3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E72BE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4A8EF" w14:textId="77777777" w:rsidR="00C213F9" w:rsidRDefault="00C213F9" w:rsidP="009206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CB19E5B" w14:textId="77777777" w:rsidR="00C213F9" w:rsidRDefault="00C213F9" w:rsidP="009206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640E3D3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D3DFB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DPD30_Last6Months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FA1F9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DPD30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6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5947D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E60BF" w14:textId="77777777" w:rsidR="00C213F9" w:rsidRDefault="00C213F9" w:rsidP="007B0B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19B230FE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7238A97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E4E21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DPD60_Last18Months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80CDA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DPD60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18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1B7E7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8CEF2" w14:textId="77777777" w:rsidR="00C213F9" w:rsidRDefault="00C213F9" w:rsidP="007B0B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B57CBF6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41D423C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9C88C" w14:textId="77777777" w:rsidR="00C213F9" w:rsidRPr="002C391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DPD60Plus_Last12Months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F4AA6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60+ in last 12months(Max of all contracts 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F8717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E6476" w14:textId="77777777" w:rsidR="00C213F9" w:rsidRDefault="00C213F9" w:rsidP="007A7D2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E10B3F2" w14:textId="77777777" w:rsidR="00C213F9" w:rsidRDefault="00C213F9" w:rsidP="007B0B1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5A0FA98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D7378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6F3B9E">
              <w:rPr>
                <w:rFonts w:ascii="Calibri" w:eastAsia="Times New Roman" w:hAnsi="Calibri"/>
                <w:color w:val="000000"/>
              </w:rPr>
              <w:t>DPD5_Last12Months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384D5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5+ in last 12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BA8BD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51E78" w14:textId="77777777" w:rsidR="00C213F9" w:rsidRDefault="00C213F9" w:rsidP="007A7D2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C2ECA31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2F93234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72690" w14:textId="77777777" w:rsidR="00C213F9" w:rsidRPr="007A7D22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F3B9E">
              <w:rPr>
                <w:rFonts w:ascii="Calibri" w:eastAsia="Times New Roman" w:hAnsi="Calibri"/>
                <w:color w:val="000000"/>
              </w:rPr>
              <w:t>MaximumOverDueAmount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3496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max over due 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122E7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4CB8A" w14:textId="77777777" w:rsidR="00C213F9" w:rsidRDefault="00C213F9" w:rsidP="007A7D2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46F13BE2" w14:textId="77777777" w:rsidR="00C213F9" w:rsidRPr="00E660BF" w:rsidRDefault="00C213F9" w:rsidP="007A7D2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C213F9" w:rsidRPr="00E660BF" w14:paraId="466E0FA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CE38F" w14:textId="77777777" w:rsidR="00C213F9" w:rsidRPr="000D25CE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2C873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Repetitive </w:t>
            </w:r>
            <w:r>
              <w:rPr>
                <w:rFonts w:ascii="Calibri" w:eastAsia="Times New Roman" w:hAnsi="Calibri"/>
                <w:color w:val="000000"/>
              </w:rPr>
              <w:t xml:space="preserve">Optional </w:t>
            </w:r>
            <w:r w:rsidRPr="00E660BF">
              <w:rPr>
                <w:rFonts w:ascii="Calibri" w:eastAsia="Times New Roman" w:hAnsi="Calibri"/>
                <w:color w:val="000000"/>
              </w:rPr>
              <w:t>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0EC5E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8D772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36B4007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B27FA" w14:textId="77777777" w:rsidR="00C213F9" w:rsidRPr="007A7D22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lastRenderedPageBreak/>
              <w:t>Month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95F09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Month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FC579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76755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478A3AF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1E3B7" w14:textId="77777777" w:rsidR="00C213F9" w:rsidRPr="007A7D22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CreditLimit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9B634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Credit Limit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FB0BF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C70A5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1CF0BE4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3F097" w14:textId="77777777" w:rsidR="00C213F9" w:rsidRPr="007A7D22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OutstandingBalance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19DCF" w14:textId="77777777" w:rsidR="00C213F9" w:rsidRPr="00E660BF" w:rsidRDefault="00C213F9" w:rsidP="00F837FD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FD694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7D770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602B2C0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0746C" w14:textId="77777777" w:rsidR="00C213F9" w:rsidRPr="000D25CE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/Utilizations24Months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29C7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28944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8C499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2CFE7A3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5BBF9" w14:textId="77777777" w:rsidR="00C213F9" w:rsidRPr="000D25CE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6F3B9E">
              <w:rPr>
                <w:rFonts w:ascii="Calibri" w:eastAsia="Times New Roman" w:hAnsi="Calibri"/>
                <w:b/>
                <w:color w:val="000000"/>
              </w:rPr>
              <w:t>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923B6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Non Repetitive Optional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D874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BC416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25C54A2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2DA42" w14:textId="77777777" w:rsidR="00C213F9" w:rsidRPr="007A7D22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BE6C0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Key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0263E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81835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18B97F9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A63AF" w14:textId="77777777" w:rsidR="00C213F9" w:rsidRPr="007A7D22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EECD1" w14:textId="77777777" w:rsidR="00C213F9" w:rsidRPr="00E660BF" w:rsidRDefault="00C213F9" w:rsidP="000D25CE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Status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FE943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4994A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2B4D2EF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0267C" w14:textId="77777777" w:rsidR="00C213F9" w:rsidRPr="000D25CE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6F3B9E">
              <w:rPr>
                <w:rFonts w:ascii="Calibri" w:eastAsia="Times New Roman" w:hAnsi="Calibri"/>
                <w:b/>
                <w:color w:val="000000"/>
              </w:rPr>
              <w:t>/History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13518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EAF97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2ED7A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310F3C3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EDAA5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DelinquencyInfo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6D8E4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Repitative </w:t>
            </w:r>
            <w:r>
              <w:rPr>
                <w:rFonts w:ascii="Calibri" w:eastAsia="Times New Roman" w:hAnsi="Calibri"/>
                <w:color w:val="000000"/>
              </w:rPr>
              <w:t xml:space="preserve">Optional </w:t>
            </w:r>
            <w:r w:rsidRPr="00E660BF">
              <w:rPr>
                <w:rFonts w:ascii="Calibri" w:eastAsia="Times New Roman" w:hAnsi="Calibri"/>
                <w:color w:val="000000"/>
              </w:rPr>
              <w:t>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B5A5A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5F907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0F4C32F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5C613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BucketType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944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BucketType</w:t>
            </w:r>
          </w:p>
          <w:p w14:paraId="58A2402A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InternalExposure:</w:t>
            </w:r>
          </w:p>
          <w:p w14:paraId="63845E3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5C5AD3">
              <w:rPr>
                <w:rFonts w:ascii="Calibri" w:eastAsia="Times New Roman" w:hAnsi="Calibri"/>
                <w:color w:val="000000"/>
              </w:rPr>
              <w:t>DaysPastDue</w:t>
            </w:r>
            <w:r>
              <w:rPr>
                <w:rFonts w:ascii="Calibri" w:eastAsia="Times New Roman" w:hAnsi="Calibri"/>
                <w:color w:val="000000"/>
              </w:rPr>
              <w:t>”,</w:t>
            </w:r>
            <w:r>
              <w:t xml:space="preserve"> “</w:t>
            </w:r>
            <w:r w:rsidRPr="005C5AD3">
              <w:rPr>
                <w:rFonts w:ascii="Calibri" w:eastAsia="Times New Roman" w:hAnsi="Calibri"/>
                <w:color w:val="000000"/>
              </w:rPr>
              <w:t>DaysPastDue30</w:t>
            </w:r>
            <w:r>
              <w:rPr>
                <w:rFonts w:ascii="Calibri" w:eastAsia="Times New Roman" w:hAnsi="Calibri"/>
                <w:color w:val="000000"/>
              </w:rPr>
              <w:t>”,”</w:t>
            </w:r>
            <w:r>
              <w:t xml:space="preserve"> </w:t>
            </w:r>
            <w:r w:rsidRPr="005C5AD3">
              <w:rPr>
                <w:rFonts w:ascii="Calibri" w:eastAsia="Times New Roman" w:hAnsi="Calibri"/>
                <w:color w:val="000000"/>
              </w:rPr>
              <w:t>DaysPastDue60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681ECDA6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00C45491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Collections:</w:t>
            </w:r>
          </w:p>
          <w:p w14:paraId="06ECEA70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'Bucket'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'DPD_30_in_last_12_months'</w:t>
            </w:r>
          </w:p>
          <w:p w14:paraId="49EA812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'DPD_30_in_last_18_months'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4469E942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'DPD_60_in_last_6_months'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2E266597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'DPD_60_in_last_18_months'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121418D1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‘</w:t>
            </w:r>
            <w:r w:rsidRPr="000B4F26">
              <w:rPr>
                <w:rFonts w:ascii="Calibri" w:eastAsia="Times New Roman" w:hAnsi="Calibri"/>
                <w:color w:val="000000"/>
              </w:rPr>
              <w:t>DPD_90_in_last_3_months</w:t>
            </w:r>
            <w:r>
              <w:rPr>
                <w:rFonts w:ascii="Calibri" w:eastAsia="Times New Roman" w:hAnsi="Calibri"/>
                <w:color w:val="000000"/>
              </w:rPr>
              <w:t>’,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lastRenderedPageBreak/>
              <w:t>'DPD_180_in_last_6_months'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'DPD_180_in_last_24_months'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8BDE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B092F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71950E1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C9807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BucketValue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14460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BucketValue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C5DB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B3821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23446F4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AB330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/DelinquencyInfo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93E0A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DB403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FC1A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213F9" w:rsidRPr="00E660BF" w14:paraId="703ADBC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E6B5D" w14:textId="77777777" w:rsidR="00C213F9" w:rsidRPr="006730A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InterestRate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97D78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0684C">
              <w:rPr>
                <w:rFonts w:ascii="Calibri" w:eastAsia="Times New Roman" w:hAnsi="Calibri"/>
                <w:color w:val="000000"/>
              </w:rPr>
              <w:t>Interest Rate of the Loan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F1E4B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9D17A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389611EF" w14:textId="77777777" w:rsidR="00C213F9" w:rsidRPr="00E660BF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C213F9" w:rsidRPr="00E660BF" w14:paraId="6C37379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E7F52" w14:textId="77777777" w:rsidR="00C213F9" w:rsidRDefault="00C213F9" w:rsidP="004C0B4F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4C0B4F">
              <w:rPr>
                <w:rFonts w:ascii="Calibri" w:eastAsia="Times New Roman" w:hAnsi="Calibri"/>
                <w:bCs/>
                <w:color w:val="000000"/>
              </w:rPr>
              <w:t>SchemeCardProd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72369" w14:textId="77777777" w:rsidR="00C213F9" w:rsidRPr="00F0684C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Scheme Card Product information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65CF1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875AD" w14:textId="77777777" w:rsidR="00C213F9" w:rsidRDefault="00C213F9" w:rsidP="004C0B4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4B072585" w14:textId="77777777" w:rsidR="00C213F9" w:rsidRDefault="00C213F9" w:rsidP="004C0B4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C213F9" w:rsidRPr="00E660BF" w14:paraId="43EB69F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C3EED" w14:textId="77777777" w:rsidR="00C213F9" w:rsidRPr="006730A9" w:rsidRDefault="00C213F9" w:rsidP="006730A9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6730A9">
              <w:rPr>
                <w:rFonts w:ascii="Calibri" w:eastAsia="Times New Roman" w:hAnsi="Calibri"/>
                <w:bCs/>
                <w:color w:val="000000"/>
              </w:rPr>
              <w:t>Collections</w:t>
            </w:r>
            <w:r>
              <w:rPr>
                <w:rFonts w:ascii="Calibri" w:eastAsia="Times New Roman" w:hAnsi="Calibri"/>
                <w:bCs/>
                <w:color w:val="000000"/>
              </w:rPr>
              <w:t>C</w:t>
            </w:r>
            <w:r w:rsidRPr="006730A9">
              <w:rPr>
                <w:rFonts w:ascii="Calibri" w:eastAsia="Times New Roman" w:hAnsi="Calibri"/>
                <w:bCs/>
                <w:color w:val="000000"/>
              </w:rPr>
              <w:t>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6BDD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6730A9">
              <w:rPr>
                <w:rFonts w:ascii="Calibri" w:eastAsia="Times New Roman" w:hAnsi="Calibri"/>
                <w:color w:val="000000"/>
              </w:rPr>
              <w:t>Collections code in contact recording screen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018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B9402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1E29C80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C213F9" w:rsidRPr="00E660BF" w14:paraId="7177B93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D1620" w14:textId="77777777" w:rsidR="00C213F9" w:rsidRPr="006730A9" w:rsidRDefault="00C213F9" w:rsidP="006730A9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PreviousL</w:t>
            </w:r>
            <w:r w:rsidRPr="006730A9">
              <w:rPr>
                <w:rFonts w:ascii="Calibri" w:eastAsia="Times New Roman" w:hAnsi="Calibri"/>
                <w:bCs/>
                <w:color w:val="000000"/>
              </w:rPr>
              <w:t>oan</w:t>
            </w:r>
            <w:r>
              <w:rPr>
                <w:rFonts w:ascii="Calibri" w:eastAsia="Times New Roman" w:hAnsi="Calibri"/>
                <w:bCs/>
                <w:color w:val="000000"/>
              </w:rPr>
              <w:t>D</w:t>
            </w:r>
            <w:r w:rsidRPr="006730A9">
              <w:rPr>
                <w:rFonts w:ascii="Calibri" w:eastAsia="Times New Roman" w:hAnsi="Calibri"/>
                <w:bCs/>
                <w:color w:val="000000"/>
              </w:rPr>
              <w:t>BR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6AAF5" w14:textId="77777777" w:rsidR="00C213F9" w:rsidRPr="006730A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6730A9">
              <w:rPr>
                <w:rFonts w:ascii="Calibri" w:eastAsia="Times New Roman" w:hAnsi="Calibri"/>
                <w:color w:val="000000"/>
              </w:rPr>
              <w:t>loan DBR in CAS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950F8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41D5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006919C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8C4C1" w14:textId="77777777" w:rsidR="00C213F9" w:rsidRDefault="00C213F9" w:rsidP="006730A9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6730A9">
              <w:rPr>
                <w:rFonts w:ascii="Calibri" w:eastAsia="Times New Roman" w:hAnsi="Calibri"/>
                <w:bCs/>
                <w:color w:val="000000"/>
              </w:rPr>
              <w:t>Prev</w:t>
            </w:r>
            <w:r>
              <w:rPr>
                <w:rFonts w:ascii="Calibri" w:eastAsia="Times New Roman" w:hAnsi="Calibri"/>
                <w:bCs/>
                <w:color w:val="000000"/>
              </w:rPr>
              <w:t>iousL</w:t>
            </w:r>
            <w:r w:rsidRPr="006730A9">
              <w:rPr>
                <w:rFonts w:ascii="Calibri" w:eastAsia="Times New Roman" w:hAnsi="Calibri"/>
                <w:bCs/>
                <w:color w:val="000000"/>
              </w:rPr>
              <w:t>oanTAI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0D0E5" w14:textId="77777777" w:rsidR="00C213F9" w:rsidRPr="006730A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 xml:space="preserve">Holds </w:t>
            </w:r>
            <w:r w:rsidRPr="006730A9">
              <w:rPr>
                <w:rFonts w:ascii="Calibri" w:eastAsia="Times New Roman" w:hAnsi="Calibri"/>
                <w:bCs/>
                <w:color w:val="000000"/>
              </w:rPr>
              <w:t>Prev</w:t>
            </w:r>
            <w:r>
              <w:rPr>
                <w:rFonts w:ascii="Calibri" w:eastAsia="Times New Roman" w:hAnsi="Calibri"/>
                <w:bCs/>
                <w:color w:val="000000"/>
              </w:rPr>
              <w:t>ious L</w:t>
            </w:r>
            <w:r w:rsidRPr="006730A9">
              <w:rPr>
                <w:rFonts w:ascii="Calibri" w:eastAsia="Times New Roman" w:hAnsi="Calibri"/>
                <w:bCs/>
                <w:color w:val="000000"/>
              </w:rPr>
              <w:t>oan</w:t>
            </w:r>
            <w:r>
              <w:rPr>
                <w:rFonts w:ascii="Calibri" w:eastAsia="Times New Roman" w:hAnsi="Calibri"/>
                <w:bCs/>
                <w:color w:val="000000"/>
              </w:rPr>
              <w:t xml:space="preserve"> </w:t>
            </w:r>
            <w:r w:rsidRPr="006730A9">
              <w:rPr>
                <w:rFonts w:ascii="Calibri" w:eastAsia="Times New Roman" w:hAnsi="Calibri"/>
                <w:bCs/>
                <w:color w:val="000000"/>
              </w:rPr>
              <w:t>total accessed income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A9E3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3455F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01849C3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DA9DF" w14:textId="77777777" w:rsidR="00C213F9" w:rsidRPr="006730A9" w:rsidRDefault="00C213F9" w:rsidP="00EB4FC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PreviousL</w:t>
            </w:r>
            <w:r w:rsidRPr="00EB4FC6">
              <w:rPr>
                <w:rFonts w:ascii="Calibri" w:eastAsia="Times New Roman" w:hAnsi="Calibri"/>
                <w:bCs/>
                <w:color w:val="000000"/>
              </w:rPr>
              <w:t>oanMultiple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AC906" w14:textId="77777777" w:rsidR="00C213F9" w:rsidRPr="006730A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B4FC6">
              <w:rPr>
                <w:rFonts w:ascii="Calibri" w:eastAsia="Times New Roman" w:hAnsi="Calibri"/>
                <w:bCs/>
                <w:color w:val="000000"/>
              </w:rPr>
              <w:t>loan Multiple in CAS (Loan amount/TAI)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BA75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3D4B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45D5ECE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9D01B" w14:textId="77777777" w:rsidR="00C213F9" w:rsidRDefault="00C213F9" w:rsidP="00EB4FC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EB4FC6">
              <w:rPr>
                <w:rFonts w:ascii="Calibri" w:eastAsia="Times New Roman" w:hAnsi="Calibri"/>
                <w:bCs/>
                <w:color w:val="000000"/>
              </w:rPr>
              <w:t>Prev</w:t>
            </w:r>
            <w:r>
              <w:rPr>
                <w:rFonts w:ascii="Calibri" w:eastAsia="Times New Roman" w:hAnsi="Calibri"/>
                <w:bCs/>
                <w:color w:val="000000"/>
              </w:rPr>
              <w:t>iousL</w:t>
            </w:r>
            <w:r w:rsidRPr="00EB4FC6">
              <w:rPr>
                <w:rFonts w:ascii="Calibri" w:eastAsia="Times New Roman" w:hAnsi="Calibri"/>
                <w:bCs/>
                <w:color w:val="000000"/>
              </w:rPr>
              <w:t>oanEmp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18BC1" w14:textId="77777777" w:rsidR="00C213F9" w:rsidRPr="00EB4FC6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 xml:space="preserve">Holds </w:t>
            </w:r>
            <w:r w:rsidRPr="00EB4FC6">
              <w:rPr>
                <w:rFonts w:ascii="Calibri" w:eastAsia="Times New Roman" w:hAnsi="Calibri"/>
                <w:bCs/>
                <w:color w:val="000000"/>
              </w:rPr>
              <w:t>loan Employer in CAS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B384A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4C2C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2AFF4E0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F4219" w14:textId="77777777" w:rsidR="00C213F9" w:rsidRPr="00EB4FC6" w:rsidRDefault="00C213F9" w:rsidP="003815CF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3815CF">
              <w:rPr>
                <w:rFonts w:ascii="Calibri" w:eastAsia="Times New Roman" w:hAnsi="Calibri"/>
                <w:bCs/>
                <w:color w:val="000000"/>
              </w:rPr>
              <w:t>CurrentlyCurrent</w:t>
            </w:r>
            <w:r>
              <w:rPr>
                <w:rFonts w:ascii="Calibri" w:eastAsia="Times New Roman" w:hAnsi="Calibri"/>
                <w:bCs/>
                <w:color w:val="000000"/>
              </w:rPr>
              <w:t>Flg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7988B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 xml:space="preserve">Holds if </w:t>
            </w:r>
            <w:r w:rsidRPr="003815CF">
              <w:rPr>
                <w:rFonts w:ascii="Calibri" w:eastAsia="Times New Roman" w:hAnsi="Calibri"/>
                <w:bCs/>
                <w:color w:val="000000"/>
              </w:rPr>
              <w:t>All_account_are_regular_then_'Y'_otherwise_'N'.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3CFB6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429F8" w14:textId="77777777" w:rsidR="00C213F9" w:rsidRDefault="00C213F9" w:rsidP="00CD6E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7BAF96C" w14:textId="77777777" w:rsidR="00C213F9" w:rsidRDefault="00C213F9" w:rsidP="00CD6E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C213F9" w:rsidRPr="00E660BF" w14:paraId="6A1FA51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1E379" w14:textId="77777777" w:rsidR="00C213F9" w:rsidRPr="003815CF" w:rsidRDefault="00C213F9" w:rsidP="00F919E8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MarketingC</w:t>
            </w:r>
            <w:r w:rsidRPr="00F919E8">
              <w:rPr>
                <w:rFonts w:ascii="Calibri" w:eastAsia="Times New Roman" w:hAnsi="Calibri"/>
                <w:bCs/>
                <w:color w:val="000000"/>
              </w:rPr>
              <w:t>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06CE1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 xml:space="preserve">Holds </w:t>
            </w:r>
            <w:r w:rsidRPr="00F919E8">
              <w:rPr>
                <w:rFonts w:ascii="Calibri" w:eastAsia="Times New Roman" w:hAnsi="Calibri"/>
                <w:bCs/>
                <w:color w:val="000000"/>
              </w:rPr>
              <w:t>Only_for_Cards,_action_code_on_contact_recording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B7FF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9DB0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8561992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C213F9" w:rsidRPr="00E660BF" w14:paraId="0A20F61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D7D3F" w14:textId="77777777" w:rsidR="00C213F9" w:rsidRPr="00AA0116" w:rsidRDefault="00C213F9" w:rsidP="00F919E8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</w:t>
            </w:r>
            <w:r w:rsidRPr="00AA0116">
              <w:rPr>
                <w:rFonts w:ascii="Calibri" w:eastAsia="Times New Roman" w:hAnsi="Calibri"/>
                <w:b/>
                <w:bCs/>
                <w:color w:val="000000"/>
              </w:rPr>
              <w:t>PartSettlementDetails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ACE4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Repeating structure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74A75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06935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5670C3B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D900C" w14:textId="77777777" w:rsidR="00C213F9" w:rsidRDefault="00C213F9" w:rsidP="00AA011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S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ettlement</w:t>
            </w:r>
            <w:r>
              <w:rPr>
                <w:rFonts w:ascii="Calibri" w:eastAsia="Times New Roman" w:hAnsi="Calibri"/>
                <w:bCs/>
                <w:color w:val="000000"/>
              </w:rPr>
              <w:t>D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BDEF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Holds S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ettlement</w:t>
            </w:r>
            <w:r>
              <w:rPr>
                <w:rFonts w:ascii="Calibri" w:eastAsia="Times New Roman" w:hAnsi="Calibri"/>
                <w:bCs/>
                <w:color w:val="000000"/>
              </w:rPr>
              <w:t>D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5BC4A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547D1" w14:textId="77777777" w:rsidR="00C213F9" w:rsidRDefault="00C213F9">
            <w:r w:rsidRPr="00C87A04"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3E585D2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206F2" w14:textId="77777777" w:rsidR="00C213F9" w:rsidRDefault="00C213F9" w:rsidP="00AA011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S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ettlement</w:t>
            </w:r>
            <w:r>
              <w:rPr>
                <w:rFonts w:ascii="Calibri" w:eastAsia="Times New Roman" w:hAnsi="Calibri"/>
                <w:bCs/>
                <w:color w:val="000000"/>
              </w:rPr>
              <w:t>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1513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Holds S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ettlement</w:t>
            </w:r>
            <w:r>
              <w:rPr>
                <w:rFonts w:ascii="Calibri" w:eastAsia="Times New Roman" w:hAnsi="Calibri"/>
                <w:bCs/>
                <w:color w:val="000000"/>
              </w:rPr>
              <w:t>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5D359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9B66E" w14:textId="77777777" w:rsidR="00C213F9" w:rsidRDefault="00C213F9">
            <w:r w:rsidRPr="00C87A04"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63FCC80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B3833" w14:textId="77777777" w:rsidR="00C213F9" w:rsidRDefault="00C213F9" w:rsidP="00AA011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S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ettlementReason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7E6D9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Holds S</w:t>
            </w:r>
            <w:r w:rsidRPr="00AA0116">
              <w:rPr>
                <w:rFonts w:ascii="Calibri" w:eastAsia="Times New Roman" w:hAnsi="Calibri"/>
                <w:bCs/>
                <w:color w:val="000000"/>
              </w:rPr>
              <w:t>ettlement Reason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0095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4429F" w14:textId="77777777" w:rsidR="00C213F9" w:rsidRDefault="00C213F9">
            <w:r w:rsidRPr="00C87A04"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C213F9" w:rsidRPr="00E660BF" w14:paraId="4F8B14B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3389E" w14:textId="77777777" w:rsidR="00C213F9" w:rsidRDefault="00C213F9" w:rsidP="00F919E8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&lt;/</w:t>
            </w:r>
            <w:r w:rsidRPr="00AA0116">
              <w:rPr>
                <w:rFonts w:ascii="Calibri" w:eastAsia="Times New Roman" w:hAnsi="Calibri"/>
                <w:b/>
                <w:bCs/>
                <w:color w:val="000000"/>
              </w:rPr>
              <w:t>PartSettlementDetails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FF171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E798F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A2004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213F9" w:rsidRPr="00E660BF" w14:paraId="600895C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69376" w14:textId="77777777" w:rsidR="00C213F9" w:rsidRDefault="00C213F9" w:rsidP="00F919E8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GeneralStatus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3EDB0" w14:textId="77777777" w:rsidR="00C213F9" w:rsidRDefault="00C213F9" w:rsidP="006A16AA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General status information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227EB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237F2" w14:textId="77777777" w:rsidR="00C213F9" w:rsidRDefault="00C213F9" w:rsidP="006A16A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2AD8F3AA" w14:textId="77777777" w:rsidR="00C213F9" w:rsidRDefault="00C213F9" w:rsidP="006A16AA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C213F9" w:rsidRPr="00E660BF" w14:paraId="6BEED7E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B988" w14:textId="77777777" w:rsidR="00C213F9" w:rsidRPr="00861381" w:rsidRDefault="00C213F9" w:rsidP="00861381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861381">
              <w:rPr>
                <w:rFonts w:ascii="Calibri" w:eastAsia="Times New Roman" w:hAnsi="Calibri"/>
                <w:bCs/>
                <w:color w:val="000000"/>
              </w:rPr>
              <w:t>No</w:t>
            </w:r>
            <w:r>
              <w:rPr>
                <w:rFonts w:ascii="Calibri" w:eastAsia="Times New Roman" w:hAnsi="Calibri"/>
                <w:bCs/>
                <w:color w:val="000000"/>
              </w:rPr>
              <w:t>O</w:t>
            </w:r>
            <w:r w:rsidRPr="00861381">
              <w:rPr>
                <w:rFonts w:ascii="Calibri" w:eastAsia="Times New Roman" w:hAnsi="Calibri"/>
                <w:bCs/>
                <w:color w:val="000000"/>
              </w:rPr>
              <w:t>fDays</w:t>
            </w:r>
            <w:r>
              <w:rPr>
                <w:rFonts w:ascii="Calibri" w:eastAsia="Times New Roman" w:hAnsi="Calibri"/>
                <w:bCs/>
                <w:color w:val="000000"/>
              </w:rPr>
              <w:t>I</w:t>
            </w:r>
            <w:r w:rsidRPr="00861381">
              <w:rPr>
                <w:rFonts w:ascii="Calibri" w:eastAsia="Times New Roman" w:hAnsi="Calibri"/>
                <w:bCs/>
                <w:color w:val="000000"/>
              </w:rPr>
              <w:t>n</w:t>
            </w:r>
            <w:r>
              <w:rPr>
                <w:rFonts w:ascii="Calibri" w:eastAsia="Times New Roman" w:hAnsi="Calibri"/>
                <w:bCs/>
                <w:color w:val="000000"/>
              </w:rPr>
              <w:t>P</w:t>
            </w:r>
            <w:r w:rsidRPr="00861381">
              <w:rPr>
                <w:rFonts w:ascii="Calibri" w:eastAsia="Times New Roman" w:hAnsi="Calibri"/>
                <w:bCs/>
                <w:color w:val="000000"/>
              </w:rPr>
              <w:t>ipeline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56B00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 xml:space="preserve">Holds </w:t>
            </w:r>
            <w:r w:rsidRPr="00861381">
              <w:rPr>
                <w:rFonts w:ascii="Calibri" w:eastAsia="Times New Roman" w:hAnsi="Calibri"/>
                <w:bCs/>
                <w:color w:val="000000"/>
              </w:rPr>
              <w:t>No</w:t>
            </w:r>
            <w:r>
              <w:rPr>
                <w:rFonts w:ascii="Calibri" w:eastAsia="Times New Roman" w:hAnsi="Calibri"/>
                <w:bCs/>
                <w:color w:val="000000"/>
              </w:rPr>
              <w:t>O</w:t>
            </w:r>
            <w:r w:rsidRPr="00861381">
              <w:rPr>
                <w:rFonts w:ascii="Calibri" w:eastAsia="Times New Roman" w:hAnsi="Calibri"/>
                <w:bCs/>
                <w:color w:val="000000"/>
              </w:rPr>
              <w:t>fDays</w:t>
            </w:r>
            <w:r>
              <w:rPr>
                <w:rFonts w:ascii="Calibri" w:eastAsia="Times New Roman" w:hAnsi="Calibri"/>
                <w:bCs/>
                <w:color w:val="000000"/>
              </w:rPr>
              <w:t>I</w:t>
            </w:r>
            <w:r w:rsidRPr="00861381">
              <w:rPr>
                <w:rFonts w:ascii="Calibri" w:eastAsia="Times New Roman" w:hAnsi="Calibri"/>
                <w:bCs/>
                <w:color w:val="000000"/>
              </w:rPr>
              <w:t>n</w:t>
            </w:r>
            <w:r>
              <w:rPr>
                <w:rFonts w:ascii="Calibri" w:eastAsia="Times New Roman" w:hAnsi="Calibri"/>
                <w:bCs/>
                <w:color w:val="000000"/>
              </w:rPr>
              <w:t>P</w:t>
            </w:r>
            <w:r w:rsidRPr="00861381">
              <w:rPr>
                <w:rFonts w:ascii="Calibri" w:eastAsia="Times New Roman" w:hAnsi="Calibri"/>
                <w:bCs/>
                <w:color w:val="000000"/>
              </w:rPr>
              <w:t xml:space="preserve">ipeline </w:t>
            </w:r>
            <w:r>
              <w:rPr>
                <w:rFonts w:ascii="Calibri" w:eastAsia="Times New Roman" w:hAnsi="Calibri"/>
                <w:bCs/>
                <w:color w:val="000000"/>
              </w:rPr>
              <w:t xml:space="preserve"> </w:t>
            </w:r>
          </w:p>
          <w:p w14:paraId="3426BB9D" w14:textId="77777777" w:rsidR="00C213F9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861381">
              <w:rPr>
                <w:rFonts w:ascii="Calibri" w:eastAsia="Times New Roman" w:hAnsi="Calibri"/>
                <w:bCs/>
                <w:color w:val="000000"/>
              </w:rPr>
              <w:lastRenderedPageBreak/>
              <w:t>sysdate-appl_rec_date_(for_Loans_LOS)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3CF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8B6A2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293674E" w14:textId="77777777" w:rsidR="00C213F9" w:rsidRDefault="00C213F9" w:rsidP="00AB318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Mandatory for CollectionsSummary and External exposure for PipelineProducts</w:t>
            </w:r>
          </w:p>
        </w:tc>
      </w:tr>
      <w:tr w:rsidR="00C213F9" w:rsidRPr="00E660BF" w14:paraId="378BF97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CA39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&lt;</w:t>
            </w:r>
            <w:r w:rsidRPr="00572D57">
              <w:rPr>
                <w:rFonts w:ascii="Calibri" w:eastAsia="Times New Roman" w:hAnsi="Calibri"/>
                <w:b/>
                <w:bCs/>
                <w:color w:val="000000"/>
              </w:rPr>
              <w:t>LinkedCIFs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CA1F5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Repeating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E267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79E97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213F9" w:rsidRPr="00E660BF" w14:paraId="1756C27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F53AF" w14:textId="77777777" w:rsidR="00C213F9" w:rsidRPr="00572D57" w:rsidRDefault="00C213F9" w:rsidP="00572D57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72D57">
              <w:rPr>
                <w:rFonts w:ascii="Calibri" w:eastAsia="Times New Roman" w:hAnsi="Calibri"/>
                <w:bCs/>
                <w:color w:val="000000"/>
              </w:rPr>
              <w:t>CIFId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A0C2E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72D57">
              <w:rPr>
                <w:rFonts w:ascii="Calibri" w:eastAsia="Times New Roman" w:hAnsi="Calibri"/>
                <w:color w:val="000000"/>
              </w:rPr>
              <w:t>Holds the CIF Ids linked to the account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235F9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D75A2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61BB8BA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FC74" w14:textId="77777777" w:rsidR="00C213F9" w:rsidRPr="00572D57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72D57">
              <w:rPr>
                <w:rFonts w:ascii="Calibri" w:eastAsia="Times New Roman" w:hAnsi="Calibri"/>
                <w:bCs/>
                <w:color w:val="000000"/>
              </w:rPr>
              <w:t>RelationType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F010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72D57">
              <w:rPr>
                <w:rFonts w:ascii="Calibri" w:eastAsia="Times New Roman" w:hAnsi="Calibri"/>
                <w:color w:val="000000"/>
              </w:rPr>
              <w:t>Holds the Relation of the customer to the account. Sample values are Main Account Holder,Auth Signatory,Co-Obligant, 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894D1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1EB4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213F9" w:rsidRPr="00E660BF" w14:paraId="27D5D00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8B053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&lt;/</w:t>
            </w:r>
            <w:r w:rsidRPr="00572D57">
              <w:rPr>
                <w:rFonts w:ascii="Calibri" w:eastAsia="Times New Roman" w:hAnsi="Calibri"/>
                <w:b/>
                <w:bCs/>
                <w:color w:val="000000"/>
              </w:rPr>
              <w:t>LinkedCIFs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14CA6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56BF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A9A14" w14:textId="77777777" w:rsidR="00C213F9" w:rsidRPr="00E660BF" w:rsidRDefault="00C213F9" w:rsidP="00836EE2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C712AB" w:rsidRPr="00E660BF" w14:paraId="512DD09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53F2" w14:textId="77777777" w:rsidR="00C712AB" w:rsidRPr="005334B9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334B9">
              <w:rPr>
                <w:rFonts w:ascii="Calibri" w:eastAsia="Times New Roman" w:hAnsi="Calibri"/>
                <w:b/>
                <w:bCs/>
                <w:color w:val="000000"/>
              </w:rPr>
              <w:t>&lt;AdditionalAccountInf</w:t>
            </w:r>
            <w:r w:rsidR="002F1EBE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 w:rsidRPr="005334B9"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040DB" w14:textId="77777777" w:rsidR="00C712AB" w:rsidRPr="00E660BF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Start of </w:t>
            </w:r>
            <w:r w:rsidR="00900A42">
              <w:rPr>
                <w:rFonts w:ascii="Calibri" w:eastAsia="Times New Roman" w:hAnsi="Calibri"/>
                <w:color w:val="000000"/>
              </w:rPr>
              <w:t>non-</w:t>
            </w:r>
            <w:r>
              <w:rPr>
                <w:rFonts w:ascii="Calibri" w:eastAsia="Times New Roman" w:hAnsi="Calibri"/>
                <w:color w:val="000000"/>
              </w:rPr>
              <w:t>Repeating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4F883" w14:textId="77777777" w:rsidR="00C712AB" w:rsidRPr="00E660BF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5BAA3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58EE833E" w14:textId="254E27F8" w:rsidR="00E812AA" w:rsidRPr="00E660BF" w:rsidRDefault="00E812AA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Return in case of </w:t>
            </w:r>
            <w:r w:rsidR="005F65EB">
              <w:rPr>
                <w:rFonts w:cs="Arial"/>
              </w:rPr>
              <w:t>Customer Exposure on AECB</w:t>
            </w:r>
          </w:p>
        </w:tc>
      </w:tr>
      <w:tr w:rsidR="00C712AB" w:rsidRPr="00E660BF" w14:paraId="198CACA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72BDB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82A28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A60F3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973C41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635CD" w14:textId="77777777" w:rsidR="00C712AB" w:rsidRPr="00E660BF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AC60C" w14:textId="77777777" w:rsidR="00C712AB" w:rsidRPr="00E660BF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712AB" w:rsidRPr="00E660BF" w14:paraId="27DAA71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7501D" w14:textId="77777777" w:rsidR="00C712AB" w:rsidRPr="0014465C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82A28">
              <w:rPr>
                <w:rFonts w:ascii="Calibri" w:eastAsia="Times New Roman" w:hAnsi="Calibri"/>
                <w:bCs/>
                <w:color w:val="000000"/>
              </w:rPr>
              <w:t>MaxOverDueAmount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94825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18496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863D4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C712AB" w:rsidRPr="00E660BF" w14:paraId="4A7FA13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8E67D" w14:textId="77777777" w:rsidR="00C712AB" w:rsidRPr="0014465C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82A28">
              <w:rPr>
                <w:rFonts w:ascii="Calibri" w:eastAsia="Times New Roman" w:hAnsi="Calibri"/>
                <w:bCs/>
                <w:color w:val="000000"/>
              </w:rPr>
              <w:t>MaxOverDueAmountDate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F07AD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64F84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5425C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C712AB" w:rsidRPr="00E660BF" w14:paraId="7643720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A9BFA" w14:textId="77777777" w:rsidR="00C712AB" w:rsidRPr="005334B9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334B9">
              <w:rPr>
                <w:rFonts w:ascii="Calibri" w:eastAsia="Times New Roman" w:hAnsi="Calibri"/>
                <w:b/>
                <w:bCs/>
                <w:color w:val="000000"/>
              </w:rPr>
              <w:t>&lt;/AdditionalAccountInf</w:t>
            </w:r>
            <w:r w:rsidR="002F1EBE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 w:rsidRPr="005334B9"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E8DFA" w14:textId="77777777" w:rsidR="00C712AB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98696" w14:textId="77777777" w:rsidR="00C712AB" w:rsidRPr="00E660BF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D0F5F" w14:textId="77777777" w:rsidR="00C712AB" w:rsidRPr="00E660BF" w:rsidRDefault="00C712AB" w:rsidP="00C712AB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36FD3DA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B1B97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B76BA">
              <w:rPr>
                <w:rFonts w:ascii="Calibri" w:eastAsia="Times New Roman" w:hAnsi="Calibri"/>
                <w:b/>
                <w:bCs/>
                <w:color w:val="000000"/>
              </w:rPr>
              <w:t>&lt;/LoanDetails&gt;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E329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End of aggregate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8AB2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B6D5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4AA701E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1F95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CardDetails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87E9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Optional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E235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F171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C</w:t>
            </w:r>
          </w:p>
        </w:tc>
      </w:tr>
      <w:tr w:rsidR="001A1CD6" w:rsidRPr="00E660BF" w14:paraId="559B460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0449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CardEmbossNum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460F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CardEmbossNum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8FD8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42D44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  <w:p w14:paraId="13096D23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6BAC8C9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6D267CC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9DF5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CardStatus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A0F49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CardStatus</w:t>
            </w:r>
          </w:p>
          <w:p w14:paraId="77090E9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PipelineProducts value is ‘Pipeline’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214C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495DF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  <w:p w14:paraId="3BD67BF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E5E27B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24C18AD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DF4A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CardType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0599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CardType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A512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8D1F0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39AAC92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FDB225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278189E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6A7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CardTypeDesc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A3E6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Card Type Description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A204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562F1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1A1CD6" w:rsidRPr="00E660BF" w14:paraId="3CADD08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407E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CustRoleType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12B5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CustRoleType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7DE4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71C71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51ADBF1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2746B90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74F6A4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4C91311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5D30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ProviderNo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DF41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ProviderNo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AA91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6C0A8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439E84A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 EXTERNALEXPOSURE</w:t>
            </w:r>
          </w:p>
        </w:tc>
      </w:tr>
      <w:tr w:rsidR="001A1CD6" w:rsidRPr="00E660BF" w14:paraId="01BB15B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4B01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37A4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6EA9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31CF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1A1CD6" w:rsidRPr="00E660BF" w14:paraId="1A14E5A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CA2C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KeyDtType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CDCC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KeyDtType</w:t>
            </w:r>
          </w:p>
          <w:p w14:paraId="4FEF534C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Possible values for INTERNALEXPOSURE:</w:t>
            </w:r>
          </w:p>
          <w:p w14:paraId="2B5B657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“A</w:t>
            </w:r>
            <w:r w:rsidRPr="0084116A">
              <w:rPr>
                <w:rFonts w:ascii="Calibri" w:eastAsia="Times New Roman" w:hAnsi="Calibri"/>
                <w:color w:val="000000"/>
              </w:rPr>
              <w:t>ppl</w:t>
            </w:r>
            <w:r>
              <w:rPr>
                <w:rFonts w:ascii="Calibri" w:eastAsia="Times New Roman" w:hAnsi="Calibri"/>
                <w:color w:val="000000"/>
              </w:rPr>
              <w:t>icationC</w:t>
            </w:r>
            <w:r w:rsidRPr="0084116A">
              <w:rPr>
                <w:rFonts w:ascii="Calibri" w:eastAsia="Times New Roman" w:hAnsi="Calibri"/>
                <w:color w:val="000000"/>
              </w:rPr>
              <w:t>reation</w:t>
            </w:r>
            <w:r>
              <w:rPr>
                <w:rFonts w:ascii="Calibri" w:eastAsia="Times New Roman" w:hAnsi="Calibri"/>
                <w:color w:val="000000"/>
              </w:rPr>
              <w:t>D</w:t>
            </w:r>
            <w:r w:rsidRPr="0084116A">
              <w:rPr>
                <w:rFonts w:ascii="Calibri" w:eastAsia="Times New Roman" w:hAnsi="Calibri"/>
                <w:color w:val="000000"/>
              </w:rPr>
              <w:t>ate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6C50E7B0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“E</w:t>
            </w:r>
            <w:r w:rsidRPr="0054789A">
              <w:rPr>
                <w:rFonts w:ascii="Calibri" w:eastAsia="Times New Roman" w:hAnsi="Calibri"/>
                <w:color w:val="000000"/>
              </w:rPr>
              <w:t>xpiry</w:t>
            </w:r>
            <w:r>
              <w:rPr>
                <w:rFonts w:ascii="Calibri" w:eastAsia="Times New Roman" w:hAnsi="Calibri"/>
                <w:color w:val="000000"/>
              </w:rPr>
              <w:t>D</w:t>
            </w:r>
            <w:r w:rsidRPr="0054789A">
              <w:rPr>
                <w:rFonts w:ascii="Calibri" w:eastAsia="Times New Roman" w:hAnsi="Calibri"/>
                <w:color w:val="000000"/>
              </w:rPr>
              <w:t>ate</w:t>
            </w:r>
            <w:r w:rsidRPr="0084116A">
              <w:rPr>
                <w:rFonts w:ascii="Calibri" w:eastAsia="Times New Roman" w:hAnsi="Calibri"/>
                <w:color w:val="000000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>“</w:t>
            </w:r>
          </w:p>
          <w:p w14:paraId="76D53A21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6D23F31B" w14:textId="77777777" w:rsidR="001A1CD6" w:rsidRPr="00AB4D5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EXTERNALEXPOSURE:“</w:t>
            </w:r>
            <w:r w:rsidRPr="0054789A">
              <w:rPr>
                <w:rFonts w:ascii="Calibri" w:eastAsia="Times New Roman" w:hAnsi="Calibri"/>
                <w:color w:val="000000"/>
              </w:rPr>
              <w:t>MaxOverDueAmountDate</w:t>
            </w:r>
            <w:r>
              <w:rPr>
                <w:rFonts w:ascii="Calibri" w:eastAsia="Times New Roman" w:hAnsi="Calibri"/>
                <w:color w:val="000000"/>
              </w:rPr>
              <w:t>”, “</w:t>
            </w:r>
            <w:r w:rsidRPr="00BE6EDC">
              <w:rPr>
                <w:rFonts w:ascii="Calibri" w:eastAsia="Times New Roman" w:hAnsi="Calibri"/>
                <w:color w:val="000000"/>
              </w:rPr>
              <w:t>StartDate”,</w:t>
            </w:r>
          </w:p>
          <w:p w14:paraId="17323B09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BE6EDC">
              <w:rPr>
                <w:rFonts w:ascii="Calibri" w:eastAsia="Times New Roman" w:hAnsi="Calibri"/>
                <w:color w:val="000000"/>
              </w:rPr>
              <w:t>“ClosedDate”</w:t>
            </w:r>
          </w:p>
          <w:p w14:paraId="7D0F9538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9DC7416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CollectionsSummary:</w:t>
            </w:r>
          </w:p>
          <w:p w14:paraId="795E5BD0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1E6843">
              <w:rPr>
                <w:rFonts w:ascii="Calibri" w:eastAsia="Times New Roman" w:hAnsi="Calibri"/>
                <w:color w:val="000000"/>
              </w:rPr>
              <w:t>Card_approve_date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33F52303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1E6843">
              <w:rPr>
                <w:rFonts w:ascii="Calibri" w:eastAsia="Times New Roman" w:hAnsi="Calibri"/>
                <w:color w:val="000000"/>
              </w:rPr>
              <w:t>CARD_expiry_date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5E4D0C0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4D48C3">
              <w:rPr>
                <w:rFonts w:ascii="Calibri" w:eastAsia="Times New Roman" w:hAnsi="Calibri"/>
                <w:color w:val="000000"/>
              </w:rPr>
              <w:t>CardsApplcnRecvdDate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4CD3052A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Pipeline:</w:t>
            </w:r>
          </w:p>
          <w:p w14:paraId="567A04E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42A5">
              <w:rPr>
                <w:rFonts w:ascii="Calibri" w:eastAsia="Times New Roman" w:hAnsi="Calibri"/>
                <w:color w:val="000000"/>
              </w:rPr>
              <w:t>DateOfLastUpdate</w:t>
            </w:r>
          </w:p>
          <w:p w14:paraId="221C1526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21D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39A3C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  <w:p w14:paraId="13F0DB2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68D1CD4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9FF4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KeyDtValue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2D33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KeyDtValue</w:t>
            </w:r>
            <w:r>
              <w:rPr>
                <w:rFonts w:ascii="Calibri" w:eastAsia="Times New Roman" w:hAnsi="Calibri"/>
                <w:color w:val="000000"/>
              </w:rPr>
              <w:t xml:space="preserve"> of corresponding  KeyDtType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E5E1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D7D0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A1CD6" w:rsidRPr="00E660BF" w14:paraId="3B81B52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E14C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028A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3788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132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1A1CD6" w:rsidRPr="00E660BF" w14:paraId="583C4D5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F5CA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CurCode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34BF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CurCode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5100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4AE3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5AACA6F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103B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356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2EF7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A48E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1A1CD6" w:rsidRPr="00E660BF" w14:paraId="187FD40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EC0D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85017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AmtType</w:t>
            </w:r>
          </w:p>
          <w:p w14:paraId="377582B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32243970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INTERNALEXPOSURE:</w:t>
            </w:r>
          </w:p>
          <w:p w14:paraId="32BC55C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“CreditLimit”</w:t>
            </w:r>
          </w:p>
          <w:p w14:paraId="7E348AB0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6108A0">
              <w:rPr>
                <w:rFonts w:ascii="Calibri" w:eastAsia="Times New Roman" w:hAnsi="Calibri"/>
                <w:color w:val="000000"/>
              </w:rPr>
              <w:t>OutstandingAmt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40B96D63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6108A0">
              <w:rPr>
                <w:rFonts w:ascii="Calibri" w:eastAsia="Times New Roman" w:hAnsi="Calibri"/>
                <w:color w:val="000000"/>
              </w:rPr>
              <w:t>OverdueAmt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24A634BA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CB3F1F">
              <w:rPr>
                <w:rFonts w:ascii="Calibri" w:eastAsia="Times New Roman" w:hAnsi="Calibri"/>
                <w:color w:val="000000"/>
              </w:rPr>
              <w:t>CurrMaxUtil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17417B2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61EF1E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EXTERNALEXPOSURE:</w:t>
            </w:r>
          </w:p>
          <w:p w14:paraId="2C33A149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C96712">
              <w:rPr>
                <w:rFonts w:ascii="Calibri" w:eastAsia="Times New Roman" w:hAnsi="Calibri"/>
                <w:color w:val="000000"/>
              </w:rPr>
              <w:t>CurrentBalance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53BF29FC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Del="0094634A">
              <w:rPr>
                <w:rFonts w:ascii="Calibri" w:eastAsia="Times New Roman" w:hAnsi="Calibri"/>
                <w:color w:val="000000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>“Cash</w:t>
            </w:r>
            <w:r w:rsidRPr="00C96712">
              <w:rPr>
                <w:rFonts w:ascii="Calibri" w:eastAsia="Times New Roman" w:hAnsi="Calibri"/>
                <w:color w:val="000000"/>
              </w:rPr>
              <w:t>Limit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67BA98CA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C96712">
              <w:rPr>
                <w:rFonts w:ascii="Calibri" w:eastAsia="Times New Roman" w:hAnsi="Calibri"/>
                <w:color w:val="000000"/>
              </w:rPr>
              <w:t>OverdueAmount</w:t>
            </w:r>
            <w:r>
              <w:rPr>
                <w:rFonts w:ascii="Calibri" w:eastAsia="Times New Roman" w:hAnsi="Calibri"/>
                <w:color w:val="000000"/>
              </w:rPr>
              <w:t>”,</w:t>
            </w:r>
          </w:p>
          <w:p w14:paraId="7C845AF7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420E8E">
              <w:rPr>
                <w:rFonts w:ascii="Calibri" w:eastAsia="Times New Roman" w:hAnsi="Calibri"/>
                <w:color w:val="000000"/>
              </w:rPr>
              <w:t>TotalAmount</w:t>
            </w:r>
            <w:r>
              <w:rPr>
                <w:rFonts w:ascii="Calibri" w:eastAsia="Times New Roman" w:hAnsi="Calibri"/>
                <w:color w:val="000000"/>
              </w:rPr>
              <w:t>”,</w:t>
            </w:r>
          </w:p>
          <w:p w14:paraId="7CA2B0E9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420E8E">
              <w:rPr>
                <w:rFonts w:ascii="Calibri" w:eastAsia="Times New Roman" w:hAnsi="Calibri"/>
                <w:color w:val="000000"/>
              </w:rPr>
              <w:t>PaymentsAmount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0869CC2A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“”</w:t>
            </w:r>
          </w:p>
          <w:p w14:paraId="5DCA21E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E84638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CollectionsSummary:</w:t>
            </w:r>
          </w:p>
          <w:p w14:paraId="27EC0BF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3E4925">
              <w:rPr>
                <w:rFonts w:ascii="Calibri" w:eastAsia="Times New Roman" w:hAnsi="Calibri"/>
                <w:color w:val="000000"/>
              </w:rPr>
              <w:t>Outstanding_balance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2594B4B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16129D">
              <w:rPr>
                <w:rFonts w:ascii="Calibri" w:eastAsia="Times New Roman" w:hAnsi="Calibri"/>
                <w:color w:val="000000"/>
              </w:rPr>
              <w:t>Credit_limit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54E6899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16129D">
              <w:rPr>
                <w:rFonts w:ascii="Calibri" w:eastAsia="Times New Roman" w:hAnsi="Calibri"/>
                <w:color w:val="000000"/>
              </w:rPr>
              <w:t>Overdue_amount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2B39DC12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FA33DE">
              <w:rPr>
                <w:rFonts w:ascii="Calibri" w:eastAsia="Times New Roman" w:hAnsi="Calibri"/>
                <w:color w:val="000000"/>
              </w:rPr>
              <w:t>TotalAmount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65BC736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FA33DE">
              <w:rPr>
                <w:rFonts w:ascii="Calibri" w:eastAsia="Times New Roman" w:hAnsi="Calibri"/>
                <w:color w:val="000000"/>
              </w:rPr>
              <w:t>PaymentsAmount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09A53B73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Pipeline:</w:t>
            </w:r>
          </w:p>
          <w:p w14:paraId="22E66141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42A5">
              <w:rPr>
                <w:rFonts w:ascii="Calibri" w:eastAsia="Times New Roman" w:hAnsi="Calibri"/>
                <w:color w:val="000000"/>
              </w:rPr>
              <w:t>TotalAmount</w:t>
            </w:r>
          </w:p>
          <w:p w14:paraId="7B2DB01C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42A5">
              <w:rPr>
                <w:rFonts w:ascii="Calibri" w:eastAsia="Times New Roman" w:hAnsi="Calibri"/>
                <w:color w:val="000000"/>
              </w:rPr>
              <w:t>Credi</w:t>
            </w:r>
            <w:r>
              <w:rPr>
                <w:rFonts w:ascii="Calibri" w:eastAsia="Times New Roman" w:hAnsi="Calibri"/>
                <w:color w:val="000000"/>
              </w:rPr>
              <w:t>tLimit</w:t>
            </w:r>
          </w:p>
          <w:p w14:paraId="22CA168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541E00">
              <w:rPr>
                <w:rFonts w:ascii="Calibri" w:eastAsia="Times New Roman" w:hAnsi="Calibri"/>
                <w:color w:val="000000"/>
              </w:rPr>
              <w:t>AmountPaidInLst6Mnths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630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7EF6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2947D15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</w:t>
            </w:r>
          </w:p>
          <w:p w14:paraId="433662F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6598E44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60E1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Amt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8A596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</w:p>
          <w:p w14:paraId="31453BB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Corresponding values for </w:t>
            </w:r>
            <w:r w:rsidRPr="00E660BF">
              <w:rPr>
                <w:rFonts w:ascii="Calibri" w:eastAsia="Times New Roman" w:hAnsi="Calibri"/>
                <w:color w:val="000000"/>
              </w:rPr>
              <w:t>AmtType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B01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DCB9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143530C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B6CD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C1CA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4C9C6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DA23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1A1CD6" w:rsidRPr="00E660BF" w14:paraId="323D95D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C6A5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PaymentMode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7E8E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PaymentMode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F2F0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BE71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24DF5FA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9C7A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CF8C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0E39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867B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5AFE75E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5356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736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C453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7107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2C4FB68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DD0E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3C0F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E098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FBB4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310A281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4EC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MaxDaysPmtDelay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A4FC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29E0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5DA7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0BB042A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0208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MaxDaysPmtDelayDt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C49F6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E2C5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72A5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42D51C6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A65B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MonthsOnBook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D4E9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MonthsOnBook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9FC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828E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7139013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04F8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LastRepmtDt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79DE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LastRepmtDt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2433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8B4B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54474B4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0215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IsDuplicate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C3E1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IsDuplicate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7656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AFBB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454F2B6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0050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DisputeAlert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D279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DisputeAlert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4D47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71EA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2179330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1069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NonActivePmt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72946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NonActivePmt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7286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 xml:space="preserve"> 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6370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55C7697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74B3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IsCurrent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D553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IsCurrent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C2AA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 xml:space="preserve"> 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E120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5502B4B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5036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CurUtilRate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0106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CurUtilRate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15F8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9EB3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3BDDC82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CA36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WriteOffAmount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4AF9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</w:t>
            </w:r>
            <w:r>
              <w:rPr>
                <w:rFonts w:ascii="Calibri" w:eastAsia="Times New Roman" w:hAnsi="Calibri"/>
                <w:color w:val="000000"/>
              </w:rPr>
              <w:t xml:space="preserve"> 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0BDD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F013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4F1B025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5980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AECBHistMonthCnt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52B8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AECBHistMonthCnt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42A6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C2A2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051BA9B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5EFC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4C0B4F">
              <w:rPr>
                <w:rFonts w:ascii="Calibri" w:eastAsia="Times New Roman" w:hAnsi="Calibri"/>
                <w:bCs/>
                <w:color w:val="000000"/>
              </w:rPr>
              <w:t>SchemeCardProd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D01F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Scheme Card Product information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0EB3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CADA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642F494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1A1CD6" w:rsidRPr="00E660BF" w14:paraId="692AD07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AF22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Internal_WriteOff_Check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A04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Internal_WriteOff_Check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B7CF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4B3D2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04334557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  <w:p w14:paraId="3DF7DEC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320711D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C19F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815CF">
              <w:rPr>
                <w:rFonts w:ascii="Calibri" w:eastAsia="Times New Roman" w:hAnsi="Calibri"/>
                <w:bCs/>
                <w:color w:val="000000"/>
              </w:rPr>
              <w:t>CurrentlyCurrent</w:t>
            </w:r>
            <w:r>
              <w:rPr>
                <w:rFonts w:ascii="Calibri" w:eastAsia="Times New Roman" w:hAnsi="Calibri"/>
                <w:bCs/>
                <w:color w:val="000000"/>
              </w:rPr>
              <w:t>Flg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D873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 xml:space="preserve">Holds if </w:t>
            </w:r>
            <w:r w:rsidRPr="003815CF">
              <w:rPr>
                <w:rFonts w:ascii="Calibri" w:eastAsia="Times New Roman" w:hAnsi="Calibri"/>
                <w:bCs/>
                <w:color w:val="000000"/>
              </w:rPr>
              <w:t>All_account_are_regular_then_'Y'_otherwise_'N'.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99C2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7729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 </w:t>
            </w:r>
          </w:p>
          <w:p w14:paraId="14739AD1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1A1CD6" w:rsidRPr="00E660BF" w14:paraId="0BA4D7D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AE7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20610">
              <w:rPr>
                <w:rFonts w:ascii="Calibri" w:eastAsia="Times New Roman" w:hAnsi="Calibri"/>
                <w:color w:val="000000"/>
              </w:rPr>
              <w:t>DPD5_Last3Months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4DB26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DPD 5</w:t>
            </w:r>
            <w:r w:rsidRPr="00920610">
              <w:rPr>
                <w:rFonts w:ascii="Calibri" w:eastAsia="Times New Roman" w:hAnsi="Calibri"/>
                <w:color w:val="000000"/>
              </w:rPr>
              <w:t xml:space="preserve"> in last 3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8203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7B40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F82E55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A1CD6" w:rsidRPr="00E660BF" w14:paraId="0301F03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8B3DC" w14:textId="77777777" w:rsidR="001A1CD6" w:rsidRPr="00920610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DPD30_Last6Months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8E293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DPD30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6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91192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3E4A9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9C7D9F8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A1CD6" w:rsidRPr="00E660BF" w14:paraId="2E40DBE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A126C" w14:textId="77777777" w:rsidR="001A1CD6" w:rsidRPr="00920610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DPD60_Last18Months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1B74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DPD60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18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08A30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22F26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107AB3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A1CD6" w:rsidRPr="00E660BF" w14:paraId="5B4E9705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06B0F" w14:textId="77777777" w:rsidR="001A1CD6" w:rsidRPr="002C391C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DPD60Plus_Last12Months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7DEE4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60+ in last 12months(Max of all contracts 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E8C6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CE80B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3CEB04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Mandatory for 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EXTERNALEXPOSURE</w:t>
            </w:r>
          </w:p>
        </w:tc>
      </w:tr>
      <w:tr w:rsidR="001A1CD6" w:rsidRPr="00E660BF" w14:paraId="4FF02283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4903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lastRenderedPageBreak/>
              <w:t>DPD5_Last12Months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DF31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5+ in last 12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464B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CD3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CA98F6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A1CD6" w:rsidRPr="00E660BF" w14:paraId="35862557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8D43B" w14:textId="77777777" w:rsidR="001A1CD6" w:rsidRPr="007A7D22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MaximumOverDueAmount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2B0B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max over due 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1B7F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5382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87C599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1A1CD6" w:rsidRPr="00E660BF" w14:paraId="4C578EBA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33D83" w14:textId="77777777" w:rsidR="001A1CD6" w:rsidRPr="000D25CE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BD2A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Repetitive </w:t>
            </w:r>
            <w:r>
              <w:rPr>
                <w:rFonts w:ascii="Calibri" w:eastAsia="Times New Roman" w:hAnsi="Calibri"/>
                <w:color w:val="000000"/>
              </w:rPr>
              <w:t xml:space="preserve">Optional </w:t>
            </w:r>
            <w:r w:rsidRPr="00E660BF">
              <w:rPr>
                <w:rFonts w:ascii="Calibri" w:eastAsia="Times New Roman" w:hAnsi="Calibri"/>
                <w:color w:val="000000"/>
              </w:rPr>
              <w:t>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71D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513D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65B29704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B4B10" w14:textId="77777777" w:rsidR="001A1CD6" w:rsidRPr="007A7D22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Month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B885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Month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96DA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0A4E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28E1F6BE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86CB7" w14:textId="77777777" w:rsidR="001A1CD6" w:rsidRPr="007A7D22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CreditLimit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F706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Credit Limit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8545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98D6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300ECA35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3A073" w14:textId="77777777" w:rsidR="001A1CD6" w:rsidRPr="007A7D22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OutstandingBalance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F5C4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3FD6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D9B6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53F5A965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0114B" w14:textId="77777777" w:rsidR="001A1CD6" w:rsidRPr="000D25CE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/Utilizations24Months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4535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F374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8A1D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5C2C24E3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5DF0" w14:textId="77777777" w:rsidR="001A1CD6" w:rsidRPr="000D25CE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0D25CE">
              <w:rPr>
                <w:rFonts w:ascii="Calibri" w:eastAsia="Times New Roman" w:hAnsi="Calibri"/>
                <w:b/>
                <w:color w:val="000000"/>
              </w:rPr>
              <w:t>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0764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Non Repetitive Optional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6ADE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A599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499D1D6B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FFE4B" w14:textId="77777777" w:rsidR="001A1CD6" w:rsidRPr="007A7D22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B575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Key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190A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6079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72209832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E6053" w14:textId="77777777" w:rsidR="001A1CD6" w:rsidRPr="007A7D22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20A7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Status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79D6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DE75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263634B0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9AB7" w14:textId="77777777" w:rsidR="001A1CD6" w:rsidRPr="000D25CE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0D25CE">
              <w:rPr>
                <w:rFonts w:ascii="Calibri" w:eastAsia="Times New Roman" w:hAnsi="Calibri"/>
                <w:b/>
                <w:color w:val="000000"/>
              </w:rPr>
              <w:t>/History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55B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340C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87465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7D009F1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0104B" w14:textId="77777777" w:rsidR="001A1CD6" w:rsidRPr="00012CA7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012CA7">
              <w:rPr>
                <w:rFonts w:ascii="Calibri" w:eastAsia="Times New Roman" w:hAnsi="Calibri"/>
                <w:bCs/>
                <w:color w:val="000000"/>
              </w:rPr>
              <w:t>GeneralStatus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DC43F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>General status information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E64C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DE3F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54040B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1A1CD6" w:rsidRPr="00E660BF" w14:paraId="0E5D389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384E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DelinquencyInfo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D71A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DB2D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2AB2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512E9E0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F98AC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BucketType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0C657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BucketType</w:t>
            </w:r>
          </w:p>
          <w:p w14:paraId="4BE5D8D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BBD676F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EXTERNALEXPOSURE for Pipeline:</w:t>
            </w:r>
          </w:p>
          <w:p w14:paraId="3C35DC4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5C5AD3">
              <w:rPr>
                <w:rFonts w:ascii="Calibri" w:eastAsia="Times New Roman" w:hAnsi="Calibri"/>
                <w:color w:val="000000"/>
              </w:rPr>
              <w:t>NoOfInstallments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79513AAE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highlight w:val="blue"/>
              </w:rPr>
              <w:t xml:space="preserve"> </w:t>
            </w:r>
            <w:r w:rsidRPr="005C5AD3">
              <w:rPr>
                <w:rFonts w:ascii="Calibri" w:eastAsia="Times New Roman" w:hAnsi="Calibri"/>
                <w:color w:val="000000"/>
              </w:rPr>
              <w:t>NoOfDaysInPipeLine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3C4514B4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1382205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Collections:</w:t>
            </w:r>
          </w:p>
          <w:p w14:paraId="217DF17C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'Bucket'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'DPD_30_in_last_12_months'</w:t>
            </w:r>
          </w:p>
          <w:p w14:paraId="77A5E973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'DPD_30_in_last_18_months'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'DPD_30_in_last_24_months'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32F9E4F4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'DPD_60_in_last_6_months'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37D12801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13A13">
              <w:rPr>
                <w:rFonts w:ascii="Calibri" w:eastAsia="Times New Roman" w:hAnsi="Calibri"/>
                <w:color w:val="000000"/>
              </w:rPr>
              <w:t>'DPD_60_in_last_18_months'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313A13">
              <w:rPr>
                <w:rFonts w:ascii="Calibri" w:eastAsia="Times New Roman" w:hAnsi="Calibri"/>
                <w:color w:val="000000"/>
              </w:rPr>
              <w:t>'DPD_60_in_last_24_months'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</w:p>
          <w:p w14:paraId="6DF86D2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‘</w:t>
            </w:r>
            <w:r w:rsidRPr="000B4F26">
              <w:rPr>
                <w:rFonts w:ascii="Calibri" w:eastAsia="Times New Roman" w:hAnsi="Calibri"/>
                <w:color w:val="000000"/>
              </w:rPr>
              <w:t>DPD_90_in_last_3_months</w:t>
            </w:r>
            <w:r>
              <w:rPr>
                <w:rFonts w:ascii="Calibri" w:eastAsia="Times New Roman" w:hAnsi="Calibri"/>
                <w:color w:val="000000"/>
              </w:rPr>
              <w:t>’,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lastRenderedPageBreak/>
              <w:t>'DPD_90_in_last_9_months'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'DPD_90_in_last_24_months'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'DPD_120_in_last_24_months'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'DPD_150_in_last_24_months'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'DPD_180_in_last_3_months'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'DPD_180_in_last_6_months'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'DPD_180_in_last_9_months'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'DPD_180_in_last_12_months'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'DPD_180_in_last_18_months'</w:t>
            </w:r>
            <w:r>
              <w:rPr>
                <w:rFonts w:ascii="Calibri" w:eastAsia="Times New Roman" w:hAnsi="Calibri"/>
                <w:color w:val="000000"/>
              </w:rPr>
              <w:t>,</w:t>
            </w:r>
            <w:r>
              <w:t xml:space="preserve"> </w:t>
            </w:r>
            <w:r w:rsidRPr="000B4F26">
              <w:rPr>
                <w:rFonts w:ascii="Calibri" w:eastAsia="Times New Roman" w:hAnsi="Calibri"/>
                <w:color w:val="000000"/>
              </w:rPr>
              <w:t>'DPD_180_in_last_24_months'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0533F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68F3F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2B24B5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 Exposure</w:t>
            </w:r>
          </w:p>
          <w:p w14:paraId="7D0202B4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0E644AE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0C53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BucketValue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A8693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BucketValue</w:t>
            </w:r>
            <w:r>
              <w:rPr>
                <w:rFonts w:ascii="Calibri" w:eastAsia="Times New Roman" w:hAnsi="Calibri"/>
                <w:color w:val="000000"/>
              </w:rPr>
              <w:t xml:space="preserve"> of corresponding  </w:t>
            </w:r>
            <w:r w:rsidRPr="00E660BF">
              <w:rPr>
                <w:rFonts w:ascii="Calibri" w:eastAsia="Times New Roman" w:hAnsi="Calibri"/>
                <w:color w:val="000000"/>
              </w:rPr>
              <w:t>BucketType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9AD1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11BC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4CB0A70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A926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/DelinquencyInfo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F5761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7F58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365A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1A1CD6" w:rsidRPr="00E660BF" w14:paraId="3AB52FD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51AE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</w:t>
            </w:r>
            <w:r w:rsidRPr="00572D57">
              <w:rPr>
                <w:rFonts w:ascii="Calibri" w:eastAsia="Times New Roman" w:hAnsi="Calibri"/>
                <w:b/>
                <w:bCs/>
                <w:color w:val="000000"/>
              </w:rPr>
              <w:t>LinkedCIFs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4E0F6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Repeating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7123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869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A1CD6" w:rsidRPr="00E660BF" w14:paraId="79E70DC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81A0D" w14:textId="77777777" w:rsidR="001A1CD6" w:rsidRPr="00572D57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72D57">
              <w:rPr>
                <w:rFonts w:ascii="Calibri" w:eastAsia="Times New Roman" w:hAnsi="Calibri"/>
                <w:bCs/>
                <w:color w:val="000000"/>
              </w:rPr>
              <w:t>CIFId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C363E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72D57">
              <w:rPr>
                <w:rFonts w:ascii="Calibri" w:eastAsia="Times New Roman" w:hAnsi="Calibri"/>
                <w:color w:val="000000"/>
              </w:rPr>
              <w:t>Holds the CIF Ids linked to the account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9DA5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A1227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A1CD6" w:rsidRPr="00E660BF" w14:paraId="58B109D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85A32" w14:textId="77777777" w:rsidR="001A1CD6" w:rsidRPr="00572D57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72D57">
              <w:rPr>
                <w:rFonts w:ascii="Calibri" w:eastAsia="Times New Roman" w:hAnsi="Calibri"/>
                <w:bCs/>
                <w:color w:val="000000"/>
              </w:rPr>
              <w:t>RelationType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8EDF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72D57">
              <w:rPr>
                <w:rFonts w:ascii="Calibri" w:eastAsia="Times New Roman" w:hAnsi="Calibri"/>
                <w:color w:val="000000"/>
              </w:rPr>
              <w:t>Holds the Relation of the customer to the account. Sample values are Main Account Holder,Auth Signatory,Co-Obligant, 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E8A66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718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A1CD6" w:rsidRPr="00E660BF" w14:paraId="4FA2719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41C62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&lt;/</w:t>
            </w:r>
            <w:r w:rsidRPr="00572D57">
              <w:rPr>
                <w:rFonts w:ascii="Calibri" w:eastAsia="Times New Roman" w:hAnsi="Calibri"/>
                <w:b/>
                <w:bCs/>
                <w:color w:val="000000"/>
              </w:rPr>
              <w:t>LinkedCIFs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19ED0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668C8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E849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1A1CD6" w:rsidRPr="00E660BF" w14:paraId="24DB532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BD5AB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47203">
              <w:rPr>
                <w:rFonts w:ascii="Calibri" w:eastAsia="Times New Roman" w:hAnsi="Calibri"/>
                <w:b/>
                <w:bCs/>
                <w:color w:val="000000"/>
              </w:rPr>
              <w:t>MarketingCode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0BC9D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Cs/>
                <w:color w:val="000000"/>
              </w:rPr>
              <w:t xml:space="preserve">Holds </w:t>
            </w:r>
            <w:r w:rsidRPr="00F919E8">
              <w:rPr>
                <w:rFonts w:ascii="Calibri" w:eastAsia="Times New Roman" w:hAnsi="Calibri"/>
                <w:bCs/>
                <w:color w:val="000000"/>
              </w:rPr>
              <w:t>Only_for_Cards,_action_code_on_contact_recording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0B56A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C904D" w14:textId="77777777" w:rsidR="001A1CD6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B78D049" w14:textId="77777777" w:rsidR="001A1CD6" w:rsidRPr="00E660BF" w:rsidRDefault="001A1CD6" w:rsidP="001A1CD6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CollectionsSummary</w:t>
            </w:r>
          </w:p>
        </w:tc>
      </w:tr>
      <w:tr w:rsidR="00316A0C" w:rsidRPr="00E660BF" w14:paraId="32F9153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5983" w14:textId="3A469BD4" w:rsidR="00316A0C" w:rsidRPr="002213B1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2213B1">
              <w:rPr>
                <w:rFonts w:ascii="Calibri" w:eastAsia="Times New Roman" w:hAnsi="Calibri"/>
                <w:b/>
                <w:bCs/>
                <w:color w:val="000000"/>
              </w:rPr>
              <w:t>&lt;AdditionalAccountInf</w:t>
            </w:r>
            <w:r w:rsidR="00E11D77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 w:rsidRPr="002213B1"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0B59C" w14:textId="50C5CE04" w:rsidR="00316A0C" w:rsidRDefault="00E11D77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non-Repeating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3CBEE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FE80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15F35463" w14:textId="7F699D9D" w:rsidR="00E812AA" w:rsidRDefault="005F65EB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Return in case of </w:t>
            </w:r>
            <w:r>
              <w:rPr>
                <w:rFonts w:cs="Arial"/>
              </w:rPr>
              <w:t>Customer Exposure on AECB</w:t>
            </w:r>
          </w:p>
        </w:tc>
      </w:tr>
      <w:tr w:rsidR="00316A0C" w:rsidRPr="00E660BF" w14:paraId="312590E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06C47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82A28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68C3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973C41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E5BE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83D5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B8039D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43859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82A28">
              <w:rPr>
                <w:rFonts w:ascii="Calibri" w:eastAsia="Times New Roman" w:hAnsi="Calibri"/>
                <w:bCs/>
                <w:color w:val="000000"/>
              </w:rPr>
              <w:t>MaxOverDueAmount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266A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9EB7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B0E4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02FE487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720AD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82A28">
              <w:rPr>
                <w:rFonts w:ascii="Calibri" w:eastAsia="Times New Roman" w:hAnsi="Calibri"/>
                <w:bCs/>
                <w:color w:val="000000"/>
              </w:rPr>
              <w:t>MaxOverDueAmountDate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D829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8F8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BFC6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40F0B5B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797FD" w14:textId="4F7D3DC1" w:rsidR="00316A0C" w:rsidRPr="002213B1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2213B1">
              <w:rPr>
                <w:rFonts w:ascii="Calibri" w:eastAsia="Times New Roman" w:hAnsi="Calibri"/>
                <w:b/>
                <w:bCs/>
                <w:color w:val="000000"/>
              </w:rPr>
              <w:t>&lt;/AdditionalAccountInf</w:t>
            </w:r>
            <w:r w:rsidR="00E11D77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 w:rsidRPr="002213B1"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ECCD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4CE0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1143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795EC2D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797A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/CardDetails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2A72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3852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8A21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16A0C" w:rsidRPr="00E660BF" w14:paraId="3ED1108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896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AcctDetails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4D90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7E77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7CA5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4AB9A2ED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EAC309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This aggregate populates only when the host system is for </w:t>
            </w:r>
            <w:r>
              <w:rPr>
                <w:rFonts w:eastAsia="Calibri" w:cstheme="minorHAnsi"/>
              </w:rPr>
              <w:t>External Exposure</w:t>
            </w:r>
            <w:r>
              <w:rPr>
                <w:rFonts w:ascii="Calibri" w:eastAsia="Times New Roman" w:hAnsi="Calibri"/>
                <w:color w:val="000000"/>
              </w:rPr>
              <w:t xml:space="preserve"> and INTERNALEXPOSURE</w:t>
            </w:r>
          </w:p>
        </w:tc>
      </w:tr>
      <w:tr w:rsidR="00316A0C" w:rsidRPr="00E660BF" w14:paraId="5662DA5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41F0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AcctId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71F6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AcctId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D17A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0211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43D6AE1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EBA5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t>IBANNumber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F255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336E8">
              <w:rPr>
                <w:rFonts w:ascii="Calibri" w:eastAsia="Times New Roman" w:hAnsi="Calibri"/>
                <w:color w:val="000000"/>
              </w:rPr>
              <w:t>IBAN Number of the account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8925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String(34)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2C04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316A0C" w:rsidRPr="00E660BF" w14:paraId="1BC7852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0B95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AcctStat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2048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AcctStat</w:t>
            </w:r>
          </w:p>
          <w:p w14:paraId="06E5BB4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PipelineProducts value is ‘Pipeline’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DE6F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23B3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2FA805E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B010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AcctCur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352A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AcctCur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73DE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E308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179AD5F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65EF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AcctNm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6AB2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AcctNm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0987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4CD0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316A0C" w:rsidRPr="00E660BF" w14:paraId="77AF540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0578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AcctType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93BD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AcctType</w:t>
            </w:r>
          </w:p>
          <w:p w14:paraId="015F997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4B905CD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Eg: </w:t>
            </w:r>
            <w:r w:rsidRPr="00700ADA">
              <w:rPr>
                <w:rFonts w:ascii="Calibri" w:eastAsia="Times New Roman" w:hAnsi="Calibri"/>
                <w:color w:val="000000"/>
              </w:rPr>
              <w:t>Accounts</w:t>
            </w:r>
            <w:r>
              <w:rPr>
                <w:rFonts w:ascii="Calibri" w:eastAsia="Times New Roman" w:hAnsi="Calibri"/>
                <w:color w:val="000000"/>
              </w:rPr>
              <w:t>,Overdrafts ,etc.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5F3A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038C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1C601A7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6942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ED50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ED86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2BF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088263C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5080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AcctSegment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0B2A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BA5D17">
              <w:rPr>
                <w:rFonts w:ascii="Calibri" w:eastAsia="Times New Roman" w:hAnsi="Calibri"/>
                <w:color w:val="000000"/>
              </w:rPr>
              <w:t>Segment of the Account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1A10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B81E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316A0C" w:rsidRPr="00E660BF" w14:paraId="219FFE7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B081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BA5D17">
              <w:rPr>
                <w:rFonts w:ascii="Calibri" w:eastAsia="Times New Roman" w:hAnsi="Calibri"/>
                <w:color w:val="000000"/>
              </w:rPr>
              <w:t>AcctSubSeg</w:t>
            </w:r>
            <w:r>
              <w:rPr>
                <w:rFonts w:ascii="Calibri" w:eastAsia="Times New Roman" w:hAnsi="Calibri"/>
                <w:color w:val="000000"/>
              </w:rPr>
              <w:t>ment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112D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BA5D17">
              <w:rPr>
                <w:rFonts w:ascii="Calibri" w:eastAsia="Times New Roman" w:hAnsi="Calibri"/>
                <w:color w:val="000000"/>
              </w:rPr>
              <w:t>Sub Segment of the Account</w:t>
            </w:r>
          </w:p>
          <w:p w14:paraId="202BE74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Eg: </w:t>
            </w:r>
            <w:r w:rsidRPr="00BA5D17">
              <w:rPr>
                <w:rFonts w:ascii="Calibri" w:eastAsia="Times New Roman" w:hAnsi="Calibri"/>
                <w:color w:val="000000"/>
              </w:rPr>
              <w:t>PBN,CBD,SME,TRY,HOD 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4FC64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3617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316A0C" w:rsidRPr="00E660BF" w14:paraId="10E23F6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1A69F" w14:textId="77777777" w:rsidR="00316A0C" w:rsidRPr="00BA5D1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AcctTypeDesc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1EC9D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Acct Type description</w:t>
            </w:r>
          </w:p>
          <w:p w14:paraId="3F2F2E7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Eg: </w:t>
            </w:r>
            <w:r w:rsidRPr="0086074C">
              <w:rPr>
                <w:rFonts w:ascii="Calibri" w:eastAsia="Times New Roman" w:hAnsi="Calibri"/>
                <w:color w:val="000000"/>
              </w:rPr>
              <w:t>Current Account for Accounts,</w:t>
            </w:r>
            <w:r>
              <w:rPr>
                <w:rFonts w:ascii="Calibri" w:eastAsia="Times New Roman" w:hAnsi="Calibri"/>
                <w:color w:val="000000"/>
              </w:rPr>
              <w:t xml:space="preserve"> 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710C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C8CC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316A0C" w:rsidRPr="00E660BF" w14:paraId="0854F96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755B1" w14:textId="77777777" w:rsidR="00316A0C" w:rsidRPr="00BA5D1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F4A2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BC43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3E92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0C8E779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FC12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CustRoleType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1B08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CustRoleType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D660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035F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252541E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B71B62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  <w:p w14:paraId="4465B2F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6728089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532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ProviderNo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9496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ProviderNo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1B16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FDD9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304B88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 EXTERNALEXPOSURE</w:t>
            </w:r>
          </w:p>
        </w:tc>
      </w:tr>
      <w:tr w:rsidR="00316A0C" w:rsidRPr="00E660BF" w14:paraId="2B351BD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EFBE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386D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9CF5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3E42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6A72267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AC9D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KeyDtType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D63A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KeyDtType</w:t>
            </w:r>
          </w:p>
          <w:p w14:paraId="7504690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453F668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C4D091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INTERNALEXPOSURE :</w:t>
            </w:r>
          </w:p>
          <w:p w14:paraId="2263364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B3573">
              <w:rPr>
                <w:rFonts w:ascii="Calibri" w:eastAsia="Times New Roman" w:hAnsi="Calibri"/>
                <w:color w:val="000000"/>
              </w:rPr>
              <w:t>Account</w:t>
            </w:r>
            <w:r>
              <w:rPr>
                <w:rFonts w:ascii="Calibri" w:eastAsia="Times New Roman" w:hAnsi="Calibri"/>
                <w:color w:val="000000"/>
              </w:rPr>
              <w:t>O</w:t>
            </w:r>
            <w:r w:rsidRPr="00CB3573">
              <w:rPr>
                <w:rFonts w:ascii="Calibri" w:eastAsia="Times New Roman" w:hAnsi="Calibri"/>
                <w:color w:val="000000"/>
              </w:rPr>
              <w:t>pen</w:t>
            </w:r>
            <w:r>
              <w:rPr>
                <w:rFonts w:ascii="Calibri" w:eastAsia="Times New Roman" w:hAnsi="Calibri"/>
                <w:color w:val="000000"/>
              </w:rPr>
              <w:t>D</w:t>
            </w:r>
            <w:r w:rsidRPr="00CB3573">
              <w:rPr>
                <w:rFonts w:ascii="Calibri" w:eastAsia="Times New Roman" w:hAnsi="Calibri"/>
                <w:color w:val="000000"/>
              </w:rPr>
              <w:t>ate</w:t>
            </w:r>
          </w:p>
          <w:p w14:paraId="53257FEE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Limit</w:t>
            </w:r>
            <w:r w:rsidRPr="004A6919">
              <w:rPr>
                <w:rFonts w:ascii="Calibri" w:eastAsia="Times New Roman" w:hAnsi="Calibri"/>
                <w:color w:val="000000"/>
              </w:rPr>
              <w:t>SactionDate</w:t>
            </w:r>
          </w:p>
          <w:p w14:paraId="60A9B44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LimitExpiry</w:t>
            </w:r>
            <w:r w:rsidRPr="00BF06AE">
              <w:rPr>
                <w:rFonts w:ascii="Calibri" w:eastAsia="Times New Roman" w:hAnsi="Calibri"/>
                <w:color w:val="000000"/>
              </w:rPr>
              <w:t>Date</w:t>
            </w:r>
          </w:p>
          <w:p w14:paraId="6975504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t>LimitStartDate</w:t>
            </w:r>
          </w:p>
          <w:p w14:paraId="5495506A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F3ADB2E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EXTERNALEXPOSURE:</w:t>
            </w:r>
          </w:p>
          <w:p w14:paraId="0FF76A6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StartD</w:t>
            </w:r>
            <w:r w:rsidRPr="009E549A">
              <w:rPr>
                <w:rFonts w:ascii="Calibri" w:eastAsia="Times New Roman" w:hAnsi="Calibri"/>
                <w:color w:val="000000"/>
              </w:rPr>
              <w:t>ate</w:t>
            </w:r>
          </w:p>
          <w:p w14:paraId="21B99A1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Closed</w:t>
            </w:r>
            <w:r w:rsidRPr="009E549A">
              <w:rPr>
                <w:rFonts w:ascii="Calibri" w:eastAsia="Times New Roman" w:hAnsi="Calibri"/>
                <w:color w:val="000000"/>
              </w:rPr>
              <w:t>Date</w:t>
            </w:r>
          </w:p>
          <w:p w14:paraId="6859C97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76D21">
              <w:rPr>
                <w:rFonts w:ascii="Calibri" w:eastAsia="Times New Roman" w:hAnsi="Calibri"/>
                <w:color w:val="000000"/>
              </w:rPr>
              <w:t>MaxOverdue</w:t>
            </w:r>
            <w:r>
              <w:rPr>
                <w:rFonts w:ascii="Calibri" w:eastAsia="Times New Roman" w:hAnsi="Calibri"/>
                <w:color w:val="000000"/>
              </w:rPr>
              <w:t>Amoun</w:t>
            </w:r>
            <w:r w:rsidRPr="00C76D21">
              <w:rPr>
                <w:rFonts w:ascii="Calibri" w:eastAsia="Times New Roman" w:hAnsi="Calibri"/>
                <w:color w:val="000000"/>
              </w:rPr>
              <w:t>tDate</w:t>
            </w:r>
          </w:p>
          <w:p w14:paraId="5793856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23EE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2EB8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77633AE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B1C5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KeyDtValue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C1A4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KeyDtValue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86D8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FCC0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617F58C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99D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8875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C5A2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BBD0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16A0C" w:rsidRPr="00E660BF" w14:paraId="792A03C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CF28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1F08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534B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37FC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01F098E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0E24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4D18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AmtType</w:t>
            </w:r>
          </w:p>
          <w:p w14:paraId="19F6C97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2B9B8E2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09A969A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INTERNALEXPOSURE:</w:t>
            </w:r>
          </w:p>
          <w:p w14:paraId="4346EC5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6353BC">
              <w:rPr>
                <w:rFonts w:ascii="Calibri" w:eastAsia="Times New Roman" w:hAnsi="Calibri"/>
                <w:color w:val="000000"/>
              </w:rPr>
              <w:t>AvailableBalance</w:t>
            </w:r>
          </w:p>
          <w:p w14:paraId="12E5495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Clear</w:t>
            </w:r>
            <w:r w:rsidRPr="00344A4F">
              <w:rPr>
                <w:rFonts w:ascii="Calibri" w:eastAsia="Times New Roman" w:hAnsi="Calibri"/>
                <w:color w:val="000000"/>
              </w:rPr>
              <w:t>BalanceAmount</w:t>
            </w:r>
          </w:p>
          <w:p w14:paraId="013BDEA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B2649F">
              <w:rPr>
                <w:rFonts w:ascii="Calibri" w:eastAsia="Times New Roman" w:hAnsi="Calibri"/>
                <w:color w:val="000000"/>
              </w:rPr>
              <w:t>LedgerBalance</w:t>
            </w:r>
          </w:p>
          <w:p w14:paraId="70DAA302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27B22">
              <w:rPr>
                <w:rFonts w:ascii="Calibri" w:eastAsia="Times New Roman" w:hAnsi="Calibri"/>
                <w:color w:val="000000"/>
              </w:rPr>
              <w:t>LoanDisbursement</w:t>
            </w:r>
            <w:r>
              <w:rPr>
                <w:rFonts w:ascii="Calibri" w:eastAsia="Times New Roman" w:hAnsi="Calibri"/>
                <w:color w:val="000000"/>
              </w:rPr>
              <w:t>A</w:t>
            </w:r>
            <w:r w:rsidRPr="00F27B22">
              <w:rPr>
                <w:rFonts w:ascii="Calibri" w:eastAsia="Times New Roman" w:hAnsi="Calibri"/>
                <w:color w:val="000000"/>
              </w:rPr>
              <w:t>mount</w:t>
            </w:r>
            <w:r>
              <w:rPr>
                <w:rFonts w:ascii="Calibri" w:eastAsia="Times New Roman" w:hAnsi="Calibri"/>
                <w:color w:val="000000"/>
              </w:rPr>
              <w:t>(for HIO Loans)</w:t>
            </w:r>
          </w:p>
          <w:p w14:paraId="0EAC6FDA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OverdueAmount</w:t>
            </w:r>
          </w:p>
          <w:p w14:paraId="084BC16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E3B96">
              <w:rPr>
                <w:rFonts w:ascii="Calibri" w:eastAsia="Times New Roman" w:hAnsi="Calibri"/>
                <w:color w:val="000000"/>
              </w:rPr>
              <w:t>Effective</w:t>
            </w:r>
            <w:r>
              <w:rPr>
                <w:rFonts w:ascii="Calibri" w:eastAsia="Times New Roman" w:hAnsi="Calibri"/>
                <w:color w:val="000000"/>
              </w:rPr>
              <w:t>A</w:t>
            </w:r>
            <w:r w:rsidRPr="00AE3B96">
              <w:rPr>
                <w:rFonts w:ascii="Calibri" w:eastAsia="Times New Roman" w:hAnsi="Calibri"/>
                <w:color w:val="000000"/>
              </w:rPr>
              <w:t>vailable</w:t>
            </w:r>
            <w:r>
              <w:rPr>
                <w:rFonts w:ascii="Calibri" w:eastAsia="Times New Roman" w:hAnsi="Calibri"/>
                <w:color w:val="000000"/>
              </w:rPr>
              <w:t>B</w:t>
            </w:r>
            <w:r w:rsidRPr="00AE3B96">
              <w:rPr>
                <w:rFonts w:ascii="Calibri" w:eastAsia="Times New Roman" w:hAnsi="Calibri"/>
                <w:color w:val="000000"/>
              </w:rPr>
              <w:t>alance</w:t>
            </w:r>
          </w:p>
          <w:p w14:paraId="5D4789F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76287">
              <w:rPr>
                <w:rFonts w:ascii="Calibri" w:eastAsia="Times New Roman" w:hAnsi="Calibri"/>
                <w:color w:val="000000"/>
              </w:rPr>
              <w:t>Cumulative</w:t>
            </w:r>
            <w:r>
              <w:rPr>
                <w:rFonts w:ascii="Calibri" w:eastAsia="Times New Roman" w:hAnsi="Calibri"/>
                <w:color w:val="000000"/>
              </w:rPr>
              <w:t>D</w:t>
            </w:r>
            <w:r w:rsidRPr="00F76287">
              <w:rPr>
                <w:rFonts w:ascii="Calibri" w:eastAsia="Times New Roman" w:hAnsi="Calibri"/>
                <w:color w:val="000000"/>
              </w:rPr>
              <w:t>ebit</w:t>
            </w:r>
            <w:r>
              <w:rPr>
                <w:rFonts w:ascii="Calibri" w:eastAsia="Times New Roman" w:hAnsi="Calibri"/>
                <w:color w:val="000000"/>
              </w:rPr>
              <w:t>A</w:t>
            </w:r>
            <w:r w:rsidRPr="00F76287">
              <w:rPr>
                <w:rFonts w:ascii="Calibri" w:eastAsia="Times New Roman" w:hAnsi="Calibri"/>
                <w:color w:val="000000"/>
              </w:rPr>
              <w:t>mount</w:t>
            </w:r>
          </w:p>
          <w:p w14:paraId="1C85E5F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37217">
              <w:rPr>
                <w:rFonts w:ascii="Calibri" w:eastAsia="Times New Roman" w:hAnsi="Calibri"/>
                <w:color w:val="000000"/>
              </w:rPr>
              <w:t>ChrgOffBal</w:t>
            </w:r>
          </w:p>
          <w:p w14:paraId="57D3DE8A" w14:textId="77777777" w:rsidR="00316A0C" w:rsidRDefault="00316A0C" w:rsidP="00316A0C">
            <w:pPr>
              <w:spacing w:before="0" w:after="0" w:line="240" w:lineRule="auto"/>
            </w:pPr>
            <w:r>
              <w:t>SanctionLimit</w:t>
            </w:r>
          </w:p>
          <w:p w14:paraId="760D3B9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4B4A39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EXTERNALEXPOSURE:</w:t>
            </w:r>
          </w:p>
          <w:p w14:paraId="50F4C27A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8D5AE71" w14:textId="77777777" w:rsidR="00316A0C" w:rsidRPr="003A3E0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A3E07">
              <w:rPr>
                <w:rFonts w:ascii="Calibri" w:eastAsia="Times New Roman" w:hAnsi="Calibri"/>
                <w:color w:val="000000"/>
              </w:rPr>
              <w:t>OutStandingBalance</w:t>
            </w:r>
          </w:p>
          <w:p w14:paraId="18920303" w14:textId="77777777" w:rsidR="00316A0C" w:rsidRPr="003A3E0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A3E07">
              <w:rPr>
                <w:rFonts w:ascii="Calibri" w:eastAsia="Times New Roman" w:hAnsi="Calibri"/>
                <w:color w:val="000000"/>
              </w:rPr>
              <w:t>TotalAmount</w:t>
            </w:r>
          </w:p>
          <w:p w14:paraId="348A5B63" w14:textId="77777777" w:rsidR="00316A0C" w:rsidRPr="003A3E0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A3E07">
              <w:rPr>
                <w:rFonts w:ascii="Calibri" w:eastAsia="Times New Roman" w:hAnsi="Calibri"/>
                <w:color w:val="000000"/>
              </w:rPr>
              <w:t>PaymentsAmount</w:t>
            </w:r>
          </w:p>
          <w:p w14:paraId="3AE0C1E0" w14:textId="77777777" w:rsidR="00316A0C" w:rsidRPr="003A3E0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A3E07">
              <w:rPr>
                <w:rFonts w:ascii="Calibri" w:eastAsia="Times New Roman" w:hAnsi="Calibri"/>
                <w:color w:val="000000"/>
              </w:rPr>
              <w:t>CreditLimit</w:t>
            </w:r>
          </w:p>
          <w:p w14:paraId="5B7A9134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A3E07">
              <w:rPr>
                <w:rFonts w:ascii="Calibri" w:eastAsia="Times New Roman" w:hAnsi="Calibri"/>
                <w:color w:val="000000"/>
              </w:rPr>
              <w:t>OverdueAmount</w:t>
            </w:r>
            <w:r w:rsidRPr="003A3E07" w:rsidDel="003A3E07">
              <w:rPr>
                <w:rFonts w:ascii="Calibri" w:eastAsia="Times New Roman" w:hAnsi="Calibri"/>
                <w:color w:val="000000"/>
              </w:rPr>
              <w:t xml:space="preserve"> </w:t>
            </w:r>
          </w:p>
          <w:p w14:paraId="0821682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4BDF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7750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5C2253B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5D0B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4182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F78A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5AB1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5088C4E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1BD8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123D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988C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0729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16A0C" w:rsidRPr="00E660BF" w14:paraId="2DA7957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7892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ODDetails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624F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Optional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5ED1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5ED9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7082A33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DBC2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ODType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7769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 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E2E1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B060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7B1B270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D488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ODDesc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550E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 Description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E1F5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5098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615CFDF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43C9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/ ODDetails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51DA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B33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DCC8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5C88812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79DC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PaymentMode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DE71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PaymentMode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63AF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1BE2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6C4DC11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FD51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DB87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B0F4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6642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6775505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5E97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A978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313E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EFE7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36262B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7A7B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44C7F">
              <w:rPr>
                <w:rFonts w:ascii="Calibri" w:eastAsia="Times New Roman" w:hAnsi="Calibri"/>
                <w:color w:val="000000"/>
              </w:rPr>
              <w:t>WorstDelay24Months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910D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744C7F">
              <w:rPr>
                <w:rFonts w:ascii="Calibri" w:eastAsia="Times New Roman" w:hAnsi="Calibri"/>
                <w:color w:val="000000"/>
              </w:rPr>
              <w:t>WorstDelay24Months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7ABE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B4FD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33C3EA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1D32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C212E">
              <w:rPr>
                <w:rFonts w:ascii="Calibri" w:eastAsia="Times New Roman" w:hAnsi="Calibri"/>
                <w:color w:val="000000"/>
              </w:rPr>
              <w:t>WorstStatus24Months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D923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AC212E">
              <w:rPr>
                <w:rFonts w:ascii="Calibri" w:eastAsia="Times New Roman" w:hAnsi="Calibri"/>
                <w:color w:val="000000"/>
              </w:rPr>
              <w:t>WorstStatus24Months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F6A7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899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83FD6C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C232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D2F2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7273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925D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124E131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SURE</w:t>
            </w:r>
          </w:p>
        </w:tc>
      </w:tr>
      <w:tr w:rsidR="00316A0C" w:rsidRPr="00E660BF" w14:paraId="2284394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EDC8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MaxDaysPmtDelay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EA07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E363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2BF0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7779B0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521CB6B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761A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MaxDaysPmtDelayDt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9B78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2A5E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3BCC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85CFB2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5F061D0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9EA9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MonthsOnBook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8619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MonthsOnBook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5B2E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E27B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FE3105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59F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LastRepmtDt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BB94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LastRepmtDt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F0E1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C5E8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4EFDD35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60B3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IsDuplicate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9B06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IsDuplicate</w:t>
            </w:r>
          </w:p>
          <w:p w14:paraId="6A91FED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7DEA759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Y/N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EFD6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B10B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F9F3BD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732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DisputeAlert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9376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DisputeAlert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F2AC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9159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2A8C4C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89BF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NonActivePmt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38D1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NonActivePmt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9C1F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3FE1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0FFCAF7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C8A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IsCurrent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7D8B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IsCurrent</w:t>
            </w:r>
          </w:p>
          <w:p w14:paraId="7CB2244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9275172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46C7A8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92D9D">
              <w:rPr>
                <w:rFonts w:ascii="Calibri" w:eastAsia="Times New Roman" w:hAnsi="Calibri"/>
                <w:color w:val="000000"/>
              </w:rPr>
              <w:t>Currently Current:</w:t>
            </w:r>
          </w:p>
          <w:p w14:paraId="60A5470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3FA314B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C92D9D">
              <w:rPr>
                <w:rFonts w:ascii="Calibri" w:eastAsia="Times New Roman" w:hAnsi="Calibri"/>
                <w:color w:val="000000"/>
              </w:rPr>
              <w:t>Y/N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F62C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A7D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9F3F7C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3F8D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CurUtilRate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F1C9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CurUtilRate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797E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B5FB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675F3E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5505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WriteOffAmount</w:t>
            </w:r>
          </w:p>
          <w:p w14:paraId="22987C5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6E1C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</w:t>
            </w:r>
            <w:r>
              <w:rPr>
                <w:rFonts w:ascii="Calibri" w:eastAsia="Times New Roman" w:hAnsi="Calibri"/>
                <w:color w:val="000000"/>
              </w:rPr>
              <w:t xml:space="preserve"> 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191A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C6F4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1E62BE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B8B9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AECBHistMonthCnt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7C89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AECBHistMonthCnt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66E4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10FC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68411D1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F90D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20610">
              <w:rPr>
                <w:rFonts w:ascii="Calibri" w:eastAsia="Times New Roman" w:hAnsi="Calibri"/>
                <w:color w:val="000000"/>
              </w:rPr>
              <w:t>DPD5_Last3Months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36F7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DPD 5</w:t>
            </w:r>
            <w:r w:rsidRPr="00920610">
              <w:rPr>
                <w:rFonts w:ascii="Calibri" w:eastAsia="Times New Roman" w:hAnsi="Calibri"/>
                <w:color w:val="000000"/>
              </w:rPr>
              <w:t xml:space="preserve"> in last 3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8751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097B2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45A8654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1966C22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06B2" w14:textId="77777777" w:rsidR="00316A0C" w:rsidRPr="00920610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DPD30_Last6Months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E9542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DPD30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6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0E07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006C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468FE59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5245CB2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2D073" w14:textId="77777777" w:rsidR="00316A0C" w:rsidRPr="00920610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DPD60_Last18Months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3786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DPD60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18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01E0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DCFD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44BFD6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586AF5D4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0B7B1" w14:textId="77777777" w:rsidR="00316A0C" w:rsidRPr="002C391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DPD60Plus_Last12Months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F78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60+ in last 12months(Max of all contracts 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C34B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FF4C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A7E4005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224346A3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5A32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DPD5_Last12Months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0E08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5+ in last 12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2F20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B3BC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2521F1B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5F6578F6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99B6F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lastRenderedPageBreak/>
              <w:t>MaximumOverDueAmount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C97F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max over due 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F944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78F8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AEA08E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1EA1EF7B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E61CA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A55D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Repetitive </w:t>
            </w:r>
            <w:r>
              <w:rPr>
                <w:rFonts w:ascii="Calibri" w:eastAsia="Times New Roman" w:hAnsi="Calibri"/>
                <w:color w:val="000000"/>
              </w:rPr>
              <w:t xml:space="preserve">Optional </w:t>
            </w:r>
            <w:r w:rsidRPr="00E660BF">
              <w:rPr>
                <w:rFonts w:ascii="Calibri" w:eastAsia="Times New Roman" w:hAnsi="Calibri"/>
                <w:color w:val="000000"/>
              </w:rPr>
              <w:t>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C735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2E1E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7CA7A675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D05DE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Month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6FAB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Month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D8CB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AEA9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D847BBB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9C865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CreditLimit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9A82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Credit Limit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3C0D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AFE8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4A3A94B6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B8F39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OutstandingBalance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252D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04FA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D96B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49FDEC18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DB7D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/Utilizations24Months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C2E4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8AB9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BB07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08DA1C7E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74244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0D25CE">
              <w:rPr>
                <w:rFonts w:ascii="Calibri" w:eastAsia="Times New Roman" w:hAnsi="Calibri"/>
                <w:b/>
                <w:color w:val="000000"/>
              </w:rPr>
              <w:t>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5F39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Non Repetitive Optional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F776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441B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E890989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3CFC9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72CD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Key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FC6E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EC93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D82A528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F911A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E857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Status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2D2B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B727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30691268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6C147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0D25CE">
              <w:rPr>
                <w:rFonts w:ascii="Calibri" w:eastAsia="Times New Roman" w:hAnsi="Calibri"/>
                <w:b/>
                <w:color w:val="000000"/>
              </w:rPr>
              <w:t>/History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1A12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01F4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C8C8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6599CCB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EC0F" w14:textId="77777777" w:rsidR="00316A0C" w:rsidRPr="002C391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ChargeOffFlag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3D1D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Charge Off Flag.  </w:t>
            </w:r>
            <w:r w:rsidRPr="00BD7266">
              <w:rPr>
                <w:rFonts w:ascii="Calibri" w:eastAsia="Times New Roman" w:hAnsi="Calibri"/>
                <w:color w:val="000000"/>
              </w:rPr>
              <w:t>For ODA and CAA accounts. If Charged off, then Y will be sent. Else 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60F8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D9F0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425ED2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F8323" w14:textId="77777777" w:rsidR="00316A0C" w:rsidRPr="002C391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t>SOLID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6BCD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SOL ID of the account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6755D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1701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7D6C9F1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715D4" w14:textId="77777777" w:rsidR="00316A0C" w:rsidRPr="002C391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t>FundingPattern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D561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flag for </w:t>
            </w:r>
            <w:r>
              <w:t>Funding Pattern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D3FD2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6385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72FA4F1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06A1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DelinquencyInfo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285F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A228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A9D8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0444C79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9C3C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BucketType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99F8E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BucketType</w:t>
            </w:r>
          </w:p>
          <w:p w14:paraId="2C8B161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</w:t>
            </w:r>
          </w:p>
          <w:p w14:paraId="6EDBC5A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Internal Exposure:</w:t>
            </w:r>
          </w:p>
          <w:p w14:paraId="003B5CB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</w:t>
            </w:r>
          </w:p>
          <w:p w14:paraId="0060641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“</w:t>
            </w:r>
            <w:r w:rsidRPr="005C5AD3">
              <w:rPr>
                <w:rFonts w:ascii="Calibri" w:eastAsia="Times New Roman" w:hAnsi="Calibri"/>
                <w:color w:val="000000"/>
              </w:rPr>
              <w:t>DaysPastDue</w:t>
            </w:r>
            <w:r>
              <w:rPr>
                <w:rFonts w:ascii="Calibri" w:eastAsia="Times New Roman" w:hAnsi="Calibri"/>
                <w:color w:val="000000"/>
              </w:rPr>
              <w:t>”,</w:t>
            </w:r>
            <w:r>
              <w:t xml:space="preserve"> “</w:t>
            </w:r>
            <w:r w:rsidRPr="005C5AD3">
              <w:rPr>
                <w:rFonts w:ascii="Calibri" w:eastAsia="Times New Roman" w:hAnsi="Calibri"/>
                <w:color w:val="000000"/>
              </w:rPr>
              <w:t>DaysPastDue30</w:t>
            </w:r>
            <w:r>
              <w:rPr>
                <w:rFonts w:ascii="Calibri" w:eastAsia="Times New Roman" w:hAnsi="Calibri"/>
                <w:color w:val="000000"/>
              </w:rPr>
              <w:t>”,”</w:t>
            </w:r>
            <w:r>
              <w:t xml:space="preserve"> </w:t>
            </w:r>
            <w:r w:rsidRPr="005C5AD3">
              <w:rPr>
                <w:rFonts w:ascii="Calibri" w:eastAsia="Times New Roman" w:hAnsi="Calibri"/>
                <w:color w:val="000000"/>
              </w:rPr>
              <w:t>DaysPastDue60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  <w:p w14:paraId="0CECCC7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736D51C7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 for EXTERNALEXPOSURE Pipeline:</w:t>
            </w:r>
          </w:p>
          <w:p w14:paraId="43E721F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Del="005C5AD3">
              <w:rPr>
                <w:rFonts w:ascii="Calibri" w:eastAsia="Times New Roman" w:hAnsi="Calibri"/>
                <w:color w:val="000000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>,”</w:t>
            </w:r>
            <w:r w:rsidRPr="005C5AD3">
              <w:rPr>
                <w:rFonts w:ascii="Calibri" w:eastAsia="Times New Roman" w:hAnsi="Calibri"/>
                <w:color w:val="000000"/>
              </w:rPr>
              <w:t>NoOfInstallments</w:t>
            </w:r>
            <w:r>
              <w:rPr>
                <w:rFonts w:ascii="Calibri" w:eastAsia="Times New Roman" w:hAnsi="Calibri"/>
                <w:color w:val="000000"/>
              </w:rPr>
              <w:t>”“” “</w:t>
            </w:r>
            <w:r w:rsidRPr="005C5AD3">
              <w:rPr>
                <w:rFonts w:ascii="Calibri" w:eastAsia="Times New Roman" w:hAnsi="Calibri"/>
                <w:color w:val="000000"/>
              </w:rPr>
              <w:t>NoOfDaysInPipeLine</w:t>
            </w:r>
            <w:r>
              <w:rPr>
                <w:rFonts w:ascii="Calibri" w:eastAsia="Times New Roman" w:hAnsi="Calibri"/>
                <w:color w:val="000000"/>
              </w:rPr>
              <w:t>”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E77D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74F2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61E6E0B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AA53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BucketValue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0AD8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BucketValue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0F7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1B4E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73BA0AA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850B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/DelinquencyInfo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D035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7489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9F85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16A0C" w:rsidRPr="00E660BF" w14:paraId="7E68EF0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8C1E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</w:t>
            </w:r>
            <w:r w:rsidRPr="00572D57">
              <w:rPr>
                <w:rFonts w:ascii="Calibri" w:eastAsia="Times New Roman" w:hAnsi="Calibri"/>
                <w:b/>
                <w:bCs/>
                <w:color w:val="000000"/>
              </w:rPr>
              <w:t>LinkedCIFs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7FB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Repeating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5129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6BC7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D6787A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5E82F" w14:textId="77777777" w:rsidR="00316A0C" w:rsidRPr="00572D5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72D57">
              <w:rPr>
                <w:rFonts w:ascii="Calibri" w:eastAsia="Times New Roman" w:hAnsi="Calibri"/>
                <w:bCs/>
                <w:color w:val="000000"/>
              </w:rPr>
              <w:t>CIFId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91F6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72D57">
              <w:rPr>
                <w:rFonts w:ascii="Calibri" w:eastAsia="Times New Roman" w:hAnsi="Calibri"/>
                <w:color w:val="000000"/>
              </w:rPr>
              <w:t>Holds the CIF Ids linked to the account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775F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51E4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057DDFF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CB151" w14:textId="77777777" w:rsidR="00316A0C" w:rsidRPr="00572D57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572D57">
              <w:rPr>
                <w:rFonts w:ascii="Calibri" w:eastAsia="Times New Roman" w:hAnsi="Calibri"/>
                <w:bCs/>
                <w:color w:val="000000"/>
              </w:rPr>
              <w:t>RelationType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B567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72D57">
              <w:rPr>
                <w:rFonts w:ascii="Calibri" w:eastAsia="Times New Roman" w:hAnsi="Calibri"/>
                <w:color w:val="000000"/>
              </w:rPr>
              <w:t>Holds the Relation of the customer to the account. Sample values are Main Account Holder,Auth Signatory,Co-Obligant, etc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16F4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77C7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4D482A3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66D5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&lt;/</w:t>
            </w:r>
            <w:r w:rsidRPr="00572D57">
              <w:rPr>
                <w:rFonts w:ascii="Calibri" w:eastAsia="Times New Roman" w:hAnsi="Calibri"/>
                <w:b/>
                <w:bCs/>
                <w:color w:val="000000"/>
              </w:rPr>
              <w:t>LinkedCIFs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E3FB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EE21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35B7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14A2841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9295F" w14:textId="1E12B773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&lt;AdditionalAccountInf</w:t>
            </w:r>
            <w:r w:rsidR="00FA72D7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5071C" w14:textId="3619ED99" w:rsidR="00316A0C" w:rsidRPr="00E660BF" w:rsidRDefault="00FA72D7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non-Repeating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EC91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5297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17A44973" w14:textId="3FF56C57" w:rsidR="00E812AA" w:rsidRPr="00E660BF" w:rsidRDefault="005F65EB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Return in case of </w:t>
            </w:r>
            <w:r>
              <w:rPr>
                <w:rFonts w:cs="Arial"/>
              </w:rPr>
              <w:t>Customer Exposure on AECB</w:t>
            </w:r>
          </w:p>
        </w:tc>
      </w:tr>
      <w:tr w:rsidR="00316A0C" w:rsidRPr="00E660BF" w14:paraId="7698767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13800" w14:textId="77777777" w:rsidR="00316A0C" w:rsidRPr="0034275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E17D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34275E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563A7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CE1A0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48908C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4932F" w14:textId="77777777" w:rsidR="00316A0C" w:rsidRPr="0034275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Cs/>
                <w:color w:val="000000"/>
              </w:rPr>
              <w:t>MaxOverDueAmount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F4C8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720A5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long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38B9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417820F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329B1" w14:textId="77777777" w:rsidR="00316A0C" w:rsidRPr="0034275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Cs/>
                <w:color w:val="000000"/>
              </w:rPr>
              <w:lastRenderedPageBreak/>
              <w:t>MaxOverDueAmountDate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32BE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79355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C04FD" w14:textId="77777777" w:rsidR="00316A0C" w:rsidRPr="00582A28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171B5A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84B32" w14:textId="4F146B27" w:rsidR="00316A0C" w:rsidRPr="00F94140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/>
                <w:bCs/>
                <w:color w:val="000000"/>
              </w:rPr>
              <w:t>&lt;/AdditionalAccountInf</w:t>
            </w:r>
            <w:r w:rsidR="00FA72D7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 w:rsidRPr="00F94140"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9675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EA54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7C73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6AF9604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EED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/AcctDetails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1446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B354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7043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16A0C" w:rsidRPr="00E660BF" w14:paraId="25497FD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FB41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ServicesDetails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D0C5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FE0D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1738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This aggregate will populate for ExternalExposure only</w:t>
            </w:r>
          </w:p>
        </w:tc>
      </w:tr>
      <w:tr w:rsidR="00316A0C" w:rsidRPr="00E660BF" w14:paraId="2B498C20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B5D9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ProviderNo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2199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ProviderNo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5E0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FA71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55870CF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163A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ServiceID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8776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service 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86DD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A0A3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05AE4E9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2F6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ServiceType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99F6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ServiceType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4ADC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B54B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671FA4C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8F93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ServiceStat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D024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ServiceStat</w:t>
            </w:r>
          </w:p>
          <w:p w14:paraId="0F5D351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 PipelineProducts value is ‘Pipeline’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A580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EA4A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42A6991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09D9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ServiceName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B628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ServiceName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FD4B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0847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3C8041FC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6C6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CustRoleType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7DC8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CustRoleType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4CFF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  <w:r>
              <w:rPr>
                <w:rFonts w:ascii="Calibri" w:eastAsia="Times New Roman" w:hAnsi="Calibri"/>
                <w:color w:val="000000"/>
              </w:rPr>
              <w:t>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BCA6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2DDDC58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02A5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5955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DF70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9AC2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4DBD7E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0C8A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KeyDtType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F8AD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KeyDtType</w:t>
            </w:r>
          </w:p>
          <w:p w14:paraId="5D8EF6F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0A5EBF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0859B14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KeyDtType</w:t>
            </w:r>
          </w:p>
          <w:p w14:paraId="73F2CF2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4500F2C4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A3BA5">
              <w:rPr>
                <w:rFonts w:ascii="Calibri" w:eastAsia="Times New Roman" w:hAnsi="Calibri"/>
                <w:color w:val="000000"/>
              </w:rPr>
              <w:t>SubscriptionDt</w:t>
            </w:r>
          </w:p>
          <w:p w14:paraId="506E11A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2753F">
              <w:rPr>
                <w:rFonts w:ascii="Calibri" w:eastAsia="Times New Roman" w:hAnsi="Calibri"/>
                <w:color w:val="000000"/>
              </w:rPr>
              <w:t>SvcExpDt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</w:t>
            </w:r>
          </w:p>
          <w:p w14:paraId="29A84CA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A31188">
              <w:rPr>
                <w:rFonts w:ascii="Calibri" w:eastAsia="Times New Roman" w:hAnsi="Calibri"/>
                <w:color w:val="000000"/>
              </w:rPr>
              <w:t>MaxOverDueDt</w:t>
            </w:r>
          </w:p>
          <w:p w14:paraId="389238E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CD3C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52A1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0A1271E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6407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KeyDtValue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4BC2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KeyDtValue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D53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BAAC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316A0C" w:rsidRPr="00E660BF" w14:paraId="047CD77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9535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/KeyDt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ED39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867C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12DF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16A0C" w:rsidRPr="00E660BF" w14:paraId="3FAD09E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394D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CurCode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484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CurCode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DCB2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702A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703C57A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1787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885F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Repetitive </w:t>
            </w:r>
            <w:r w:rsidRPr="00E660BF">
              <w:rPr>
                <w:rFonts w:ascii="Calibri" w:eastAsia="Times New Roman" w:hAnsi="Calibri"/>
                <w:color w:val="000000"/>
              </w:rPr>
              <w:t xml:space="preserve">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828E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4F29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4685264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CCEE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B722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AmtType</w:t>
            </w:r>
          </w:p>
          <w:p w14:paraId="0C76248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B63D59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3004C79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5571F">
              <w:rPr>
                <w:rFonts w:ascii="Calibri" w:eastAsia="Times New Roman" w:hAnsi="Calibri"/>
                <w:color w:val="000000"/>
              </w:rPr>
              <w:t>OverDue</w:t>
            </w:r>
            <w:r>
              <w:rPr>
                <w:rFonts w:ascii="Calibri" w:eastAsia="Times New Roman" w:hAnsi="Calibri"/>
                <w:color w:val="000000"/>
              </w:rPr>
              <w:t>Amount</w:t>
            </w:r>
          </w:p>
          <w:p w14:paraId="426989E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C368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51AE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48ABF6D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9FA8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237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2FB5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4A5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6E21BE3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9E8F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660BF">
              <w:rPr>
                <w:rFonts w:ascii="Calibri" w:eastAsia="Times New Roman" w:hAnsi="Calibri"/>
                <w:b/>
                <w:bCs/>
                <w:color w:val="000000"/>
              </w:rPr>
              <w:t>/AmountDtls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AB7B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7214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572C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16A0C" w:rsidRPr="00E660BF" w14:paraId="26A2F1D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A65F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PaymentMode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5D06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PaymentMode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8D0F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4790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71A9635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4436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9D9A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E8C7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08E8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431393F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5736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WriteoffStatDt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F12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WriteoffStatDt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A753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FFDA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9F0774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0347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NofDaysPmtDelay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9628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NofDaysPmtDelay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53F03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46DC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16E278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6ACCAA4A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CF94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lastRenderedPageBreak/>
              <w:t>MaxDaysPmtDelay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4A0EA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E15C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6A5A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0CD9476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B77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MaxDaysPmtDelayDt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34CE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MaxDaysPmtDelayDt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943F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1D1C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A908E8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46C1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MonthsOnBook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49BD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MonthsOnBook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BFC0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129E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89A0E1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9B40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LastRepmtDt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D481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LastRepmtDt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36D6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7DF9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681AB8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B0E2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07A58">
              <w:rPr>
                <w:rFonts w:ascii="Calibri" w:eastAsia="Times New Roman" w:hAnsi="Calibri"/>
                <w:color w:val="000000"/>
              </w:rPr>
              <w:t>IsDuplicate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9BAF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07A58">
              <w:rPr>
                <w:rFonts w:ascii="Calibri" w:eastAsia="Times New Roman" w:hAnsi="Calibri"/>
                <w:color w:val="000000"/>
              </w:rPr>
              <w:t>Holds is Duplicate flag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576C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07A58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BB31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591AC9A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D584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DisputeAlert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011D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DisputeAlert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C5C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88CB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A6B784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7EE7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NonActivePmt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3B49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NonActivePmt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4577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CD3F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13F40035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115D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IsCurrent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F330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IsCurrent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5FC5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EA38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106835B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8B16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07A58">
              <w:rPr>
                <w:rFonts w:ascii="Calibri" w:eastAsia="Times New Roman" w:hAnsi="Calibri"/>
                <w:color w:val="000000"/>
              </w:rPr>
              <w:t>CurUtilRate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A35C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07A58">
              <w:rPr>
                <w:rFonts w:ascii="Calibri" w:eastAsia="Times New Roman" w:hAnsi="Calibri"/>
                <w:color w:val="000000"/>
              </w:rPr>
              <w:t>Holds Current Utilization Rate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CDA3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C7D8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BAA1EA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1F55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5F8CE89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WriteOffAmount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48DC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Holds </w:t>
            </w:r>
            <w:r>
              <w:rPr>
                <w:rFonts w:ascii="Calibri" w:eastAsia="Times New Roman" w:hAnsi="Calibri"/>
                <w:color w:val="000000"/>
              </w:rPr>
              <w:t xml:space="preserve"> 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ED9D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8C85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1E1F497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6A1D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AECBHistMonthCnt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C9A2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Holds AECBHistMonthCnt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21E6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578F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7267D84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245F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920610">
              <w:rPr>
                <w:rFonts w:ascii="Calibri" w:eastAsia="Times New Roman" w:hAnsi="Calibri"/>
                <w:color w:val="000000"/>
              </w:rPr>
              <w:t>DPD5_Last3Months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3694D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DPD 5</w:t>
            </w:r>
            <w:r w:rsidRPr="00920610">
              <w:rPr>
                <w:rFonts w:ascii="Calibri" w:eastAsia="Times New Roman" w:hAnsi="Calibri"/>
                <w:color w:val="000000"/>
              </w:rPr>
              <w:t xml:space="preserve"> in last 3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B94E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B3069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62CD209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2A573AC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222EC" w14:textId="77777777" w:rsidR="00316A0C" w:rsidRPr="00920610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DPD30_Last6Months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2718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DPD30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6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93D6D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65716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0067D4B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1D9C918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6D223" w14:textId="77777777" w:rsidR="00316A0C" w:rsidRPr="00920610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C391C">
              <w:rPr>
                <w:rFonts w:ascii="Calibri" w:eastAsia="Times New Roman" w:hAnsi="Calibri"/>
                <w:color w:val="000000"/>
              </w:rPr>
              <w:t>DPD60_Last18Months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87BE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the DPD60 in </w:t>
            </w:r>
            <w:r w:rsidRPr="002C391C">
              <w:rPr>
                <w:rFonts w:ascii="Calibri" w:eastAsia="Times New Roman" w:hAnsi="Calibri"/>
                <w:color w:val="000000"/>
              </w:rPr>
              <w:t>Last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18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C391C">
              <w:rPr>
                <w:rFonts w:ascii="Calibri" w:eastAsia="Times New Roman" w:hAnsi="Calibri"/>
                <w:color w:val="000000"/>
              </w:rPr>
              <w:t>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547A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9734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3D4866CD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24F7D1A2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8A837" w14:textId="77777777" w:rsidR="00316A0C" w:rsidRPr="002C391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DPD60Plus_Last12Months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9FF3B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60+ in last 12months(Max of all contracts 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12538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DA451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5CC5A27F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640E704C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1F21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DPD5_Last12Months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2409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DPD 5+ in last 12 months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3C21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Integer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97D70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E1E1B68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143D81FE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6F5D8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MaximumOverDueAmount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217F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A7D22">
              <w:rPr>
                <w:rFonts w:ascii="Calibri" w:eastAsia="Times New Roman" w:hAnsi="Calibri"/>
                <w:color w:val="000000"/>
              </w:rPr>
              <w:t>max over due 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E36EB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DCD8E" w14:textId="77777777" w:rsidR="00316A0C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  <w:p w14:paraId="71B3A7E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Mandatory for EXTERNALEXPOSURE</w:t>
            </w:r>
          </w:p>
        </w:tc>
      </w:tr>
      <w:tr w:rsidR="00316A0C" w:rsidRPr="00E660BF" w14:paraId="624F776E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0B9EE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98BF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 xml:space="preserve">Repetitive </w:t>
            </w:r>
            <w:r>
              <w:rPr>
                <w:rFonts w:ascii="Calibri" w:eastAsia="Times New Roman" w:hAnsi="Calibri"/>
                <w:color w:val="000000"/>
              </w:rPr>
              <w:t xml:space="preserve">Optional </w:t>
            </w:r>
            <w:r w:rsidRPr="00E660BF">
              <w:rPr>
                <w:rFonts w:ascii="Calibri" w:eastAsia="Times New Roman" w:hAnsi="Calibri"/>
                <w:color w:val="000000"/>
              </w:rPr>
              <w:t>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7EE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A37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6A8B3229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59752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Month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AEEE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Month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B935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F793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1D3149A3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04BA6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CreditLimit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309B5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Credit Limit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158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EE5C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F0197D6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2C1A5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F837FD">
              <w:rPr>
                <w:rFonts w:ascii="Calibri" w:eastAsia="Times New Roman" w:hAnsi="Calibri"/>
                <w:color w:val="000000"/>
              </w:rPr>
              <w:t>OutstandingBalance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B78B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Outstanding Balance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39B10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09BB1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28C92161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AD1F9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744C7F">
              <w:rPr>
                <w:rFonts w:ascii="Calibri" w:eastAsia="Times New Roman" w:hAnsi="Calibri"/>
                <w:b/>
                <w:color w:val="000000"/>
              </w:rPr>
              <w:t>/Utilizations24Months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6002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E660BF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0583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6236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2B0D2EC1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23C7C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0D25CE">
              <w:rPr>
                <w:rFonts w:ascii="Calibri" w:eastAsia="Times New Roman" w:hAnsi="Calibri"/>
                <w:b/>
                <w:color w:val="000000"/>
              </w:rPr>
              <w:t>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74E5F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Non Repetitive Optional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64683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BEBAE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662AB89F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772F6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220D6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Key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26092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FAF0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316A0C" w:rsidRPr="00E660BF" w14:paraId="3792E1C5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98920" w14:textId="77777777" w:rsidR="00316A0C" w:rsidRPr="007A7D22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E5089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the Status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495A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DE124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16A0C" w:rsidRPr="00E660BF" w14:paraId="72C08B36" w14:textId="77777777" w:rsidTr="00E52E4C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C052E" w14:textId="77777777" w:rsidR="00316A0C" w:rsidRPr="000D25CE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b/>
                <w:color w:val="000000"/>
              </w:rPr>
            </w:pPr>
            <w:r w:rsidRPr="000D25CE">
              <w:rPr>
                <w:rFonts w:ascii="Calibri" w:eastAsia="Times New Roman" w:hAnsi="Calibri"/>
                <w:b/>
                <w:color w:val="000000"/>
              </w:rPr>
              <w:t>/History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F7B8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3686C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9EAC7" w14:textId="77777777" w:rsidR="00316A0C" w:rsidRPr="00E660BF" w:rsidRDefault="00316A0C" w:rsidP="00316A0C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F94140" w:rsidRPr="00DB0608" w14:paraId="4C94581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99C4A" w14:textId="1BBCD94E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&lt;AdditionalAccountInf</w:t>
            </w:r>
            <w:r w:rsidR="00FA72D7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D9E86" w14:textId="2F43320F" w:rsidR="00F94140" w:rsidRPr="00DB0608" w:rsidRDefault="00FA72D7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Start of non-Repeating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733C7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DA159" w14:textId="77777777" w:rsidR="00F94140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4A2A1C81" w14:textId="418F704E" w:rsidR="00E812AA" w:rsidRPr="00DB0608" w:rsidRDefault="005F65EB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Return in case of </w:t>
            </w:r>
            <w:r>
              <w:rPr>
                <w:rFonts w:cs="Arial"/>
              </w:rPr>
              <w:t>Customer Exposure on AECB</w:t>
            </w:r>
          </w:p>
        </w:tc>
      </w:tr>
      <w:tr w:rsidR="00F94140" w:rsidRPr="00DB0608" w14:paraId="0639CBD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3E196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22E08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34275E">
              <w:rPr>
                <w:rFonts w:ascii="Calibri" w:eastAsia="Times New Roman" w:hAnsi="Calibri"/>
                <w:bCs/>
                <w:color w:val="000000"/>
              </w:rPr>
              <w:t>Pmtfreq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CAA2A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91579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4C89BA4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E3EA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Cs/>
                <w:color w:val="000000"/>
              </w:rPr>
              <w:t>MaxOverDueAmount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E841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BD4F6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long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5C8EB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F94140" w:rsidRPr="00DB0608" w14:paraId="6B2BBCA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B5C7A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Cs/>
                <w:color w:val="000000"/>
              </w:rPr>
              <w:t>MaxOverDueAmountDate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7A0B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4465C">
              <w:rPr>
                <w:rFonts w:ascii="Calibri" w:eastAsia="Times New Roman" w:hAnsi="Calibri"/>
                <w:color w:val="000000"/>
              </w:rPr>
              <w:t>MaxOverDueAmountDate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E6C7E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504F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582A2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7AE8E49F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5D7BF" w14:textId="3FE43A72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4275E">
              <w:rPr>
                <w:rFonts w:ascii="Calibri" w:eastAsia="Times New Roman" w:hAnsi="Calibri"/>
                <w:b/>
                <w:bCs/>
                <w:color w:val="000000"/>
              </w:rPr>
              <w:t>&lt;/AdditionalAccountInf</w:t>
            </w:r>
            <w:r w:rsidR="00FA72D7">
              <w:rPr>
                <w:rFonts w:ascii="Calibri" w:eastAsia="Times New Roman" w:hAnsi="Calibri"/>
                <w:b/>
                <w:bCs/>
                <w:color w:val="000000"/>
              </w:rPr>
              <w:t>o</w:t>
            </w:r>
            <w:r w:rsidRPr="00F94140"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2A17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0FDA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EF710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F94140" w:rsidRPr="00DB0608" w14:paraId="5E358ED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7905C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DB0608">
              <w:rPr>
                <w:rFonts w:ascii="Calibri" w:eastAsia="Times New Roman" w:hAnsi="Calibri"/>
                <w:b/>
                <w:bCs/>
                <w:color w:val="000000"/>
              </w:rPr>
              <w:t>/ServicesDetails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A092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D7D3F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ACBB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F94140" w:rsidRPr="00DB0608" w14:paraId="1177E6D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658E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DB0608">
              <w:rPr>
                <w:rFonts w:ascii="Calibri" w:eastAsia="Times New Roman" w:hAnsi="Calibri"/>
                <w:b/>
                <w:bCs/>
                <w:color w:val="000000" w:themeColor="text1"/>
              </w:rPr>
              <w:t>InvestmentDetails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E4F1E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Start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E15A1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09242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F94140" w:rsidRPr="00DB0608" w14:paraId="768FEF61" w14:textId="77777777" w:rsidTr="00754168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F790F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DB0608">
              <w:rPr>
                <w:rFonts w:ascii="Calibri" w:eastAsia="Times New Roman" w:hAnsi="Calibri"/>
                <w:bCs/>
                <w:color w:val="000000"/>
              </w:rPr>
              <w:t>ParentInvestmentId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3FBB4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the parent investment 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C1EA1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FD23E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  <w:p w14:paraId="7671607F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F94140" w:rsidRPr="00DB0608" w14:paraId="70D1AA52" w14:textId="77777777" w:rsidTr="00754168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F573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 InvestmentID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0F5DA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the investment 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47A1F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DCD82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603BDCA6" w14:textId="77777777" w:rsidTr="00754168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01189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>InvProductName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D977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the name of the Investment product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7F915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B8075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0EC28D5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CA577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InvAssetClass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4CC46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Investment's Asset Class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D97FC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C7072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1C32A98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55131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InvNoOfUnits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8B80A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Investment's Number of units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93F68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26892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1AEA0E67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F00C0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InvCurrency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CBBF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Investment's Currency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4A48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819FF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1389CB6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732D4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</w:t>
            </w:r>
            <w:r w:rsidRPr="00DB0608">
              <w:rPr>
                <w:rFonts w:ascii="Calibri" w:eastAsia="Times New Roman" w:hAnsi="Calibri"/>
                <w:b/>
                <w:bCs/>
                <w:color w:val="000000"/>
              </w:rPr>
              <w:t>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5A558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Repetitive 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4C887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DDFA7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F94140" w:rsidRPr="00DB0608" w14:paraId="6135D5EE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C2D8B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</w:t>
            </w:r>
            <w:r w:rsidRPr="00DB0608">
              <w:rPr>
                <w:rFonts w:ascii="Calibri" w:eastAsia="Times New Roman" w:hAnsi="Calibri"/>
                <w:color w:val="000000"/>
              </w:rPr>
              <w:t>AmtType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BF727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AmtType</w:t>
            </w:r>
          </w:p>
          <w:p w14:paraId="67C55BD9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  <w:p w14:paraId="19617504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Possible Values:</w:t>
            </w:r>
          </w:p>
          <w:p w14:paraId="4AD2E47B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>InvHoldingCost</w:t>
            </w:r>
            <w:r w:rsidRPr="00DB0608">
              <w:rPr>
                <w:rFonts w:ascii="Calibri" w:eastAsia="Times New Roman" w:hAnsi="Calibri"/>
                <w:color w:val="000000"/>
              </w:rPr>
              <w:t xml:space="preserve"> </w:t>
            </w:r>
          </w:p>
          <w:p w14:paraId="17942E35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>InvTotalPurchaseValue</w:t>
            </w:r>
          </w:p>
          <w:p w14:paraId="2ABD73D5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>InvCurrentMarketValue</w:t>
            </w:r>
          </w:p>
          <w:p w14:paraId="41117E48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>InvTotalMarketValue</w:t>
            </w:r>
          </w:p>
          <w:p w14:paraId="57266A12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00D2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672FB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0A73016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07F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</w:t>
            </w:r>
            <w:r w:rsidRPr="00DB0608">
              <w:rPr>
                <w:rFonts w:ascii="Calibri" w:eastAsia="Times New Roman" w:hAnsi="Calibri"/>
                <w:color w:val="000000"/>
              </w:rPr>
              <w:t>Amt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870C5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Amt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AF2B6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Decimal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DEBF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1C35D364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9CAF8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</w:t>
            </w:r>
            <w:r w:rsidRPr="00DB0608">
              <w:rPr>
                <w:rFonts w:ascii="Calibri" w:eastAsia="Times New Roman" w:hAnsi="Calibri"/>
                <w:b/>
                <w:bCs/>
                <w:color w:val="000000"/>
              </w:rPr>
              <w:t>/AmountDtls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C8448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B7F1E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88E3F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F94140" w:rsidRPr="00DB0608" w14:paraId="2D9713DB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684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InvTotalCouponReceived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BB060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Investment's Total coupon received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A2B25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DCDF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35C92209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17EEB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LienFlg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EC65A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Investment's Lien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C4163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552E0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01582E16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B71C4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 xml:space="preserve"> InvLienAmount</w:t>
            </w:r>
          </w:p>
          <w:p w14:paraId="1DB80C0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 w:themeColor="text1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309C5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Holds Investment's Lien 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A9186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D9C0B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F94140" w:rsidRPr="00DB0608" w14:paraId="18D49799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CBE89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DB0608">
              <w:rPr>
                <w:rFonts w:ascii="Calibri" w:eastAsia="Times New Roman" w:hAnsi="Calibri"/>
                <w:b/>
                <w:bCs/>
                <w:color w:val="000000"/>
              </w:rPr>
              <w:t xml:space="preserve"> /I</w:t>
            </w:r>
            <w:r w:rsidRPr="00DB0608">
              <w:rPr>
                <w:rFonts w:ascii="Calibri" w:eastAsia="Times New Roman" w:hAnsi="Calibri"/>
                <w:bCs/>
                <w:color w:val="000000" w:themeColor="text1"/>
              </w:rPr>
              <w:t>nvestmentDetails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65E9E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8B85D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5AB96" w14:textId="77777777" w:rsidR="00F94140" w:rsidRPr="00DB0608" w:rsidRDefault="00F94140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B976D9" w:rsidRPr="00DB0608" w14:paraId="3F7A7CC9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89709" w14:textId="07414BC9" w:rsidR="00B976D9" w:rsidRPr="00DB0608" w:rsidRDefault="00E54A40" w:rsidP="00F94140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&lt;CaseDetails&gt;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6EE90" w14:textId="77777777" w:rsidR="00B976D9" w:rsidRPr="00DB0608" w:rsidRDefault="00B976D9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Repetitive 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AF04B" w14:textId="77777777" w:rsidR="00B976D9" w:rsidRPr="00DB0608" w:rsidRDefault="00B976D9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FBC2" w14:textId="77777777" w:rsidR="00B976D9" w:rsidRDefault="00B976D9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78B128E3" w14:textId="7D913967" w:rsidR="00E812AA" w:rsidRPr="00DB0608" w:rsidRDefault="005F65EB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Return in case of </w:t>
            </w:r>
            <w:r>
              <w:rPr>
                <w:rFonts w:cs="Arial"/>
              </w:rPr>
              <w:t>Customer Exposure on AECB</w:t>
            </w:r>
          </w:p>
        </w:tc>
      </w:tr>
      <w:tr w:rsidR="00B976D9" w:rsidRPr="00DB0608" w14:paraId="268AA16E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20036" w14:textId="77777777" w:rsidR="00B976D9" w:rsidRPr="007D432F" w:rsidRDefault="007D432F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7D432F">
              <w:rPr>
                <w:rFonts w:ascii="Calibri" w:eastAsia="Times New Roman" w:hAnsi="Calibri"/>
                <w:bCs/>
                <w:color w:val="000000"/>
              </w:rPr>
              <w:lastRenderedPageBreak/>
              <w:t>Reference_Number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F059D" w14:textId="77777777" w:rsidR="00B976D9" w:rsidRPr="00DB0608" w:rsidRDefault="007D432F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Holds Reference Number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72463" w14:textId="77777777" w:rsidR="00B976D9" w:rsidRPr="00DB0608" w:rsidRDefault="007D432F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BC754" w14:textId="77777777" w:rsidR="00B976D9" w:rsidRPr="00DB0608" w:rsidRDefault="007D432F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51479C" w:rsidRPr="00DB0608" w14:paraId="1D15C47A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6190B" w14:textId="3F3E1A90" w:rsidR="0051479C" w:rsidRPr="007D432F" w:rsidRDefault="0051479C" w:rsidP="00F94140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BA338" w14:textId="7BB194C2" w:rsidR="0051479C" w:rsidRDefault="0051479C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18EA9" w14:textId="66A4C2AC" w:rsidR="0051479C" w:rsidRDefault="0051479C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AB1DB" w14:textId="59CD2569" w:rsidR="0051479C" w:rsidRDefault="0051479C" w:rsidP="00F94140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7D432F" w:rsidRPr="00DB0608" w14:paraId="0605CEA0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FD07B" w14:textId="77777777" w:rsidR="007D432F" w:rsidRP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7D432F">
              <w:rPr>
                <w:rFonts w:ascii="Calibri" w:eastAsia="Times New Roman" w:hAnsi="Calibri"/>
                <w:bCs/>
                <w:color w:val="000000"/>
              </w:rPr>
              <w:t>CodOrganization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DB828" w14:textId="77777777" w:rsid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7D432F">
              <w:rPr>
                <w:rFonts w:ascii="Calibri" w:eastAsia="Times New Roman" w:hAnsi="Calibri"/>
                <w:color w:val="000000"/>
              </w:rPr>
              <w:t>CodOrganization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E9639" w14:textId="77777777" w:rsid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5CB52" w14:textId="77777777" w:rsid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7D432F" w:rsidRPr="00DB0608" w14:paraId="2B03380A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48EB1" w14:textId="77777777" w:rsidR="007D432F" w:rsidRP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7D432F">
              <w:rPr>
                <w:rFonts w:ascii="Calibri" w:eastAsia="Times New Roman" w:hAnsi="Calibri"/>
                <w:bCs/>
                <w:color w:val="000000"/>
              </w:rPr>
              <w:t>ProviderCaseNo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E97B" w14:textId="77777777" w:rsid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7D432F">
              <w:rPr>
                <w:rFonts w:ascii="Calibri" w:eastAsia="Times New Roman" w:hAnsi="Calibri"/>
                <w:color w:val="000000"/>
              </w:rPr>
              <w:t>ProviderCaseNo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CA9A" w14:textId="77777777" w:rsid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07B9E" w14:textId="77777777" w:rsidR="007D432F" w:rsidRDefault="007D432F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D918E4" w:rsidRPr="00DB0608" w14:paraId="2F363D3C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990BB" w14:textId="77777777" w:rsidR="00D918E4" w:rsidRPr="007D432F" w:rsidRDefault="00D918E4" w:rsidP="007D432F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D918E4">
              <w:rPr>
                <w:rFonts w:ascii="Calibri" w:eastAsia="Times New Roman" w:hAnsi="Calibri"/>
                <w:bCs/>
                <w:color w:val="000000"/>
              </w:rPr>
              <w:t>ReferenceDate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21924" w14:textId="77777777" w:rsidR="00D918E4" w:rsidRDefault="00D918E4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D918E4">
              <w:rPr>
                <w:rFonts w:ascii="Calibri" w:eastAsia="Times New Roman" w:hAnsi="Calibri"/>
                <w:color w:val="000000"/>
              </w:rPr>
              <w:t>ReferenceDate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B77A9" w14:textId="77777777" w:rsidR="00D918E4" w:rsidRDefault="00D918E4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A525B" w14:textId="77777777" w:rsidR="00D918E4" w:rsidRDefault="00D918E4" w:rsidP="007D432F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D918E4" w:rsidRPr="00DB0608" w14:paraId="0978C902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7E7E9" w14:textId="77777777" w:rsidR="00D918E4" w:rsidRP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D918E4">
              <w:rPr>
                <w:rFonts w:ascii="Calibri" w:eastAsia="Times New Roman" w:hAnsi="Calibri"/>
                <w:bCs/>
                <w:color w:val="000000"/>
              </w:rPr>
              <w:t>CaseCategoryCode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8A990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D918E4">
              <w:rPr>
                <w:rFonts w:ascii="Calibri" w:eastAsia="Times New Roman" w:hAnsi="Calibri"/>
                <w:color w:val="000000"/>
              </w:rPr>
              <w:t>CaseCategoryCode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DE3F0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E33E0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D918E4" w:rsidRPr="00DB0608" w14:paraId="6F2C2124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400C7" w14:textId="77777777" w:rsidR="00D918E4" w:rsidRP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D918E4">
              <w:rPr>
                <w:rFonts w:ascii="Calibri" w:eastAsia="Times New Roman" w:hAnsi="Calibri"/>
                <w:bCs/>
                <w:color w:val="000000"/>
              </w:rPr>
              <w:t>CaseOpenDate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ED531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D918E4">
              <w:rPr>
                <w:rFonts w:ascii="Calibri" w:eastAsia="Times New Roman" w:hAnsi="Calibri"/>
                <w:color w:val="000000"/>
              </w:rPr>
              <w:t>CaseOpenDate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59F3B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A5999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D918E4" w:rsidRPr="00DB0608" w14:paraId="3FF05C4C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044C3" w14:textId="77777777" w:rsidR="00D918E4" w:rsidRP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D918E4">
              <w:rPr>
                <w:rFonts w:ascii="Calibri" w:eastAsia="Times New Roman" w:hAnsi="Calibri"/>
                <w:bCs/>
                <w:color w:val="000000"/>
              </w:rPr>
              <w:t>CaseStatusCode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AA8DC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D918E4">
              <w:rPr>
                <w:rFonts w:ascii="Calibri" w:eastAsia="Times New Roman" w:hAnsi="Calibri"/>
                <w:color w:val="000000"/>
              </w:rPr>
              <w:t>CaseStatusCode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CC65B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6103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D918E4" w:rsidRPr="00DB0608" w14:paraId="2A47BC9E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1AFE5" w14:textId="77777777" w:rsidR="00D918E4" w:rsidRP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D918E4">
              <w:rPr>
                <w:rFonts w:ascii="Calibri" w:eastAsia="Times New Roman" w:hAnsi="Calibri"/>
                <w:bCs/>
                <w:color w:val="000000"/>
              </w:rPr>
              <w:t>InitialTotalClaimAmount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5A753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D918E4">
              <w:rPr>
                <w:rFonts w:ascii="Calibri" w:eastAsia="Times New Roman" w:hAnsi="Calibri"/>
                <w:color w:val="000000"/>
              </w:rPr>
              <w:t>InitialTotalClaimAmount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111C5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6B49" w14:textId="77777777" w:rsidR="00D918E4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8B4482" w:rsidRPr="00DB0608" w14:paraId="7F0E51B2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FE638" w14:textId="1794D6ED" w:rsidR="008B4482" w:rsidRPr="00A92F21" w:rsidRDefault="008B4482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A92F21">
              <w:rPr>
                <w:rFonts w:ascii="Calibri" w:eastAsia="Times New Roman" w:hAnsi="Calibri"/>
                <w:bCs/>
                <w:color w:val="000000"/>
              </w:rPr>
              <w:t>CaseCloseDate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FC0CB" w14:textId="0C3A6D52" w:rsidR="008B4482" w:rsidRPr="00DB0608" w:rsidRDefault="008B4482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8B4482">
              <w:rPr>
                <w:rFonts w:ascii="Calibri" w:eastAsia="Times New Roman" w:hAnsi="Calibri"/>
                <w:color w:val="000000"/>
              </w:rPr>
              <w:t>CaseCloseDate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40C67" w14:textId="38808841" w:rsidR="008B4482" w:rsidRDefault="008B4482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CB166" w14:textId="35F7F88F" w:rsidR="008B4482" w:rsidRDefault="008B4482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51479C" w:rsidRPr="00DB0608" w14:paraId="5C3788B7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C999B" w14:textId="2E2120AF" w:rsidR="0051479C" w:rsidRPr="0051479C" w:rsidRDefault="0051479C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DA302" w14:textId="5246F53B" w:rsidR="0051479C" w:rsidRDefault="0051479C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3316" w14:textId="073AB413" w:rsidR="0051479C" w:rsidRDefault="0051479C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B7EAD" w14:textId="721AF5FF" w:rsidR="0051479C" w:rsidRDefault="0051479C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2A5413" w:rsidRPr="00DB0608" w14:paraId="41E600FB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CD3F" w14:textId="738A5D03" w:rsidR="002A5413" w:rsidRPr="00D918E4" w:rsidRDefault="002A5413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</w:t>
            </w:r>
            <w:r w:rsidR="00E54A40">
              <w:rPr>
                <w:rFonts w:ascii="Calibri" w:eastAsia="Times New Roman" w:hAnsi="Calibri"/>
                <w:b/>
                <w:bCs/>
                <w:color w:val="000000"/>
              </w:rPr>
              <w:t>/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CaseDetails&gt;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DA72D" w14:textId="77777777" w:rsidR="002A5413" w:rsidRDefault="002A5413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5985" w14:textId="77777777" w:rsidR="002A5413" w:rsidRDefault="002A5413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DF393" w14:textId="77777777" w:rsidR="002A5413" w:rsidRDefault="002A5413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D918E4" w:rsidRPr="00DB0608" w14:paraId="4BCFCB6E" w14:textId="77777777" w:rsidTr="00FD351A">
        <w:trPr>
          <w:trHeight w:val="6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067F7" w14:textId="77777777" w:rsidR="00D918E4" w:rsidRPr="00DB0608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DB0608">
              <w:rPr>
                <w:rFonts w:ascii="Calibri" w:eastAsia="Times New Roman" w:hAnsi="Calibri"/>
                <w:b/>
                <w:bCs/>
                <w:color w:val="000000"/>
              </w:rPr>
              <w:t>/ProductExposureDetails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12CDA" w14:textId="77777777" w:rsidR="00D918E4" w:rsidRPr="00DB0608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24A90" w14:textId="77777777" w:rsidR="00D918E4" w:rsidRPr="00DB0608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345F5" w14:textId="77777777" w:rsidR="00D918E4" w:rsidRPr="00DB0608" w:rsidRDefault="00D918E4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106A01" w:rsidRPr="00E660BF" w14:paraId="3FC0F99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0583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</w:t>
            </w:r>
            <w:r w:rsidRPr="00106A01">
              <w:rPr>
                <w:rFonts w:ascii="Calibri" w:eastAsia="Times New Roman" w:hAnsi="Calibri"/>
                <w:b/>
                <w:bCs/>
                <w:color w:val="000000"/>
              </w:rPr>
              <w:t>ResponseCatalog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C6887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Start of </w:t>
            </w:r>
            <w:r w:rsidRPr="00DB0608">
              <w:rPr>
                <w:rFonts w:ascii="Calibri" w:eastAsia="Times New Roman" w:hAnsi="Calibri"/>
                <w:color w:val="000000"/>
              </w:rPr>
              <w:t>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2D94A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E8893" w14:textId="77777777" w:rsidR="00106A01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  <w:p w14:paraId="5B46A1FB" w14:textId="48209FEF" w:rsidR="00E812AA" w:rsidRPr="00E660BF" w:rsidRDefault="005F65EB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Return in case of </w:t>
            </w:r>
            <w:r>
              <w:rPr>
                <w:rFonts w:cs="Arial"/>
              </w:rPr>
              <w:t>Customer Exposure on AECB</w:t>
            </w:r>
          </w:p>
        </w:tc>
      </w:tr>
      <w:tr w:rsidR="00106A01" w:rsidRPr="00E660BF" w14:paraId="65D59DA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31247" w14:textId="77777777" w:rsidR="00106A01" w:rsidRPr="00106A01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106A01">
              <w:rPr>
                <w:rFonts w:ascii="Calibri" w:eastAsia="Times New Roman" w:hAnsi="Calibri"/>
                <w:bCs/>
                <w:color w:val="000000"/>
              </w:rPr>
              <w:t>Reference_Number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12F7E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06A01">
              <w:rPr>
                <w:rFonts w:ascii="Calibri" w:eastAsia="Times New Roman" w:hAnsi="Calibri"/>
                <w:color w:val="000000"/>
              </w:rPr>
              <w:t>Reference_Number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7DEB9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832E7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06A01" w:rsidRPr="00E660BF" w14:paraId="2CD0CDC1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D4843" w14:textId="77777777" w:rsidR="00106A01" w:rsidRPr="00106A01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106A01">
              <w:rPr>
                <w:rFonts w:ascii="Calibri" w:eastAsia="Times New Roman" w:hAnsi="Calibri"/>
                <w:bCs/>
                <w:color w:val="000000"/>
              </w:rPr>
              <w:t>CreatedOn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A0835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06A01">
              <w:rPr>
                <w:rFonts w:ascii="Calibri" w:eastAsia="Times New Roman" w:hAnsi="Calibri"/>
                <w:color w:val="000000"/>
              </w:rPr>
              <w:t>CreatedOn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9B93C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dateTime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426CA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06A01" w:rsidRPr="00E660BF" w14:paraId="36F5AA12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22BB2" w14:textId="77777777" w:rsidR="00106A01" w:rsidRPr="00106A01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106A01">
              <w:rPr>
                <w:rFonts w:ascii="Calibri" w:eastAsia="Times New Roman" w:hAnsi="Calibri"/>
                <w:bCs/>
                <w:color w:val="000000"/>
              </w:rPr>
              <w:t>UpdatedOn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3298C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06A01">
              <w:rPr>
                <w:rFonts w:ascii="Calibri" w:eastAsia="Times New Roman" w:hAnsi="Calibri"/>
                <w:color w:val="000000"/>
              </w:rPr>
              <w:t>UpdatedOn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D08D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dateTime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69242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106A01" w:rsidRPr="00E660BF" w14:paraId="4C9FD9E3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A41F2" w14:textId="77777777" w:rsidR="00106A01" w:rsidRPr="00106A01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106A01">
              <w:rPr>
                <w:rFonts w:ascii="Calibri" w:eastAsia="Times New Roman" w:hAnsi="Calibri"/>
                <w:bCs/>
                <w:color w:val="000000"/>
              </w:rPr>
              <w:t>BureauId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09D62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06A01">
              <w:rPr>
                <w:rFonts w:ascii="Calibri" w:eastAsia="Times New Roman" w:hAnsi="Calibri"/>
                <w:color w:val="000000"/>
              </w:rPr>
              <w:t>BureauId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2827B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48645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06A01" w:rsidRPr="00E660BF" w14:paraId="2BFC3A98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A49F" w14:textId="77777777" w:rsidR="00106A01" w:rsidRPr="00106A01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bCs/>
                <w:color w:val="000000"/>
              </w:rPr>
            </w:pPr>
            <w:r w:rsidRPr="00106A01">
              <w:rPr>
                <w:rFonts w:ascii="Calibri" w:eastAsia="Times New Roman" w:hAnsi="Calibri"/>
                <w:bCs/>
                <w:color w:val="000000"/>
              </w:rPr>
              <w:t>responseType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6225C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Holds </w:t>
            </w:r>
            <w:r w:rsidRPr="00106A01">
              <w:rPr>
                <w:rFonts w:ascii="Calibri" w:eastAsia="Times New Roman" w:hAnsi="Calibri"/>
                <w:color w:val="000000"/>
              </w:rPr>
              <w:t>responseType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0D88B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String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04462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106A01" w:rsidRPr="00E660BF" w14:paraId="079FE42D" w14:textId="77777777" w:rsidTr="00FD351A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0AEA4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&lt;/</w:t>
            </w:r>
            <w:r w:rsidRPr="00106A01">
              <w:rPr>
                <w:rFonts w:ascii="Calibri" w:eastAsia="Times New Roman" w:hAnsi="Calibri"/>
                <w:b/>
                <w:bCs/>
                <w:color w:val="000000"/>
              </w:rPr>
              <w:t>ResponseCatalog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&gt;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7FC0" w14:textId="77777777" w:rsidR="00106A01" w:rsidRPr="00DB0608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9CF1A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AF6EF" w14:textId="77777777" w:rsidR="00106A01" w:rsidRPr="00E660BF" w:rsidRDefault="00106A01" w:rsidP="00D918E4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374D33" w:rsidRPr="00E660BF" w14:paraId="18BB89F7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FA858" w14:textId="635AFF54" w:rsidR="00374D33" w:rsidRPr="00DB0608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025692">
              <w:rPr>
                <w:rFonts w:cstheme="minorHAnsi"/>
                <w:b/>
                <w:highlight w:val="yellow"/>
              </w:rPr>
              <w:t>Ratios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A29CA" w14:textId="40FC665A" w:rsidR="00374D33" w:rsidRPr="00DB0608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cstheme="minorHAnsi"/>
                <w:b/>
                <w:highlight w:val="yellow"/>
              </w:rPr>
              <w:t>Start</w:t>
            </w:r>
            <w:r w:rsidRPr="00025692">
              <w:rPr>
                <w:rFonts w:cstheme="minorHAnsi"/>
                <w:b/>
                <w:highlight w:val="yellow"/>
              </w:rPr>
              <w:t xml:space="preserve"> Aggregate start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1F17E" w14:textId="77777777" w:rsidR="00374D33" w:rsidRPr="00E660BF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A30B5" w14:textId="180FD7C7" w:rsidR="00374D33" w:rsidRPr="00E660BF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025692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tr w:rsidR="00374D33" w:rsidRPr="00E660BF" w14:paraId="757B6088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550D9" w14:textId="1933474E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bookmarkStart w:id="8" w:name="_GoBack" w:colFirst="0" w:colLast="3"/>
            <w:r w:rsidRPr="00025692">
              <w:rPr>
                <w:rFonts w:cstheme="minorHAnsi"/>
                <w:highlight w:val="yellow"/>
              </w:rPr>
              <w:t>ExpenseToSalaryRatio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B78DD" w14:textId="5F434597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r w:rsidRPr="00025692">
              <w:rPr>
                <w:rFonts w:cstheme="minorHAnsi"/>
                <w:highlight w:val="yellow"/>
              </w:rPr>
              <w:t>Expense To Salary Ratio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87C92" w14:textId="4FA2C17D" w:rsidR="00374D33" w:rsidRPr="006E4DA5" w:rsidRDefault="00A467F4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6E4DA5">
              <w:rPr>
                <w:rFonts w:ascii="Calibri" w:eastAsia="Times New Roman" w:hAnsi="Calibri"/>
                <w:color w:val="000000"/>
                <w:highlight w:val="yellow"/>
              </w:rPr>
              <w:t>String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FAF0C" w14:textId="2BF19CF3" w:rsidR="00374D33" w:rsidRPr="006E4DA5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6E4DA5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bookmarkEnd w:id="8"/>
      <w:tr w:rsidR="00374D33" w:rsidRPr="00E660BF" w14:paraId="49D2E6B3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8F722" w14:textId="3AE94A87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b/>
                <w:highlight w:val="yellow"/>
              </w:rPr>
              <w:t>/Ratios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DA7B8" w14:textId="2DEF7312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b/>
                <w:highlight w:val="yellow"/>
              </w:rPr>
              <w:t>End</w:t>
            </w:r>
            <w:r w:rsidRPr="00025692">
              <w:rPr>
                <w:rFonts w:cstheme="minorHAnsi"/>
                <w:b/>
                <w:highlight w:val="yellow"/>
              </w:rPr>
              <w:t xml:space="preserve"> Aggregate end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2BE9" w14:textId="77777777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98368" w14:textId="77777777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</w:p>
        </w:tc>
      </w:tr>
      <w:tr w:rsidR="00374D33" w:rsidRPr="00E660BF" w14:paraId="0FE8D42E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50834" w14:textId="72209E35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r w:rsidRPr="00025692">
              <w:rPr>
                <w:rFonts w:cstheme="minorHAnsi"/>
                <w:b/>
                <w:highlight w:val="yellow"/>
              </w:rPr>
              <w:t>SalaryCreditDetails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8B08B" w14:textId="16A3D836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r w:rsidRPr="00025692">
              <w:rPr>
                <w:rFonts w:cstheme="minorHAnsi"/>
                <w:b/>
                <w:highlight w:val="yellow"/>
              </w:rPr>
              <w:t xml:space="preserve">Repetitive </w:t>
            </w:r>
            <w:r>
              <w:rPr>
                <w:rFonts w:cstheme="minorHAnsi"/>
                <w:b/>
                <w:highlight w:val="yellow"/>
              </w:rPr>
              <w:t>Start</w:t>
            </w:r>
            <w:r w:rsidRPr="00025692">
              <w:rPr>
                <w:rFonts w:cstheme="minorHAnsi"/>
                <w:b/>
                <w:highlight w:val="yellow"/>
              </w:rPr>
              <w:t xml:space="preserve"> Aggregate start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9B5CB" w14:textId="77777777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FD26F" w14:textId="464C0973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  <w:r w:rsidRPr="00025692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tr w:rsidR="00374D33" w:rsidRPr="00E660BF" w14:paraId="6AD883B0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6479" w14:textId="0F40EDB4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AccountType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D4D40" w14:textId="48EBC21F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Account Type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95B2D" w14:textId="1782EDCA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BBFC3" w14:textId="14E91FA6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  <w:r w:rsidRPr="00025692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tr w:rsidR="00374D33" w:rsidRPr="00E660BF" w14:paraId="203C0E77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2476" w14:textId="3B03BB68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lastRenderedPageBreak/>
              <w:t>Phase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EA327" w14:textId="193945E6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Phase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D262" w14:textId="453B361C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4AA75" w14:textId="0B97BACC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  <w:r w:rsidRPr="00025692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tr w:rsidR="00374D33" w:rsidRPr="00E660BF" w14:paraId="46706AC8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18D4" w14:textId="61BD42F6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IBAN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3549" w14:textId="34BEBC12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IBAN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51B2B" w14:textId="1441DD2D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01EF4" w14:textId="3DCECAA2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  <w:r w:rsidRPr="00025692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tr w:rsidR="00374D33" w:rsidRPr="00E660BF" w14:paraId="49775E04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039B" w14:textId="035E90AE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CBAccountNo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81771" w14:textId="5DE112CA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CB Account No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8247D" w14:textId="1E9AB656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CB277" w14:textId="3051CAC0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  <w:r w:rsidRPr="00025692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tr w:rsidR="00374D33" w:rsidRPr="00E660BF" w14:paraId="44467DCF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839EB" w14:textId="5F554CC2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DPAccountNo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2BB7F" w14:textId="666E9128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DP Account No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FC9C7" w14:textId="3AC38DD6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CE4E8" w14:textId="7B253091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  <w:r w:rsidRPr="00025692"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  <w:t>O</w:t>
            </w:r>
          </w:p>
        </w:tc>
      </w:tr>
      <w:tr w:rsidR="00374D33" w:rsidRPr="00E660BF" w14:paraId="158CF6FE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B076" w14:textId="5BEC21AC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ProviderNo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5232" w14:textId="0CD4B48E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Provider No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80BE5" w14:textId="571F62BB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ascii="Calibri" w:eastAsia="Times New Roman" w:hAnsi="Calibr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D5830" w14:textId="6A1B9425" w:rsidR="00374D33" w:rsidRPr="00025692" w:rsidRDefault="00374D33" w:rsidP="00374D33">
            <w:pPr>
              <w:spacing w:before="0" w:after="0" w:line="240" w:lineRule="auto"/>
              <w:rPr>
                <w:rFonts w:eastAsiaTheme="minorHAnsi" w:cstheme="minorHAnsi"/>
                <w:color w:val="000000"/>
                <w:sz w:val="24"/>
                <w:szCs w:val="24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421181B3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860" w14:textId="34A99136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StartDate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02F4" w14:textId="68348EA5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Start Date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30994" w14:textId="43513B77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  <w:r>
              <w:rPr>
                <w:rFonts w:ascii="Calibri" w:eastAsia="Times New Roman" w:hAnsi="Calibri"/>
                <w:highlight w:val="yellow"/>
              </w:rPr>
              <w:t>String(2</w:t>
            </w:r>
            <w:r w:rsidRPr="00CC2A4B">
              <w:rPr>
                <w:rFonts w:ascii="Calibri" w:eastAsia="Times New Roman" w:hAnsi="Calibri"/>
                <w:highlight w:val="yellow"/>
              </w:rPr>
              <w:t>0)</w:t>
            </w:r>
            <w:r>
              <w:rPr>
                <w:rFonts w:ascii="Calibri" w:eastAsia="Times New Roman" w:hAnsi="Calibri"/>
                <w:highlight w:val="yellow"/>
              </w:rPr>
              <w:t xml:space="preserve"> (YYYY-MM-DD)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362C9" w14:textId="1E6310CF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6DAC5377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C13B" w14:textId="070AEBF4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CloseDate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0BCAB" w14:textId="490A9C86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Close Date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2A37E" w14:textId="372392F4" w:rsidR="00374D33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  <w:r>
              <w:rPr>
                <w:rFonts w:ascii="Calibri" w:eastAsia="Times New Roman" w:hAnsi="Calibri"/>
                <w:highlight w:val="yellow"/>
              </w:rPr>
              <w:t>String(2</w:t>
            </w:r>
            <w:r w:rsidRPr="00CC2A4B">
              <w:rPr>
                <w:rFonts w:ascii="Calibri" w:eastAsia="Times New Roman" w:hAnsi="Calibri"/>
                <w:highlight w:val="yellow"/>
              </w:rPr>
              <w:t>0)</w:t>
            </w:r>
            <w:r>
              <w:rPr>
                <w:rFonts w:ascii="Calibri" w:eastAsia="Times New Roman" w:hAnsi="Calibri"/>
                <w:highlight w:val="yellow"/>
              </w:rPr>
              <w:t xml:space="preserve"> (YYYY-MM-DD)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6FB87" w14:textId="6AC95F0C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209FCCC5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5FA3" w14:textId="2D7F6288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DateOfLastUpdate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BAC15" w14:textId="0AF3C165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Date Of Last Update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5807D" w14:textId="444EE5D4" w:rsidR="00374D33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  <w:r>
              <w:rPr>
                <w:rFonts w:ascii="Calibri" w:eastAsia="Times New Roman" w:hAnsi="Calibri"/>
                <w:highlight w:val="yellow"/>
              </w:rPr>
              <w:t>String(2</w:t>
            </w:r>
            <w:r w:rsidRPr="00CC2A4B">
              <w:rPr>
                <w:rFonts w:ascii="Calibri" w:eastAsia="Times New Roman" w:hAnsi="Calibri"/>
                <w:highlight w:val="yellow"/>
              </w:rPr>
              <w:t>0)</w:t>
            </w:r>
            <w:r>
              <w:rPr>
                <w:rFonts w:ascii="Calibri" w:eastAsia="Times New Roman" w:hAnsi="Calibri"/>
                <w:highlight w:val="yellow"/>
              </w:rPr>
              <w:t xml:space="preserve"> (YYYY-MM-DD)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F139A" w14:textId="21D3E151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7A835491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FBD4" w14:textId="1B504A7F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b/>
                <w:highlight w:val="yellow"/>
              </w:rPr>
              <w:t>SalaryCreditHistory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49284" w14:textId="2C606A71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ascii="Calibri" w:eastAsia="Times New Roman" w:hAnsi="Calibri"/>
                <w:b/>
                <w:highlight w:val="yellow"/>
              </w:rPr>
              <w:t xml:space="preserve">Repetitive </w:t>
            </w:r>
            <w:r>
              <w:rPr>
                <w:rFonts w:ascii="Calibri" w:eastAsia="Times New Roman" w:hAnsi="Calibri"/>
                <w:b/>
                <w:highlight w:val="yellow"/>
              </w:rPr>
              <w:t>Start</w:t>
            </w:r>
            <w:r w:rsidRPr="00025692">
              <w:rPr>
                <w:rFonts w:ascii="Calibri" w:eastAsia="Times New Roman" w:hAnsi="Calibri"/>
                <w:b/>
                <w:highlight w:val="yellow"/>
              </w:rPr>
              <w:t xml:space="preserve"> Aggregate start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582A8" w14:textId="77777777" w:rsidR="00374D33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25A69" w14:textId="44EA4C9E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02C27EE0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A7A61" w14:textId="7A8A06A7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ReferenceDate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5A6FE" w14:textId="1C2E261D" w:rsidR="00374D33" w:rsidRPr="00025692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b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Reference Date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42A40" w14:textId="3178F13D" w:rsidR="00374D33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  <w:r>
              <w:rPr>
                <w:rFonts w:ascii="Calibri" w:eastAsia="Times New Roman" w:hAnsi="Calibri"/>
                <w:highlight w:val="yellow"/>
              </w:rPr>
              <w:t>String(2</w:t>
            </w:r>
            <w:r w:rsidRPr="00CC2A4B">
              <w:rPr>
                <w:rFonts w:ascii="Calibri" w:eastAsia="Times New Roman" w:hAnsi="Calibri"/>
                <w:highlight w:val="yellow"/>
              </w:rPr>
              <w:t>0)</w:t>
            </w:r>
            <w:r>
              <w:rPr>
                <w:rFonts w:ascii="Calibri" w:eastAsia="Times New Roman" w:hAnsi="Calibri"/>
                <w:highlight w:val="yellow"/>
              </w:rPr>
              <w:t xml:space="preserve"> (YYYY-MM)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5BA21" w14:textId="07CB8EAD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6D1B56F8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2726B" w14:textId="4CE45723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TotalSalaryAmount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C62D1" w14:textId="6EEFBB0B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Total Salary Amount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7ADA4" w14:textId="7DE79352" w:rsidR="00374D33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  <w:r w:rsidRPr="00CC2A4B">
              <w:rPr>
                <w:rFonts w:ascii="Calibri" w:eastAsia="Times New Roman" w:hAnsi="Calibr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D2B85" w14:textId="380BBA95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6A97B359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FA38C" w14:textId="58C84A47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NumberOfSalariesTransferred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07BA" w14:textId="16D663AE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CC2A4B">
              <w:rPr>
                <w:rFonts w:cstheme="minorHAnsi"/>
                <w:highlight w:val="yellow"/>
              </w:rPr>
              <w:t>Number Of Salaries Transferred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F4A8E" w14:textId="39BAD48A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  <w:r w:rsidRPr="00CC2A4B">
              <w:rPr>
                <w:rFonts w:ascii="Calibri" w:eastAsia="Times New Roman" w:hAnsi="Calibri"/>
                <w:highlight w:val="yellow"/>
              </w:rPr>
              <w:t>String(50)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BF736" w14:textId="4F78932A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  <w:r w:rsidRPr="00CC2A4B">
              <w:rPr>
                <w:rFonts w:ascii="Calibri" w:eastAsia="Times New Roman" w:hAnsi="Calibri"/>
                <w:color w:val="000000"/>
                <w:highlight w:val="yellow"/>
              </w:rPr>
              <w:t>O</w:t>
            </w:r>
          </w:p>
        </w:tc>
      </w:tr>
      <w:tr w:rsidR="00374D33" w:rsidRPr="00E660BF" w14:paraId="5F3C9CC9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7D8A" w14:textId="3357BFC2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cstheme="minorHAnsi"/>
                <w:b/>
                <w:highlight w:val="yellow"/>
              </w:rPr>
              <w:t>/SalaryCreditHistory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81264" w14:textId="1C082B94" w:rsidR="00374D33" w:rsidRPr="00CC2A4B" w:rsidRDefault="00374D33" w:rsidP="00374D33">
            <w:pPr>
              <w:spacing w:before="0" w:after="0" w:line="240" w:lineRule="auto"/>
              <w:rPr>
                <w:rFonts w:cstheme="minorHAnsi"/>
                <w:highlight w:val="yellow"/>
              </w:rPr>
            </w:pPr>
            <w:r w:rsidRPr="00025692">
              <w:rPr>
                <w:rFonts w:ascii="Calibri" w:eastAsia="Times New Roman" w:hAnsi="Calibri"/>
                <w:b/>
                <w:highlight w:val="yellow"/>
              </w:rPr>
              <w:t xml:space="preserve">Repetitive </w:t>
            </w:r>
            <w:r>
              <w:rPr>
                <w:rFonts w:ascii="Calibri" w:eastAsia="Times New Roman" w:hAnsi="Calibri"/>
                <w:b/>
                <w:highlight w:val="yellow"/>
              </w:rPr>
              <w:t>End</w:t>
            </w:r>
            <w:r w:rsidRPr="00025692">
              <w:rPr>
                <w:rFonts w:ascii="Calibri" w:eastAsia="Times New Roman" w:hAnsi="Calibri"/>
                <w:b/>
                <w:highlight w:val="yellow"/>
              </w:rPr>
              <w:t xml:space="preserve"> Aggregate end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65887" w14:textId="77777777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EF07D" w14:textId="77777777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</w:p>
        </w:tc>
      </w:tr>
      <w:tr w:rsidR="00374D33" w:rsidRPr="00E660BF" w14:paraId="2AFAF82B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A592D" w14:textId="790F543F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highlight w:val="yellow"/>
              </w:rPr>
            </w:pPr>
            <w:r w:rsidRPr="00025692">
              <w:rPr>
                <w:rFonts w:cstheme="minorHAnsi"/>
                <w:b/>
                <w:color w:val="000000" w:themeColor="text1"/>
                <w:highlight w:val="yellow"/>
              </w:rPr>
              <w:t>/SalaryCreditDetails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C16DA" w14:textId="3D798CD7" w:rsidR="00374D33" w:rsidRPr="00025692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b/>
                <w:highlight w:val="yellow"/>
              </w:rPr>
            </w:pPr>
            <w:r w:rsidRPr="00025692">
              <w:rPr>
                <w:rFonts w:ascii="Calibri" w:eastAsia="Times New Roman" w:hAnsi="Calibri"/>
                <w:b/>
                <w:highlight w:val="yellow"/>
              </w:rPr>
              <w:t xml:space="preserve">Repetitive </w:t>
            </w:r>
            <w:r>
              <w:rPr>
                <w:rFonts w:ascii="Calibri" w:eastAsia="Times New Roman" w:hAnsi="Calibri"/>
                <w:b/>
                <w:highlight w:val="yellow"/>
              </w:rPr>
              <w:t>End</w:t>
            </w:r>
            <w:r w:rsidRPr="00025692">
              <w:rPr>
                <w:rFonts w:ascii="Calibri" w:eastAsia="Times New Roman" w:hAnsi="Calibri"/>
                <w:b/>
                <w:highlight w:val="yellow"/>
              </w:rPr>
              <w:t xml:space="preserve"> Aggregate end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55447" w14:textId="77777777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F12A4" w14:textId="77777777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</w:p>
        </w:tc>
      </w:tr>
      <w:tr w:rsidR="00374D33" w:rsidRPr="00E660BF" w14:paraId="6A54D674" w14:textId="77777777" w:rsidTr="00374D3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7FB31" w14:textId="0498B899" w:rsidR="00374D33" w:rsidRPr="00025692" w:rsidRDefault="00374D33" w:rsidP="00374D33">
            <w:pPr>
              <w:spacing w:before="0" w:after="0" w:line="240" w:lineRule="auto"/>
              <w:rPr>
                <w:rFonts w:cstheme="minorHAnsi"/>
                <w:b/>
                <w:color w:val="000000" w:themeColor="text1"/>
                <w:highlight w:val="yellow"/>
              </w:rPr>
            </w:pPr>
            <w:r w:rsidRPr="00DB0608">
              <w:rPr>
                <w:rFonts w:ascii="Calibri" w:eastAsia="Times New Roman" w:hAnsi="Calibri"/>
                <w:b/>
                <w:bCs/>
                <w:color w:val="000000"/>
              </w:rPr>
              <w:t>&lt;/CustomerExposureResponse&gt;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C92C5" w14:textId="71EE7B14" w:rsidR="00374D33" w:rsidRPr="00025692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b/>
                <w:highlight w:val="yellow"/>
              </w:rPr>
            </w:pPr>
            <w:r w:rsidRPr="00DB0608">
              <w:rPr>
                <w:rFonts w:ascii="Calibri" w:eastAsia="Times New Roman" w:hAnsi="Calibri"/>
                <w:color w:val="000000"/>
              </w:rPr>
              <w:t>End of aggregate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74EBC" w14:textId="77777777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highlight w:val="yellow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43A7E" w14:textId="77777777" w:rsidR="00374D33" w:rsidRPr="00CC2A4B" w:rsidRDefault="00374D33" w:rsidP="00374D33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highlight w:val="yellow"/>
              </w:rPr>
            </w:pPr>
          </w:p>
        </w:tc>
      </w:tr>
    </w:tbl>
    <w:p w14:paraId="339CDF85" w14:textId="77777777" w:rsidR="00E660BF" w:rsidRDefault="00E660BF" w:rsidP="00CA53E3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p w14:paraId="2437B401" w14:textId="77777777" w:rsidR="00E660BF" w:rsidRDefault="00E660BF" w:rsidP="00CA53E3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p w14:paraId="0801572B" w14:textId="77777777" w:rsidR="00E660BF" w:rsidRDefault="00E660BF" w:rsidP="00CA53E3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p w14:paraId="3679C711" w14:textId="77777777" w:rsidR="00E660BF" w:rsidRDefault="00E660BF" w:rsidP="00CA53E3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p w14:paraId="78D6A4B9" w14:textId="77777777" w:rsidR="00CA53E3" w:rsidRDefault="00CA53E3" w:rsidP="00CA53E3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 xml:space="preserve">Sample </w:t>
      </w:r>
      <w:r>
        <w:rPr>
          <w:color w:val="365F91" w:themeColor="accent1" w:themeShade="BF"/>
          <w:sz w:val="24"/>
          <w:szCs w:val="24"/>
          <w:u w:val="single"/>
        </w:rPr>
        <w:t>Response</w:t>
      </w:r>
    </w:p>
    <w:p w14:paraId="5D7A4D55" w14:textId="77777777" w:rsidR="00CA53E3" w:rsidRPr="004911B2" w:rsidRDefault="00CA53E3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4911B2">
        <w:rPr>
          <w:rFonts w:asciiTheme="minorHAnsi" w:hAnsiTheme="minorHAnsi" w:cstheme="minorHAnsi"/>
          <w:sz w:val="22"/>
          <w:szCs w:val="22"/>
        </w:rPr>
        <w:t>&lt;?xml version="1.0" encoding="UTF-8" standalone="yes"?&gt;</w:t>
      </w:r>
    </w:p>
    <w:p w14:paraId="37F5A71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bookmarkStart w:id="9" w:name="_Toc431842955"/>
      <w:bookmarkStart w:id="10" w:name="_Toc439244584"/>
      <w:r w:rsidRPr="001B187F">
        <w:rPr>
          <w:rFonts w:eastAsia="Calibri" w:cstheme="minorHAnsi"/>
        </w:rPr>
        <w:t>&lt;EE_EAI_MESSAGE&gt;</w:t>
      </w:r>
    </w:p>
    <w:p w14:paraId="66182F2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&lt;EE_EAI_HEADER&gt;</w:t>
      </w:r>
    </w:p>
    <w:p w14:paraId="48D64A3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&lt;MsgFormat&gt;CUSTOMER_EXPOSURE&lt;/MsgFormat&gt;</w:t>
      </w:r>
    </w:p>
    <w:p w14:paraId="5FEA897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&lt;MsgVersion&gt;0001&lt;/MsgVersion&gt;</w:t>
      </w:r>
    </w:p>
    <w:p w14:paraId="43A8270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&lt;RequestorChannelId&gt;CAS&lt;/RequestorChannelId&gt;</w:t>
      </w:r>
    </w:p>
    <w:p w14:paraId="24EEAD2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&lt;RequestorUserId&gt;RAKUSER&lt;/RequestorUserId&gt;</w:t>
      </w:r>
    </w:p>
    <w:p w14:paraId="7375C16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&lt;RequestorLanguage&gt;E&lt;/RequestorLanguage&gt;</w:t>
      </w:r>
    </w:p>
    <w:p w14:paraId="07897F8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&lt;RequestorSecurityInfo&gt;secure&lt;/RequestorSecurityInfo&gt;</w:t>
      </w:r>
    </w:p>
    <w:p w14:paraId="40ED781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&lt;ReturnCode&gt;0000&lt;/ReturnCode&gt;</w:t>
      </w:r>
    </w:p>
    <w:p w14:paraId="7123F5D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&lt;ReturnDesc&gt;Success&lt;/ReturnDesc&gt;</w:t>
      </w:r>
    </w:p>
    <w:p w14:paraId="0B9B5F3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&lt;MessageId&gt;123123453&lt;/MessageId&gt;</w:t>
      </w:r>
    </w:p>
    <w:p w14:paraId="62A0DC0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&lt;Extra1&gt;REQ||SHELL.JOHN&lt;/Extra1&gt;</w:t>
      </w:r>
    </w:p>
    <w:p w14:paraId="50250B7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&lt;Extra2&gt;YYYY-MM-DDThh:mm:ss.mmm+hh:mm&lt;/Extra2&gt;</w:t>
      </w:r>
    </w:p>
    <w:p w14:paraId="383502A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&lt;/EE_EAI_HEADER&gt;</w:t>
      </w:r>
    </w:p>
    <w:p w14:paraId="64B2E21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&lt;CustomerExposureResponse&gt;</w:t>
      </w:r>
    </w:p>
    <w:p w14:paraId="3D991D2B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&lt;RequestType&gt;ExternalExposure&lt;/RequestType&gt;</w:t>
      </w:r>
    </w:p>
    <w:p w14:paraId="3600E206" w14:textId="77777777" w:rsidR="001B187F" w:rsidRPr="001B187F" w:rsidRDefault="00246943" w:rsidP="00246943">
      <w:pPr>
        <w:spacing w:line="240" w:lineRule="auto"/>
        <w:ind w:left="720"/>
        <w:contextualSpacing/>
        <w:rPr>
          <w:rFonts w:eastAsia="Calibri" w:cstheme="minorHAnsi"/>
        </w:rPr>
      </w:pPr>
      <w:r w:rsidRPr="00246943">
        <w:rPr>
          <w:rFonts w:eastAsia="Calibri" w:cstheme="minorHAnsi"/>
        </w:rPr>
        <w:t>&lt;ReportUrl&gt;http://https://ant1a2aapps01.rakbanktst.ae:446/GetPdf.aspx?refno=bMu4SD9SJec=&lt;/ReportUrl&gt;</w:t>
      </w:r>
      <w:r w:rsidRPr="00246943">
        <w:rPr>
          <w:rFonts w:eastAsia="Calibri" w:cstheme="minorHAnsi"/>
        </w:rPr>
        <w:cr/>
      </w:r>
    </w:p>
    <w:p w14:paraId="5AEBCD21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&lt;IsDirect&gt;N&lt;/IsDirect&gt;</w:t>
      </w:r>
    </w:p>
    <w:p w14:paraId="232959BC" w14:textId="77777777" w:rsidR="007102C9" w:rsidRPr="007102C9" w:rsidRDefault="007102C9" w:rsidP="007102C9">
      <w:pPr>
        <w:spacing w:line="240" w:lineRule="auto"/>
        <w:ind w:left="720"/>
        <w:contextualSpacing/>
        <w:rPr>
          <w:rFonts w:eastAsia="Calibri" w:cstheme="minorHAnsi"/>
        </w:rPr>
      </w:pPr>
      <w:r w:rsidRPr="007102C9">
        <w:rPr>
          <w:rFonts w:eastAsia="Calibri" w:cstheme="minorHAnsi"/>
        </w:rPr>
        <w:t>&lt;CBApplicationID&gt;CB34345678&lt;/CBApplicationID&gt;</w:t>
      </w:r>
    </w:p>
    <w:p w14:paraId="0464469C" w14:textId="77777777" w:rsidR="007102C9" w:rsidRPr="001B187F" w:rsidRDefault="007102C9" w:rsidP="007102C9">
      <w:pPr>
        <w:spacing w:line="240" w:lineRule="auto"/>
        <w:ind w:left="720"/>
        <w:contextualSpacing/>
        <w:rPr>
          <w:rFonts w:eastAsia="Calibri" w:cstheme="minorHAnsi"/>
        </w:rPr>
      </w:pPr>
      <w:r w:rsidRPr="007102C9">
        <w:rPr>
          <w:rFonts w:eastAsia="Calibri" w:cstheme="minorHAnsi"/>
        </w:rPr>
        <w:t>&lt;ProviderApplNo&gt;</w:t>
      </w:r>
      <w:r>
        <w:rPr>
          <w:rFonts w:eastAsia="Calibri" w:cstheme="minorHAnsi"/>
        </w:rPr>
        <w:t>12356</w:t>
      </w:r>
      <w:r w:rsidRPr="007102C9">
        <w:rPr>
          <w:rFonts w:eastAsia="Calibri" w:cstheme="minorHAnsi"/>
        </w:rPr>
        <w:t>&lt;/ProviderApplNo&gt;</w:t>
      </w:r>
    </w:p>
    <w:p w14:paraId="15F582D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&lt;CustInfo&gt;</w:t>
      </w:r>
    </w:p>
    <w:p w14:paraId="06A89C5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&lt;CustId&gt;</w:t>
      </w:r>
    </w:p>
    <w:p w14:paraId="0D8183B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&lt;CustIdType&gt;CIF Id&lt;/CustIdType&gt;</w:t>
      </w:r>
    </w:p>
    <w:p w14:paraId="3CA7482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&lt;CustIdValue&gt;asd12&lt;/CustIdValue&gt;</w:t>
      </w:r>
    </w:p>
    <w:p w14:paraId="78886C0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&lt;/CustId&gt;</w:t>
      </w:r>
    </w:p>
    <w:p w14:paraId="24A5B45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&lt;FullNm&gt;asd12&lt;/FullNm&gt;</w:t>
      </w:r>
    </w:p>
    <w:p w14:paraId="04045F6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&lt;BirthDt&gt;1967-08-13&lt;/BirthDt&gt;</w:t>
      </w:r>
    </w:p>
    <w:p w14:paraId="36CD88B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&lt;Gender&gt;1&lt;/Gender&gt;</w:t>
      </w:r>
    </w:p>
    <w:p w14:paraId="06022C6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&lt;CustSegment&gt;asd12&lt;/CustSegment&gt;</w:t>
      </w:r>
    </w:p>
    <w:p w14:paraId="1C6DF1B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&lt;CustSubSegment&gt;asd12&lt;/CustSubSegment&gt;</w:t>
      </w:r>
    </w:p>
    <w:p w14:paraId="40DEB6D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&lt;RMName&gt;asd12&lt;/RMName&gt;</w:t>
      </w:r>
    </w:p>
    <w:p w14:paraId="3B19739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&lt;TotalOutstanding&gt;0.0&lt;/TotalOutstanding&gt;</w:t>
      </w:r>
    </w:p>
    <w:p w14:paraId="5A74D3C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&lt;TotalOverdue&gt;0.0&lt;/TotalOverdue&gt;</w:t>
      </w:r>
    </w:p>
    <w:p w14:paraId="4EEE5F2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&lt;TotalExposure&gt;0.0&lt;/TotalExposure&gt;</w:t>
      </w:r>
    </w:p>
    <w:p w14:paraId="29C5226D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&lt;NoOfContracts&gt;0&lt;/NoOfContracts&gt;</w:t>
      </w:r>
    </w:p>
    <w:p w14:paraId="0AC67F7A" w14:textId="77777777" w:rsidR="00B06288" w:rsidRPr="001B187F" w:rsidRDefault="00B06288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&lt;</w:t>
      </w:r>
      <w:r w:rsidRPr="00B06288">
        <w:t xml:space="preserve"> </w:t>
      </w:r>
      <w:r w:rsidRPr="00B06288">
        <w:rPr>
          <w:rFonts w:eastAsia="Calibri" w:cstheme="minorHAnsi"/>
        </w:rPr>
        <w:t>AECBHistMonthCount</w:t>
      </w:r>
      <w:r>
        <w:rPr>
          <w:rFonts w:eastAsia="Calibri" w:cstheme="minorHAnsi"/>
        </w:rPr>
        <w:t>&gt;12&lt;/</w:t>
      </w:r>
      <w:r w:rsidRPr="00B06288">
        <w:t xml:space="preserve"> </w:t>
      </w:r>
      <w:r w:rsidRPr="00B06288">
        <w:rPr>
          <w:rFonts w:eastAsia="Calibri" w:cstheme="minorHAnsi"/>
        </w:rPr>
        <w:t>AECBHistMonthCount</w:t>
      </w:r>
      <w:r>
        <w:rPr>
          <w:rFonts w:eastAsia="Calibri" w:cstheme="minorHAnsi"/>
        </w:rPr>
        <w:t>&gt;</w:t>
      </w:r>
    </w:p>
    <w:p w14:paraId="7C15108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&lt;CreditGrade&gt;String&lt;/CreditGrade&gt;</w:t>
      </w:r>
    </w:p>
    <w:p w14:paraId="4F29225A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&lt;/CustInfo&gt;</w:t>
      </w:r>
    </w:p>
    <w:p w14:paraId="7817BFD1" w14:textId="77777777" w:rsidR="00E21C7F" w:rsidRDefault="00E21C7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&lt;</w:t>
      </w:r>
      <w:r w:rsidRPr="00E21C7F">
        <w:t xml:space="preserve"> </w:t>
      </w:r>
      <w:r w:rsidRPr="00E21C7F">
        <w:rPr>
          <w:rFonts w:eastAsia="Calibri" w:cstheme="minorHAnsi"/>
        </w:rPr>
        <w:t>ScoreInfo</w:t>
      </w:r>
      <w:r>
        <w:rPr>
          <w:rFonts w:eastAsia="Calibri" w:cstheme="minorHAnsi"/>
        </w:rPr>
        <w:t>&gt;</w:t>
      </w:r>
    </w:p>
    <w:p w14:paraId="4226AF0F" w14:textId="77777777" w:rsidR="00E21C7F" w:rsidRDefault="00E21C7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&lt;Value&gt;ssadf&lt;</w:t>
      </w:r>
      <w:r w:rsidRPr="00E21C7F">
        <w:t xml:space="preserve"> </w:t>
      </w:r>
      <w:r>
        <w:rPr>
          <w:rFonts w:eastAsia="Calibri" w:cstheme="minorHAnsi"/>
        </w:rPr>
        <w:t>/Value&gt;</w:t>
      </w:r>
    </w:p>
    <w:p w14:paraId="6116AF49" w14:textId="77777777" w:rsidR="00E21C7F" w:rsidRDefault="00E21C7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&lt;</w:t>
      </w:r>
      <w:r w:rsidRPr="00E21C7F">
        <w:t xml:space="preserve"> </w:t>
      </w:r>
      <w:r>
        <w:rPr>
          <w:rFonts w:eastAsia="Calibri" w:cstheme="minorHAnsi"/>
        </w:rPr>
        <w:t>FraudContractFla</w:t>
      </w:r>
      <w:r w:rsidRPr="00E21C7F">
        <w:rPr>
          <w:rFonts w:eastAsia="Calibri" w:cstheme="minorHAnsi"/>
        </w:rPr>
        <w:t>g</w:t>
      </w:r>
      <w:r>
        <w:rPr>
          <w:rFonts w:eastAsia="Calibri" w:cstheme="minorHAnsi"/>
        </w:rPr>
        <w:t>&gt;Y&lt;/</w:t>
      </w:r>
      <w:r w:rsidRPr="00E21C7F">
        <w:t xml:space="preserve"> </w:t>
      </w:r>
      <w:r w:rsidRPr="00E21C7F">
        <w:rPr>
          <w:rFonts w:eastAsia="Calibri" w:cstheme="minorHAnsi"/>
        </w:rPr>
        <w:t>FraudContractFlag</w:t>
      </w:r>
      <w:r>
        <w:rPr>
          <w:rFonts w:eastAsia="Calibri" w:cstheme="minorHAnsi"/>
        </w:rPr>
        <w:t>&gt;</w:t>
      </w:r>
    </w:p>
    <w:p w14:paraId="3E4F5F62" w14:textId="77777777" w:rsidR="00E21C7F" w:rsidRDefault="00E21C7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&lt;</w:t>
      </w:r>
      <w:r w:rsidRPr="00E21C7F">
        <w:t xml:space="preserve"> </w:t>
      </w:r>
      <w:r>
        <w:rPr>
          <w:rFonts w:eastAsia="Calibri" w:cstheme="minorHAnsi"/>
        </w:rPr>
        <w:t>PaymentOrderFla</w:t>
      </w:r>
      <w:r w:rsidRPr="00E21C7F">
        <w:rPr>
          <w:rFonts w:eastAsia="Calibri" w:cstheme="minorHAnsi"/>
        </w:rPr>
        <w:t>g</w:t>
      </w:r>
      <w:r>
        <w:rPr>
          <w:rFonts w:eastAsia="Calibri" w:cstheme="minorHAnsi"/>
        </w:rPr>
        <w:t>&gt;N&lt;/</w:t>
      </w:r>
      <w:r w:rsidRPr="00E21C7F">
        <w:t xml:space="preserve"> </w:t>
      </w:r>
      <w:r w:rsidRPr="00E21C7F">
        <w:rPr>
          <w:rFonts w:eastAsia="Calibri" w:cstheme="minorHAnsi"/>
        </w:rPr>
        <w:t>PaymentOrderFlag</w:t>
      </w:r>
      <w:r>
        <w:rPr>
          <w:rFonts w:eastAsia="Calibri" w:cstheme="minorHAnsi"/>
        </w:rPr>
        <w:t>&gt;</w:t>
      </w:r>
    </w:p>
    <w:p w14:paraId="060B009B" w14:textId="77777777" w:rsidR="00C213F9" w:rsidRDefault="00C213F9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&lt;</w:t>
      </w:r>
      <w:r w:rsidRPr="00C213F9">
        <w:rPr>
          <w:rFonts w:ascii="Calibri" w:eastAsia="Times New Roman" w:hAnsi="Calibri"/>
          <w:b/>
          <w:bCs/>
          <w:color w:val="000000"/>
        </w:rPr>
        <w:t>Range</w:t>
      </w:r>
      <w:r>
        <w:rPr>
          <w:rFonts w:ascii="Calibri" w:eastAsia="Times New Roman" w:hAnsi="Calibri"/>
          <w:b/>
          <w:bCs/>
          <w:color w:val="000000"/>
        </w:rPr>
        <w:t>&gt;123&lt;/</w:t>
      </w:r>
      <w:r w:rsidRPr="00C213F9">
        <w:rPr>
          <w:rFonts w:ascii="Calibri" w:eastAsia="Times New Roman" w:hAnsi="Calibri"/>
          <w:b/>
          <w:bCs/>
          <w:color w:val="000000"/>
        </w:rPr>
        <w:t>Range</w:t>
      </w:r>
      <w:r>
        <w:rPr>
          <w:rFonts w:ascii="Calibri" w:eastAsia="Times New Roman" w:hAnsi="Calibri"/>
          <w:b/>
          <w:bCs/>
          <w:color w:val="000000"/>
        </w:rPr>
        <w:t>&gt;</w:t>
      </w:r>
    </w:p>
    <w:p w14:paraId="6F22F127" w14:textId="77777777" w:rsidR="00E21C7F" w:rsidRDefault="00E21C7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&lt;/</w:t>
      </w:r>
      <w:r w:rsidRPr="00E21C7F">
        <w:t xml:space="preserve"> </w:t>
      </w:r>
      <w:r w:rsidRPr="00E21C7F">
        <w:rPr>
          <w:rFonts w:eastAsia="Calibri" w:cstheme="minorHAnsi"/>
        </w:rPr>
        <w:t>ScoreInfo</w:t>
      </w:r>
      <w:r>
        <w:rPr>
          <w:rFonts w:eastAsia="Calibri" w:cstheme="minorHAnsi"/>
        </w:rPr>
        <w:t>&gt;</w:t>
      </w:r>
    </w:p>
    <w:p w14:paraId="2A8A63E0" w14:textId="77777777" w:rsidR="00303067" w:rsidRDefault="00303067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&lt;AddrInfo&gt;</w:t>
      </w:r>
    </w:p>
    <w:p w14:paraId="1A2641D9" w14:textId="77777777" w:rsidR="00E21C7F" w:rsidRDefault="00E21C7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&lt;</w:t>
      </w:r>
      <w:r w:rsidRPr="00E21C7F">
        <w:t xml:space="preserve"> </w:t>
      </w:r>
      <w:r w:rsidRPr="00E21C7F">
        <w:rPr>
          <w:rFonts w:eastAsia="Calibri" w:cstheme="minorHAnsi"/>
        </w:rPr>
        <w:t>EmirateType</w:t>
      </w:r>
      <w:r>
        <w:rPr>
          <w:rFonts w:eastAsia="Calibri" w:cstheme="minorHAnsi"/>
        </w:rPr>
        <w:t>&gt;Y&lt;</w:t>
      </w:r>
      <w:r>
        <w:t>/</w:t>
      </w:r>
      <w:r w:rsidRPr="00E21C7F">
        <w:rPr>
          <w:rFonts w:eastAsia="Calibri" w:cstheme="minorHAnsi"/>
        </w:rPr>
        <w:t>EmirateType</w:t>
      </w:r>
      <w:r>
        <w:rPr>
          <w:rFonts w:eastAsia="Calibri" w:cstheme="minorHAnsi"/>
        </w:rPr>
        <w:t>&gt;</w:t>
      </w:r>
    </w:p>
    <w:p w14:paraId="48B8E185" w14:textId="77777777" w:rsidR="00303067" w:rsidRPr="001B187F" w:rsidRDefault="00303067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&lt;/AddrInfo&gt;</w:t>
      </w:r>
    </w:p>
    <w:p w14:paraId="77B0944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&lt;RecordDestributions&gt;</w:t>
      </w:r>
    </w:p>
    <w:p w14:paraId="4C35C7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&lt;RecordDestribution&gt;</w:t>
      </w:r>
    </w:p>
    <w:p w14:paraId="46232F3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&lt;ContractType&gt;TotalSummary&lt;/ContractType&gt;</w:t>
      </w:r>
    </w:p>
    <w:p w14:paraId="4ED65E5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&lt;Contract_Role_Type/&gt;</w:t>
      </w:r>
    </w:p>
    <w:p w14:paraId="10EE0CE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&lt;TotalNo&gt;48&lt;/TotalNo&gt;</w:t>
      </w:r>
    </w:p>
    <w:p w14:paraId="1771662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&lt;DataProvidersNo&gt;11&lt;/DataProvidersNo&gt;</w:t>
      </w:r>
    </w:p>
    <w:p w14:paraId="7468285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&lt;RequestNo&gt;39&lt;/RequestNo&gt;</w:t>
      </w:r>
    </w:p>
    <w:p w14:paraId="5AE0E42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&lt;DeclinedNo&gt;0&lt;/DeclinedNo&gt;</w:t>
      </w:r>
    </w:p>
    <w:p w14:paraId="009D95E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&lt;RejectedNo&gt;0&lt;/RejectedNo&gt;</w:t>
      </w:r>
    </w:p>
    <w:p w14:paraId="388C30F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&lt;NotTakenUpNo&gt;0&lt;/NotTakenUpNo&gt;</w:t>
      </w:r>
    </w:p>
    <w:p w14:paraId="753FEF4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&lt;ActiveNo&gt;9&lt;/ActiveNo&gt;</w:t>
      </w:r>
    </w:p>
    <w:p w14:paraId="30CAE01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&lt;ClosedNo&gt;0&lt;/ClosedNo&gt;</w:t>
      </w:r>
    </w:p>
    <w:p w14:paraId="7203AAD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&lt;/RecordDestribution&gt;</w:t>
      </w:r>
    </w:p>
    <w:p w14:paraId="11BE0E2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&lt;RecordDestribution&gt;</w:t>
      </w:r>
    </w:p>
    <w:p w14:paraId="4332381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&lt;ContractType&gt;Installments&lt;/ContractType&gt;</w:t>
      </w:r>
    </w:p>
    <w:p w14:paraId="789F04E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&lt;Contract_Role_Type&gt;Holder&lt;/Contract_Role_Type&gt;</w:t>
      </w:r>
    </w:p>
    <w:p w14:paraId="078CDCE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&lt;TotalNo&gt;24&lt;/TotalNo&gt;</w:t>
      </w:r>
    </w:p>
    <w:p w14:paraId="4202630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&lt;DataProvidersNo&gt;1&lt;/DataProvidersNo&gt;</w:t>
      </w:r>
    </w:p>
    <w:p w14:paraId="709ED63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&lt;RequestNo&gt;23&lt;/RequestNo&gt;</w:t>
      </w:r>
    </w:p>
    <w:p w14:paraId="188CFCC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&lt;DeclinedNo&gt;0&lt;/DeclinedNo&gt;</w:t>
      </w:r>
    </w:p>
    <w:p w14:paraId="73CA67C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&lt;RejectedNo&gt;0&lt;/RejectedNo&gt;</w:t>
      </w:r>
    </w:p>
    <w:p w14:paraId="36FC6FC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&lt;NotTakenUpNo&gt;0&lt;/NotTakenUpNo&gt;</w:t>
      </w:r>
    </w:p>
    <w:p w14:paraId="0D58CC2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&lt;ActiveNo&gt;1&lt;/ActiveNo&gt;</w:t>
      </w:r>
    </w:p>
    <w:p w14:paraId="229DE4F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&lt;ClosedNo&gt;0&lt;/ClosedNo&gt;</w:t>
      </w:r>
    </w:p>
    <w:p w14:paraId="1E65B2E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&lt;/RecordDestribution&gt;</w:t>
      </w:r>
    </w:p>
    <w:p w14:paraId="3E8DBD6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&lt;RecordDestribution&gt;</w:t>
      </w:r>
    </w:p>
    <w:p w14:paraId="5EA7348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&lt;ContractType&gt;NotInstallments&lt;/ContractType&gt;</w:t>
      </w:r>
    </w:p>
    <w:p w14:paraId="4F97671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&lt;Contract_Role_Type&gt;Holder&lt;/Contract_Role_Type&gt;</w:t>
      </w:r>
    </w:p>
    <w:p w14:paraId="7E5B298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&lt;TotalNo&gt;0&lt;/TotalNo&gt;</w:t>
      </w:r>
    </w:p>
    <w:p w14:paraId="0A55457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&lt;DataProvidersNo&gt;0&lt;/DataProvidersNo&gt;</w:t>
      </w:r>
    </w:p>
    <w:p w14:paraId="0457824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&lt;RequestNo&gt;0&lt;/RequestNo&gt;</w:t>
      </w:r>
    </w:p>
    <w:p w14:paraId="2C2DF50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&lt;DeclinedNo&gt;0&lt;/DeclinedNo&gt;</w:t>
      </w:r>
    </w:p>
    <w:p w14:paraId="7A1CC99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&lt;RejectedNo&gt;0&lt;/RejectedNo&gt;</w:t>
      </w:r>
    </w:p>
    <w:p w14:paraId="3D6F198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&lt;NotTakenUpNo&gt;0&lt;/NotTakenUpNo&gt;</w:t>
      </w:r>
    </w:p>
    <w:p w14:paraId="6A32F7D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&lt;ActiveNo&gt;0&lt;/ActiveNo&gt;</w:t>
      </w:r>
    </w:p>
    <w:p w14:paraId="405A6B2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&lt;ClosedNo&gt;0&lt;/ClosedNo&gt;</w:t>
      </w:r>
    </w:p>
    <w:p w14:paraId="67CDFA5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&lt;/RecordDestribution&gt;</w:t>
      </w:r>
    </w:p>
    <w:p w14:paraId="640A559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&lt;RecordDestribution&gt;</w:t>
      </w:r>
    </w:p>
    <w:p w14:paraId="7B8173B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&lt;ContractType&gt;CreditCards&lt;/ContractType&gt;</w:t>
      </w:r>
    </w:p>
    <w:p w14:paraId="30411DB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&lt;Contract_Role_Type&gt;Holder&lt;/Contract_Role_Type&gt;</w:t>
      </w:r>
    </w:p>
    <w:p w14:paraId="4D1E584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&lt;TotalNo&gt;23&lt;/TotalNo&gt;</w:t>
      </w:r>
    </w:p>
    <w:p w14:paraId="202DE20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&lt;DataProvidersNo&gt;1&lt;/DataProvidersNo&gt;</w:t>
      </w:r>
    </w:p>
    <w:p w14:paraId="1B45FE6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&lt;RequestNo&gt;16&lt;/RequestNo&gt;</w:t>
      </w:r>
    </w:p>
    <w:p w14:paraId="673D0AD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&lt;DeclinedNo&gt;0&lt;/DeclinedNo&gt;</w:t>
      </w:r>
    </w:p>
    <w:p w14:paraId="2BD66D2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&lt;RejectedNo&gt;0&lt;/RejectedNo&gt;</w:t>
      </w:r>
    </w:p>
    <w:p w14:paraId="5C26DCE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&lt;NotTakenUpNo&gt;0&lt;/NotTakenUpNo&gt;</w:t>
      </w:r>
    </w:p>
    <w:p w14:paraId="59F5019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&lt;ActiveNo&gt;7&lt;/ActiveNo&gt;</w:t>
      </w:r>
    </w:p>
    <w:p w14:paraId="274B449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&lt;ClosedNo&gt;0&lt;/ClosedNo&gt;</w:t>
      </w:r>
    </w:p>
    <w:p w14:paraId="0D923D6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&lt;/RecordDestribution&gt;</w:t>
      </w:r>
    </w:p>
    <w:p w14:paraId="3E4B54C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&lt;RecordDestribution&gt;</w:t>
      </w:r>
    </w:p>
    <w:p w14:paraId="6AFFB8B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&lt;ContractType&gt;Services&lt;/ContractType&gt;</w:t>
      </w:r>
    </w:p>
    <w:p w14:paraId="6F5D682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&lt;Contract_Role_Type&gt;Holder&lt;/Contract_Role_Type&gt;</w:t>
      </w:r>
    </w:p>
    <w:p w14:paraId="6D721BD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&lt;TotalNo&gt;1&lt;/TotalNo&gt;</w:t>
      </w:r>
    </w:p>
    <w:p w14:paraId="4DA3592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&lt;DataProvidersNo&gt;1&lt;/DataProvidersNo&gt;</w:t>
      </w:r>
    </w:p>
    <w:p w14:paraId="0E9F263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&lt;RequestNo&gt;0&lt;/RequestNo&gt;</w:t>
      </w:r>
    </w:p>
    <w:p w14:paraId="0A8A2D6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&lt;DeclinedNo&gt;0&lt;/DeclinedNo&gt;</w:t>
      </w:r>
    </w:p>
    <w:p w14:paraId="71FB9F7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&lt;RejectedNo&gt;0&lt;/RejectedNo&gt;</w:t>
      </w:r>
    </w:p>
    <w:p w14:paraId="5D210E5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&lt;NotTakenUpNo&gt;0&lt;/NotTakenUpNo&gt;</w:t>
      </w:r>
    </w:p>
    <w:p w14:paraId="582FFA5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&lt;ActiveNo&gt;1&lt;/ActiveNo&gt;</w:t>
      </w:r>
    </w:p>
    <w:p w14:paraId="43A3DA8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&lt;ClosedNo&gt;0&lt;/ClosedNo&gt;</w:t>
      </w:r>
    </w:p>
    <w:p w14:paraId="0003881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&lt;/RecordDestribution&gt;</w:t>
      </w:r>
    </w:p>
    <w:p w14:paraId="2287ED4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&lt;/RecordDestributions&gt;</w:t>
      </w:r>
    </w:p>
    <w:p w14:paraId="53A5EB3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&lt;Derived&gt;</w:t>
      </w:r>
    </w:p>
    <w:p w14:paraId="1F3CCC3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&lt;Total_Exposure&gt;0&lt;/Total_Exposure&gt;</w:t>
      </w:r>
    </w:p>
    <w:p w14:paraId="7A745E6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&lt;Oldest_Contract_Start_Date&gt;2009-11-19T00:00:00&lt;/Oldest_Contract_Start_Date&gt;</w:t>
      </w:r>
    </w:p>
    <w:p w14:paraId="5D56AD9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&lt;WorstCurrentPaymentDelay&gt;0&lt;/WorstCurrentPaymentDelay&gt;</w:t>
      </w:r>
    </w:p>
    <w:p w14:paraId="614E9D1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&lt;Worst_PaymentDelay_Last24Months&gt;0&lt;/Worst_PaymentDelay_Last24Months&gt;</w:t>
      </w:r>
    </w:p>
    <w:p w14:paraId="1FEEA69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&lt;Worst_Status_Last24Months&gt;0&lt;/Worst_Status_Last24Months&gt;</w:t>
      </w:r>
    </w:p>
    <w:p w14:paraId="217A0A7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&lt;Nof_Records&gt;0&lt;/Nof_Records&gt;</w:t>
      </w:r>
    </w:p>
    <w:p w14:paraId="61F0F4C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&lt;NoOf_Cheque_Return_Last3&gt;0&lt;/NoOf_Cheque_Return_Last3&gt;</w:t>
      </w:r>
    </w:p>
    <w:p w14:paraId="73EBB6A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&lt;Nof_DDES_Return_Last3Months&gt;0&lt;/Nof_DDES_Return_Last3Months&gt;</w:t>
      </w:r>
    </w:p>
    <w:p w14:paraId="34CA491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&lt;Nof_Cheque_Return_Last6&gt;0&lt;/Nof_Cheque_Return_Last6&gt;</w:t>
      </w:r>
    </w:p>
    <w:p w14:paraId="4F636C2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&lt;DPD30_Last6Months&gt;0&lt;/DPD30_Last6Months&gt;</w:t>
      </w:r>
    </w:p>
    <w:p w14:paraId="3438B16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&lt;Nof_Enq_Last90Days&gt;0&lt;/Nof_Enq_Last90Days&gt;</w:t>
      </w:r>
    </w:p>
    <w:p w14:paraId="7DFA1D0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&lt;Nof_Enq_Last60Days&gt;0&lt;/Nof_Enq_Last60Days&gt;</w:t>
      </w:r>
    </w:p>
    <w:p w14:paraId="7F3844E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&lt;Nof_Enq_Last30Days&gt;0&lt;/Nof_Enq_Last30Days&gt;</w:t>
      </w:r>
    </w:p>
    <w:p w14:paraId="2CB7FD9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&lt;Internal_WriteOff_Check&gt;asd12&lt;/Internal_WriteOff_Check&gt;</w:t>
      </w:r>
    </w:p>
    <w:p w14:paraId="2988D2E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&lt;/Derived&gt;</w:t>
      </w:r>
    </w:p>
    <w:p w14:paraId="010F356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&lt;ProductExposureDetails&gt;</w:t>
      </w:r>
    </w:p>
    <w:p w14:paraId="3F81136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&lt;ChequeDetails&gt;</w:t>
      </w:r>
    </w:p>
    <w:p w14:paraId="55D12AF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&lt;ChqType&gt;BounceCheque&lt;/ChqType&gt;</w:t>
      </w:r>
    </w:p>
    <w:p w14:paraId="546AD41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&lt;Number&gt;11225&lt;/Number&gt;</w:t>
      </w:r>
    </w:p>
    <w:p w14:paraId="21569E2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&lt;Amount&gt;99999&lt;/Amount&gt;</w:t>
      </w:r>
    </w:p>
    <w:p w14:paraId="12FE931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&lt;ReturnDate&gt;2014-11-30&lt;/ReturnDate&gt;</w:t>
      </w:r>
    </w:p>
    <w:p w14:paraId="4B5EA1E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&lt;ProviderNo&gt;B13&lt;/ProviderNo&gt;</w:t>
      </w:r>
    </w:p>
    <w:p w14:paraId="08767AC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&lt;Type&gt;Bounced Cheques&lt;/Type&gt;</w:t>
      </w:r>
    </w:p>
    <w:p w14:paraId="445200C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&lt;ReasonCode&gt;Insufficient Funds&lt;/ReasonCode&gt;</w:t>
      </w:r>
    </w:p>
    <w:p w14:paraId="18F4F19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&lt;Severity&gt;Multiple&lt;/Severity&gt;</w:t>
      </w:r>
    </w:p>
    <w:p w14:paraId="07E50E2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&lt;/ChequeDetails&gt;</w:t>
      </w:r>
    </w:p>
    <w:p w14:paraId="795C3E3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&lt;ChequeDetails&gt;</w:t>
      </w:r>
    </w:p>
    <w:p w14:paraId="62CB943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&lt;ChqType&gt;BounceCheque&lt;/ChqType&gt;</w:t>
      </w:r>
    </w:p>
    <w:p w14:paraId="3702639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&lt;Number&gt;11225&lt;/Number&gt;</w:t>
      </w:r>
    </w:p>
    <w:p w14:paraId="71B36E9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&lt;Amount&gt;99999&lt;/Amount&gt;</w:t>
      </w:r>
    </w:p>
    <w:p w14:paraId="0BA7B0A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&lt;ReturnDate&gt;2014-11-30&lt;/ReturnDate&gt;</w:t>
      </w:r>
    </w:p>
    <w:p w14:paraId="3B30463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&lt;ProviderNo&gt;B13&lt;/ProviderNo&gt;</w:t>
      </w:r>
    </w:p>
    <w:p w14:paraId="46018BA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&lt;Type&gt;Bounced Cheques&lt;/Type&gt;</w:t>
      </w:r>
    </w:p>
    <w:p w14:paraId="4456AAC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&lt;ReasonCode&gt;Insufficient Funds&lt;/ReasonCode&gt;</w:t>
      </w:r>
    </w:p>
    <w:p w14:paraId="4BE287D5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&lt;Severity&gt;Multiple&lt;/Severity&gt;</w:t>
      </w:r>
    </w:p>
    <w:p w14:paraId="4C81D3AA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&lt;DPD60Plus_Last12Months&gt;&lt;/DPD60Plus_Last12Months&gt;</w:t>
      </w:r>
    </w:p>
    <w:p w14:paraId="2BA20011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&lt;DPD5_Last12Months&gt;&lt;/DPD5_Last12Months&gt;</w:t>
      </w:r>
    </w:p>
    <w:p w14:paraId="00E967D1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&lt;MaximumOverDueAmount&gt;&lt;/MaximumOverDueAmount&gt;</w:t>
      </w:r>
    </w:p>
    <w:p w14:paraId="15407606" w14:textId="77777777" w:rsidR="006F3B9E" w:rsidRPr="00744C7F" w:rsidRDefault="006F3B9E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&lt;Utilizations24Months&gt;</w:t>
      </w:r>
    </w:p>
    <w:p w14:paraId="64FC8764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&lt;Month&gt;&lt;/Month&gt;</w:t>
      </w:r>
    </w:p>
    <w:p w14:paraId="46E2EA0C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&lt;CreditLimit&gt;&lt;/CreditLimit&gt;</w:t>
      </w:r>
    </w:p>
    <w:p w14:paraId="0A39A0EF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&lt;OutstandingBalance&gt;&lt;/OutstandingBalance&gt;</w:t>
      </w:r>
    </w:p>
    <w:p w14:paraId="5FDFAABE" w14:textId="77777777" w:rsidR="006F3B9E" w:rsidRPr="00744C7F" w:rsidRDefault="006F3B9E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&lt;/Utilizations24Months&gt;</w:t>
      </w:r>
    </w:p>
    <w:p w14:paraId="22A62486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&lt;History&gt;</w:t>
      </w:r>
    </w:p>
    <w:p w14:paraId="5AD3F8ED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lastRenderedPageBreak/>
        <w:tab/>
        <w:t>&lt;key&gt;&lt;/key&gt;</w:t>
      </w:r>
    </w:p>
    <w:p w14:paraId="11018A8C" w14:textId="77777777" w:rsidR="006F3B9E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&lt;Status&gt;&lt;/Status&gt;</w:t>
      </w:r>
    </w:p>
    <w:p w14:paraId="032CC64C" w14:textId="77777777" w:rsidR="006F3B9E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&lt;/History&gt;</w:t>
      </w:r>
    </w:p>
    <w:p w14:paraId="67C0163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&lt;/ChequeDetails&gt;</w:t>
      </w:r>
    </w:p>
    <w:p w14:paraId="4F22310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&lt;LoanDetails&gt;</w:t>
      </w:r>
    </w:p>
    <w:p w14:paraId="6DC0991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&lt;AgreementId&gt;asd12&lt;/AgreementId&gt;</w:t>
      </w:r>
    </w:p>
    <w:p w14:paraId="10BEBBC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&lt;LoanStat&gt;asd12&lt;/LoanStat&gt;</w:t>
      </w:r>
    </w:p>
    <w:p w14:paraId="0035F39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&lt;LoanType&gt;asd12&lt;/LoanType&gt;</w:t>
      </w:r>
    </w:p>
    <w:p w14:paraId="30CEDA3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0A95910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&lt;TotalNoOfInstalments&gt;12&lt;/TotalNoOfInstalments&gt;</w:t>
      </w:r>
    </w:p>
    <w:p w14:paraId="26EA5C4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&lt;RemainingInstalments&gt;5&lt;/RemainingInstalments&gt;</w:t>
      </w:r>
    </w:p>
    <w:p w14:paraId="07E26D8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&lt;Bucket&gt;0.0&lt;/Bucket&gt;</w:t>
      </w:r>
    </w:p>
    <w:p w14:paraId="149193B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2FDB9C2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17018BF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31640EE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669C6AE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19BE794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3B3FBD0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1743E21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2245E58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6E82221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1163785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300D93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13D0337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&lt;CurCode&gt;AED&lt;/CurCode&gt;</w:t>
      </w:r>
    </w:p>
    <w:p w14:paraId="3552535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3253E98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5833A1D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4FD5546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4612F6D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609360C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&lt;AmtType&gt;TotalAmount&lt;/AmtType&gt;</w:t>
      </w:r>
    </w:p>
    <w:p w14:paraId="10F49C9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1329299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2D2CAD8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260974E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&lt;AmtType&gt;PaymentsAmount&lt;/AmtType&gt;</w:t>
      </w:r>
    </w:p>
    <w:p w14:paraId="53D579A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3FA827E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310F798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39B6C54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&lt;AmtType&gt;CreditLimit&lt;/AmtType&gt;</w:t>
      </w:r>
    </w:p>
    <w:p w14:paraId="33BB115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2A94A9D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2445882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1A845C1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62CCB83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62C4E19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36101BA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2300AFE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6C69F90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38836AE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&lt;NofDaysPmtDelay&gt;12&lt;/NofDaysPmtDelay&gt;</w:t>
      </w:r>
    </w:p>
    <w:p w14:paraId="24A895A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728205E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&lt;MaxDaysPmtDelayDt&gt;1967-08-13&lt;/MaxDaysPmtDelayDt&gt;</w:t>
      </w:r>
    </w:p>
    <w:p w14:paraId="012A424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4D3D1D9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3CA42EF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&lt;DisputeAlert&gt;N&lt;/DisputeAlert&gt;</w:t>
      </w:r>
    </w:p>
    <w:p w14:paraId="01AAEFF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&lt;NonActivePmt&gt;Y&lt;/NonActivePmt&gt;</w:t>
      </w:r>
    </w:p>
    <w:p w14:paraId="15C45A4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&lt;IsCurrent&gt;Y&lt;/IsCurrent&gt;</w:t>
      </w:r>
    </w:p>
    <w:p w14:paraId="28C737B3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7DB08E76" w14:textId="77777777" w:rsidR="00B06288" w:rsidRPr="001B187F" w:rsidRDefault="00B06288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79564D29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7EDB0751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&lt;DPD60Plus_Last12Months&gt;&lt;/DPD60Plus_Last12Months&gt;</w:t>
      </w:r>
    </w:p>
    <w:p w14:paraId="33B49E25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&lt;DPD5_Last12Months&gt;&lt;/DPD5_Last12Months&gt;</w:t>
      </w:r>
    </w:p>
    <w:p w14:paraId="3323C4B0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&lt;MaximumOverDueAmount&gt;&lt;/MaximumOverDueAmount&gt;</w:t>
      </w:r>
    </w:p>
    <w:p w14:paraId="7E3D6635" w14:textId="77777777" w:rsidR="00985AE6" w:rsidRPr="00744C7F" w:rsidRDefault="006F3B9E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&lt;Utilizations24Months&gt;</w:t>
      </w:r>
    </w:p>
    <w:p w14:paraId="1486EA08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&lt;Month&gt;&lt;/Month&gt;</w:t>
      </w:r>
    </w:p>
    <w:p w14:paraId="16CCE23E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&lt;CreditLimit&gt;&lt;/CreditLimit&gt;</w:t>
      </w:r>
    </w:p>
    <w:p w14:paraId="4D1013E1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&lt;OutstandingBalance&gt;&lt;/OutstandingBalance&gt;</w:t>
      </w:r>
    </w:p>
    <w:p w14:paraId="7CD770C8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&lt;/</w:t>
      </w:r>
      <w:r w:rsidR="006F3B9E" w:rsidRPr="00744C7F">
        <w:rPr>
          <w:rFonts w:eastAsia="Calibri" w:cstheme="minorHAnsi"/>
        </w:rPr>
        <w:t>Utilizations24Mo</w:t>
      </w:r>
      <w:r w:rsidR="00F877FB" w:rsidRPr="00744C7F">
        <w:rPr>
          <w:rFonts w:eastAsia="Calibri" w:cstheme="minorHAnsi"/>
        </w:rPr>
        <w:t>n</w:t>
      </w:r>
      <w:r w:rsidR="006F3B9E" w:rsidRPr="00744C7F">
        <w:rPr>
          <w:rFonts w:eastAsia="Calibri" w:cstheme="minorHAnsi"/>
        </w:rPr>
        <w:t>ths</w:t>
      </w:r>
      <w:r w:rsidRPr="00744C7F">
        <w:rPr>
          <w:rFonts w:eastAsia="Calibri" w:cstheme="minorHAnsi"/>
        </w:rPr>
        <w:t>&gt;</w:t>
      </w:r>
    </w:p>
    <w:p w14:paraId="700EA4E2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&lt;History&gt;</w:t>
      </w:r>
    </w:p>
    <w:p w14:paraId="7CD87898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&lt;key&gt;&lt;/key&gt;</w:t>
      </w:r>
    </w:p>
    <w:p w14:paraId="17976139" w14:textId="77777777" w:rsidR="00985AE6" w:rsidRPr="00744C7F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ab/>
        <w:t>&lt;Status&gt;&lt;/Status&gt;</w:t>
      </w:r>
    </w:p>
    <w:p w14:paraId="257980E1" w14:textId="77777777" w:rsidR="006F3B9E" w:rsidRDefault="00985AE6" w:rsidP="00744C7F">
      <w:pPr>
        <w:spacing w:line="240" w:lineRule="auto"/>
        <w:ind w:left="1440"/>
        <w:contextualSpacing/>
        <w:rPr>
          <w:rFonts w:eastAsia="Calibri" w:cstheme="minorHAnsi"/>
        </w:rPr>
      </w:pPr>
      <w:r w:rsidRPr="00744C7F">
        <w:rPr>
          <w:rFonts w:eastAsia="Calibri" w:cstheme="minorHAnsi"/>
        </w:rPr>
        <w:t>&lt;/History&gt;</w:t>
      </w:r>
      <w:r w:rsidR="001B187F" w:rsidRPr="001B187F">
        <w:rPr>
          <w:rFonts w:eastAsia="Calibri" w:cstheme="minorHAnsi"/>
        </w:rPr>
        <w:t xml:space="preserve">              &lt;DelinquencyInfo&gt;</w:t>
      </w:r>
    </w:p>
    <w:p w14:paraId="415201E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&lt;BucketType&gt;DPD30_Last6Months&lt;/BucketType&gt;</w:t>
      </w:r>
    </w:p>
    <w:p w14:paraId="0220677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302E2AE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7631B91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6C97776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&lt;BucketType&gt;DPD60_Last18Months&lt;/BucketType&gt;</w:t>
      </w:r>
    </w:p>
    <w:p w14:paraId="09CCC3F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0F85FBCD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221995A1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4A8E1722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481A3E6E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31D9DBF3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0DD7D8E4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2CA84D9D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4FB64F0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&lt;/LoanDetails&gt;</w:t>
      </w:r>
    </w:p>
    <w:p w14:paraId="2001EAC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&lt;LoanDetails&gt;</w:t>
      </w:r>
    </w:p>
    <w:p w14:paraId="0499839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&lt;AgreementId&gt;asd12&lt;/AgreementId&gt;</w:t>
      </w:r>
    </w:p>
    <w:p w14:paraId="105A8F9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&lt;LoanStat&gt;asd12&lt;/LoanStat&gt;</w:t>
      </w:r>
    </w:p>
    <w:p w14:paraId="7D42D21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&lt;LoanType&gt;asd12&lt;/LoanType&gt;</w:t>
      </w:r>
    </w:p>
    <w:p w14:paraId="0781C3F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1846F8C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&lt;TotalNoOfInstalments&gt;12&lt;/TotalNoOfInstalments&gt;</w:t>
      </w:r>
    </w:p>
    <w:p w14:paraId="75C39AC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&lt;RemainingInstalments&gt;5&lt;/RemainingInstalments&gt;</w:t>
      </w:r>
    </w:p>
    <w:p w14:paraId="6C168B8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&lt;Bucket&gt;0.0&lt;/Bucket&gt;</w:t>
      </w:r>
    </w:p>
    <w:p w14:paraId="37F2B66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754C152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02D3AE6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0DD601A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&lt;/KeyDt&gt;</w:t>
      </w:r>
    </w:p>
    <w:p w14:paraId="660B316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567307F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1604AC5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4C54BF9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6A46642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297D591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48D01CF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72F4773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278D5A8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&lt;CurCode&gt;AED&lt;/CurCode&gt;</w:t>
      </w:r>
    </w:p>
    <w:p w14:paraId="74D6009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50E2B3F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241F13A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5740B57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687F90D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00E481C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&lt;AmtType&gt;TotalAmount&lt;/AmtType&gt;</w:t>
      </w:r>
    </w:p>
    <w:p w14:paraId="5953FB9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05E8E96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534F66F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282DFB4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&lt;AmtType&gt;PaymentsAmount&lt;/AmtType&gt;</w:t>
      </w:r>
    </w:p>
    <w:p w14:paraId="070EB68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5A7E298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350CB00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42CA0A6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&lt;AmtType&gt;CreditLimit&lt;/AmtType&gt;</w:t>
      </w:r>
    </w:p>
    <w:p w14:paraId="5BFD258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199549F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0F42683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01A59CC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497CC6C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52E38302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7D25D58A" w14:textId="77777777" w:rsidR="00157071" w:rsidRDefault="00157071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  &lt;</w:t>
      </w:r>
      <w:r w:rsidRPr="00157071">
        <w:rPr>
          <w:rFonts w:eastAsia="Calibri" w:cstheme="minorHAnsi"/>
        </w:rPr>
        <w:t>CollectionsCode</w:t>
      </w:r>
      <w:r>
        <w:rPr>
          <w:rFonts w:eastAsia="Calibri" w:cstheme="minorHAnsi"/>
        </w:rPr>
        <w:t>&gt;&lt;/</w:t>
      </w:r>
      <w:r w:rsidRPr="00157071">
        <w:rPr>
          <w:rFonts w:eastAsia="Calibri" w:cstheme="minorHAnsi"/>
        </w:rPr>
        <w:t>CollectionsCode</w:t>
      </w:r>
      <w:r>
        <w:rPr>
          <w:rFonts w:eastAsia="Calibri" w:cstheme="minorHAnsi"/>
        </w:rPr>
        <w:t>&gt;</w:t>
      </w:r>
    </w:p>
    <w:p w14:paraId="2F7E0BF7" w14:textId="77777777" w:rsidR="00157071" w:rsidRDefault="00157071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 &lt;</w:t>
      </w:r>
      <w:r w:rsidRPr="00157071">
        <w:rPr>
          <w:rFonts w:eastAsia="Calibri" w:cstheme="minorHAnsi"/>
        </w:rPr>
        <w:t>PreviousLoanDBR</w:t>
      </w:r>
      <w:r>
        <w:rPr>
          <w:rFonts w:eastAsia="Calibri" w:cstheme="minorHAnsi"/>
        </w:rPr>
        <w:t>&gt;&lt;/</w:t>
      </w:r>
      <w:r w:rsidRPr="00157071">
        <w:rPr>
          <w:rFonts w:eastAsia="Calibri" w:cstheme="minorHAnsi"/>
        </w:rPr>
        <w:t>PreviousLoanDBR</w:t>
      </w:r>
      <w:r>
        <w:rPr>
          <w:rFonts w:eastAsia="Calibri" w:cstheme="minorHAnsi"/>
        </w:rPr>
        <w:t>&gt;</w:t>
      </w:r>
    </w:p>
    <w:p w14:paraId="119DCDE3" w14:textId="77777777" w:rsidR="00157071" w:rsidRDefault="00157071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  &lt;</w:t>
      </w:r>
      <w:r w:rsidRPr="00157071">
        <w:rPr>
          <w:rFonts w:eastAsia="Calibri" w:cstheme="minorHAnsi"/>
        </w:rPr>
        <w:t>PreviousLoanTAI</w:t>
      </w:r>
      <w:r>
        <w:rPr>
          <w:rFonts w:eastAsia="Calibri" w:cstheme="minorHAnsi"/>
        </w:rPr>
        <w:t>&gt;&lt;/</w:t>
      </w:r>
      <w:r w:rsidRPr="00157071">
        <w:rPr>
          <w:rFonts w:eastAsia="Calibri" w:cstheme="minorHAnsi"/>
        </w:rPr>
        <w:t>PreviousLoanTAI</w:t>
      </w:r>
      <w:r>
        <w:rPr>
          <w:rFonts w:eastAsia="Calibri" w:cstheme="minorHAnsi"/>
        </w:rPr>
        <w:t>&gt;</w:t>
      </w:r>
    </w:p>
    <w:p w14:paraId="6DF0380E" w14:textId="77777777" w:rsidR="00157071" w:rsidRDefault="00157071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 &lt;</w:t>
      </w:r>
      <w:r w:rsidRPr="00157071">
        <w:rPr>
          <w:rFonts w:eastAsia="Calibri" w:cstheme="minorHAnsi"/>
        </w:rPr>
        <w:t>PreviousLoanMultiple</w:t>
      </w:r>
      <w:r>
        <w:rPr>
          <w:rFonts w:eastAsia="Calibri" w:cstheme="minorHAnsi"/>
        </w:rPr>
        <w:t>&gt;&lt;/</w:t>
      </w:r>
      <w:r w:rsidRPr="00157071">
        <w:rPr>
          <w:rFonts w:eastAsia="Calibri" w:cstheme="minorHAnsi"/>
        </w:rPr>
        <w:t>PreviousLoanMultiple</w:t>
      </w:r>
      <w:r>
        <w:rPr>
          <w:rFonts w:eastAsia="Calibri" w:cstheme="minorHAnsi"/>
        </w:rPr>
        <w:t>&gt;</w:t>
      </w:r>
    </w:p>
    <w:p w14:paraId="33A372F0" w14:textId="77777777" w:rsidR="00157071" w:rsidRDefault="00157071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 &lt;</w:t>
      </w:r>
      <w:r w:rsidRPr="00157071">
        <w:rPr>
          <w:rFonts w:eastAsia="Calibri" w:cstheme="minorHAnsi"/>
        </w:rPr>
        <w:t>PreviousLoanEmp</w:t>
      </w:r>
      <w:r>
        <w:rPr>
          <w:rFonts w:eastAsia="Calibri" w:cstheme="minorHAnsi"/>
        </w:rPr>
        <w:t>&gt;&lt;/</w:t>
      </w:r>
      <w:r w:rsidRPr="00157071">
        <w:rPr>
          <w:rFonts w:eastAsia="Calibri" w:cstheme="minorHAnsi"/>
        </w:rPr>
        <w:t>PreviousLoanEmp</w:t>
      </w:r>
      <w:r>
        <w:rPr>
          <w:rFonts w:eastAsia="Calibri" w:cstheme="minorHAnsi"/>
        </w:rPr>
        <w:t>&gt;</w:t>
      </w:r>
    </w:p>
    <w:p w14:paraId="207D32C9" w14:textId="77777777" w:rsidR="00157071" w:rsidRDefault="00157071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&lt;</w:t>
      </w:r>
      <w:r w:rsidRPr="00157071">
        <w:rPr>
          <w:rFonts w:eastAsia="Calibri" w:cstheme="minorHAnsi"/>
        </w:rPr>
        <w:t>CurrentlyCurrentFlg</w:t>
      </w:r>
      <w:r>
        <w:rPr>
          <w:rFonts w:eastAsia="Calibri" w:cstheme="minorHAnsi"/>
        </w:rPr>
        <w:t>&gt;&lt;/</w:t>
      </w:r>
      <w:r w:rsidRPr="00157071">
        <w:rPr>
          <w:rFonts w:eastAsia="Calibri" w:cstheme="minorHAnsi"/>
        </w:rPr>
        <w:t>CurrentlyCurrentFlg</w:t>
      </w:r>
      <w:r>
        <w:rPr>
          <w:rFonts w:eastAsia="Calibri" w:cstheme="minorHAnsi"/>
        </w:rPr>
        <w:t>&gt;</w:t>
      </w:r>
    </w:p>
    <w:p w14:paraId="7E121B70" w14:textId="77777777" w:rsidR="005F6D3F" w:rsidRDefault="00B54D6C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</w:t>
      </w:r>
      <w:r w:rsidR="005F6D3F">
        <w:rPr>
          <w:rFonts w:eastAsia="Calibri" w:cstheme="minorHAnsi"/>
        </w:rPr>
        <w:t>&lt;</w:t>
      </w:r>
      <w:r w:rsidR="005F6D3F" w:rsidRPr="005F6D3F">
        <w:rPr>
          <w:rFonts w:eastAsia="Calibri" w:cstheme="minorHAnsi"/>
        </w:rPr>
        <w:t>MarketingCode</w:t>
      </w:r>
      <w:r w:rsidR="005F6D3F">
        <w:rPr>
          <w:rFonts w:eastAsia="Calibri" w:cstheme="minorHAnsi"/>
        </w:rPr>
        <w:t>&gt;&lt;/</w:t>
      </w:r>
      <w:r w:rsidR="005F6D3F" w:rsidRPr="005F6D3F">
        <w:rPr>
          <w:rFonts w:eastAsia="Calibri" w:cstheme="minorHAnsi"/>
        </w:rPr>
        <w:t>MarketingCode</w:t>
      </w:r>
      <w:r w:rsidR="005F6D3F">
        <w:rPr>
          <w:rFonts w:eastAsia="Calibri" w:cstheme="minorHAnsi"/>
        </w:rPr>
        <w:t>&gt;</w:t>
      </w:r>
    </w:p>
    <w:p w14:paraId="17B39066" w14:textId="77777777" w:rsidR="005F6D3F" w:rsidRDefault="00B54D6C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</w:t>
      </w:r>
      <w:r w:rsidR="005F6D3F" w:rsidRPr="005F6D3F">
        <w:rPr>
          <w:rFonts w:eastAsia="Calibri" w:cstheme="minorHAnsi"/>
        </w:rPr>
        <w:t>&lt;PartSettlementDetails&gt;</w:t>
      </w:r>
    </w:p>
    <w:p w14:paraId="5EB76482" w14:textId="77777777" w:rsidR="005F6D3F" w:rsidRDefault="005F6D3F" w:rsidP="00B54D6C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6D3F">
        <w:rPr>
          <w:rFonts w:eastAsia="Calibri" w:cstheme="minorHAnsi"/>
        </w:rPr>
        <w:t>SettlementDate</w:t>
      </w:r>
      <w:r>
        <w:rPr>
          <w:rFonts w:eastAsia="Calibri" w:cstheme="minorHAnsi"/>
        </w:rPr>
        <w:t>&gt;&lt;/</w:t>
      </w:r>
      <w:r w:rsidRPr="005F6D3F">
        <w:rPr>
          <w:rFonts w:eastAsia="Calibri" w:cstheme="minorHAnsi"/>
        </w:rPr>
        <w:t>SettlementDate</w:t>
      </w:r>
      <w:r>
        <w:rPr>
          <w:rFonts w:eastAsia="Calibri" w:cstheme="minorHAnsi"/>
        </w:rPr>
        <w:t>&gt;</w:t>
      </w:r>
    </w:p>
    <w:p w14:paraId="3C97A5B2" w14:textId="77777777" w:rsidR="005F6D3F" w:rsidRDefault="005F6D3F" w:rsidP="00B54D6C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6D3F">
        <w:rPr>
          <w:rFonts w:eastAsia="Calibri" w:cstheme="minorHAnsi"/>
        </w:rPr>
        <w:t>SettlementAmount</w:t>
      </w:r>
      <w:r>
        <w:rPr>
          <w:rFonts w:eastAsia="Calibri" w:cstheme="minorHAnsi"/>
        </w:rPr>
        <w:t>&gt;&lt;/</w:t>
      </w:r>
      <w:r w:rsidRPr="005F6D3F">
        <w:rPr>
          <w:rFonts w:eastAsia="Calibri" w:cstheme="minorHAnsi"/>
        </w:rPr>
        <w:t>SettlementAmount</w:t>
      </w:r>
      <w:r>
        <w:rPr>
          <w:rFonts w:eastAsia="Calibri" w:cstheme="minorHAnsi"/>
        </w:rPr>
        <w:t>&gt;</w:t>
      </w:r>
    </w:p>
    <w:p w14:paraId="20BC68AB" w14:textId="77777777" w:rsidR="005F6D3F" w:rsidRDefault="005F6D3F" w:rsidP="00B54D6C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&lt;Settlement</w:t>
      </w:r>
      <w:r w:rsidRPr="005F6D3F">
        <w:rPr>
          <w:rFonts w:eastAsia="Calibri" w:cstheme="minorHAnsi"/>
        </w:rPr>
        <w:t>Reason</w:t>
      </w:r>
      <w:r>
        <w:rPr>
          <w:rFonts w:eastAsia="Calibri" w:cstheme="minorHAnsi"/>
        </w:rPr>
        <w:t>&gt;&lt;/</w:t>
      </w:r>
      <w:r w:rsidRPr="005F6D3F">
        <w:rPr>
          <w:rFonts w:eastAsia="Calibri" w:cstheme="minorHAnsi"/>
        </w:rPr>
        <w:t>Settlement Reason</w:t>
      </w:r>
      <w:r>
        <w:rPr>
          <w:rFonts w:eastAsia="Calibri" w:cstheme="minorHAnsi"/>
        </w:rPr>
        <w:t>&gt;</w:t>
      </w:r>
    </w:p>
    <w:p w14:paraId="77083B23" w14:textId="77777777" w:rsidR="005F6D3F" w:rsidRDefault="005F6D3F" w:rsidP="00B54D6C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&lt;/</w:t>
      </w:r>
      <w:r w:rsidRPr="005F6D3F">
        <w:rPr>
          <w:rFonts w:eastAsia="Calibri" w:cstheme="minorHAnsi"/>
        </w:rPr>
        <w:t>PartSettlementDetails&gt;</w:t>
      </w:r>
    </w:p>
    <w:p w14:paraId="11D1B7D0" w14:textId="77777777" w:rsidR="005F6D3F" w:rsidRPr="001B187F" w:rsidRDefault="005F6D3F" w:rsidP="00B54D6C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6D3F">
        <w:rPr>
          <w:rFonts w:eastAsia="Calibri" w:cstheme="minorHAnsi"/>
        </w:rPr>
        <w:t>NoOfDaysInPipeline</w:t>
      </w:r>
      <w:r>
        <w:rPr>
          <w:rFonts w:eastAsia="Calibri" w:cstheme="minorHAnsi"/>
        </w:rPr>
        <w:t>&gt;&lt;/</w:t>
      </w:r>
      <w:r w:rsidRPr="005F6D3F">
        <w:rPr>
          <w:rFonts w:eastAsia="Calibri" w:cstheme="minorHAnsi"/>
        </w:rPr>
        <w:t>NoOfDaysInPipeline</w:t>
      </w:r>
      <w:r>
        <w:rPr>
          <w:rFonts w:eastAsia="Calibri" w:cstheme="minorHAnsi"/>
        </w:rPr>
        <w:t>&gt;</w:t>
      </w:r>
    </w:p>
    <w:p w14:paraId="3585510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568312D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7D75FDD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3298357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&lt;NofDaysPmtDelay&gt;12&lt;/NofDaysPmtDelay&gt;</w:t>
      </w:r>
    </w:p>
    <w:p w14:paraId="1447E29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24CC4B7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&lt;MaxDaysPmtDelayDt&gt;1967-08-13&lt;/MaxDaysPmtDelayDt&gt;</w:t>
      </w:r>
    </w:p>
    <w:p w14:paraId="4C78E0B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5450977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32CF1CF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&lt;DisputeAlert&gt;N&lt;/DisputeAlert&gt;</w:t>
      </w:r>
    </w:p>
    <w:p w14:paraId="4E97628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&lt;NonActivePmt&gt;Y&lt;/NonActivePmt&gt;</w:t>
      </w:r>
    </w:p>
    <w:p w14:paraId="20AAFE3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&lt;IsCurrent&gt;Y&lt;/IsCurrent&gt;</w:t>
      </w:r>
    </w:p>
    <w:p w14:paraId="5AE6D6B9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64C85C22" w14:textId="77777777" w:rsidR="00B06288" w:rsidRPr="001B187F" w:rsidRDefault="00B06288" w:rsidP="00B06288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758377E3" w14:textId="77777777" w:rsidR="00B06288" w:rsidRPr="001B187F" w:rsidRDefault="00B06288" w:rsidP="001B187F">
      <w:pPr>
        <w:spacing w:line="240" w:lineRule="auto"/>
        <w:ind w:left="720"/>
        <w:contextualSpacing/>
        <w:rPr>
          <w:rFonts w:eastAsia="Calibri" w:cstheme="minorHAnsi"/>
        </w:rPr>
      </w:pPr>
    </w:p>
    <w:p w14:paraId="4F9B431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126A8EE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1CF9AFF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&lt;BucketType&gt;DPD30_Last6Months&lt;/BucketType&gt;</w:t>
      </w:r>
    </w:p>
    <w:p w14:paraId="31E0E52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1BC4197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4D12576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53AEF9F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&lt;BucketType&gt;DPD60_Last18Months&lt;/BucketType&gt;</w:t>
      </w:r>
    </w:p>
    <w:p w14:paraId="7AB7FE0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7F9A0E96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542E96FD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1A63438D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6D233151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7A27D9FF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65E3094A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51E84D40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57E8634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&lt;/LoanDetails&gt;</w:t>
      </w:r>
    </w:p>
    <w:p w14:paraId="093531C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&lt;CardDetails&gt;</w:t>
      </w:r>
    </w:p>
    <w:p w14:paraId="58C42FE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&lt;CardEmbossNum&gt;1234&lt;/CardEmbossNum&gt;</w:t>
      </w:r>
    </w:p>
    <w:p w14:paraId="796DC39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&lt;CardStatus&gt;Active&lt;/CardStatus&gt;</w:t>
      </w:r>
    </w:p>
    <w:p w14:paraId="02F59DE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&lt;CardType&gt;Primary&lt;/CardType&gt;</w:t>
      </w:r>
    </w:p>
    <w:p w14:paraId="23B747D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494AC67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54AB994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5624AD9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582417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7B962DF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4B6E0C1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57D27A0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40A0A78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6E46B97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2A4697A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7135823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2CD164E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7819B62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&lt;CurCode&gt;AED&lt;/CurCode&gt;</w:t>
      </w:r>
    </w:p>
    <w:p w14:paraId="0D6D0E9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2BD69C5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6338806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09A2141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29E9335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7264201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   &lt;AmtType&gt;TotalAmount&lt;/AmtType&gt;</w:t>
      </w:r>
    </w:p>
    <w:p w14:paraId="062F2F9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5B41F17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0BDA8B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5A162DF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&lt;AmtType&gt;PaymentsAmount&lt;/AmtType&gt;</w:t>
      </w:r>
    </w:p>
    <w:p w14:paraId="1FEF5E2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3CFC328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322AFA2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35CC4C5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&lt;AmtType&gt;CreditLimit&lt;/AmtType&gt;</w:t>
      </w:r>
    </w:p>
    <w:p w14:paraId="799A789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3610BC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3B0C1DE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5AE45AE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057FE89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1709F9A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74BBB35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5FDB0BF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7167893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2C0774B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&lt;NofDaysPmtDelay&gt;12&lt;/NofDaysPmtDelay&gt;</w:t>
      </w:r>
    </w:p>
    <w:p w14:paraId="351689B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3CAF2D5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&lt;MaxDaysPmtDelayDt&gt;1967-08-13&lt;/MaxDaysPmtDelayDt&gt;</w:t>
      </w:r>
    </w:p>
    <w:p w14:paraId="276C45D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7FC0290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09F2451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&lt;IsDuplicate&gt;Y&lt;/IsDuplicate&gt;</w:t>
      </w:r>
    </w:p>
    <w:p w14:paraId="2E52281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&lt;DisputeAlert&gt;a&lt;/DisputeAlert&gt;</w:t>
      </w:r>
    </w:p>
    <w:p w14:paraId="20D93AA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&lt;NonActivePmt&gt;a&lt;/NonActivePmt&gt;</w:t>
      </w:r>
    </w:p>
    <w:p w14:paraId="48AAC30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&lt;IsCurrent&gt;Y&lt;/IsCurrent&gt;</w:t>
      </w:r>
    </w:p>
    <w:p w14:paraId="5A0982A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&lt;CurUtilRate&gt;10&lt;/CurUtilRate&gt;</w:t>
      </w:r>
    </w:p>
    <w:p w14:paraId="39E6B5C2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62D7B2EF" w14:textId="77777777" w:rsidR="00B06288" w:rsidRPr="001B187F" w:rsidRDefault="00B06288" w:rsidP="00B06288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07F86467" w14:textId="77777777" w:rsidR="00B06288" w:rsidRPr="001B187F" w:rsidRDefault="00B06288" w:rsidP="001B187F">
      <w:pPr>
        <w:spacing w:line="240" w:lineRule="auto"/>
        <w:ind w:left="720"/>
        <w:contextualSpacing/>
        <w:rPr>
          <w:rFonts w:eastAsia="Calibri" w:cstheme="minorHAnsi"/>
        </w:rPr>
      </w:pPr>
    </w:p>
    <w:p w14:paraId="5F30744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60E9656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74E37D8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&lt;BucketType&gt;DPD30_Last6Months&lt;/BucketType&gt;</w:t>
      </w:r>
    </w:p>
    <w:p w14:paraId="56527EF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35DE10D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2337ED2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3391D91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&lt;BucketType&gt;DPD60_Last18Months&lt;/BucketType&gt;</w:t>
      </w:r>
    </w:p>
    <w:p w14:paraId="7D42451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72612EE3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1550A8D6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5269E2A6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4328CA07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0EDB5293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0EFB97B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64F6FCF3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7252D11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&lt;/CardDetails&gt;</w:t>
      </w:r>
    </w:p>
    <w:p w14:paraId="6E2C3EE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&lt;CardDetails&gt;</w:t>
      </w:r>
    </w:p>
    <w:p w14:paraId="32757B1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&lt;CardEmbossNum&gt;1234&lt;/CardEmbossNum&gt;</w:t>
      </w:r>
    </w:p>
    <w:p w14:paraId="5FFFAEC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&lt;CardStatus&gt;Active&lt;/CardStatus&gt;</w:t>
      </w:r>
    </w:p>
    <w:p w14:paraId="6EE082B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&lt;CardType&gt;Primary&lt;/CardType&gt;</w:t>
      </w:r>
    </w:p>
    <w:p w14:paraId="3604C8A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7092A4D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44CA440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1EA00F9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7D83E2C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47A0105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629E981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793C973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24813CE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0D09EE0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50FDCF1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33FEC74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502FB66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51763FF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&lt;CurCode&gt;AED&lt;/CurCode&gt;</w:t>
      </w:r>
    </w:p>
    <w:p w14:paraId="40802AA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0FF0957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1BA3DA4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77FA28B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52F8DA8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2FE47C8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&lt;AmtType&gt;TotalAmount&lt;/AmtType&gt;</w:t>
      </w:r>
    </w:p>
    <w:p w14:paraId="6B8A412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31F3380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5AB97F4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1954574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&lt;AmtType&gt;PaymentsAmount&lt;/AmtType&gt;</w:t>
      </w:r>
    </w:p>
    <w:p w14:paraId="53A5172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7F75531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5302384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173502C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&lt;AmtType&gt;CreditLimit&lt;/AmtType&gt;</w:t>
      </w:r>
    </w:p>
    <w:p w14:paraId="67B8A57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31AFEAB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44CD5D2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157C859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651E414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54BA526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0AF8E41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0952D43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49A432F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3B44510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&lt;NofDaysPmtDelay&gt;12&lt;/NofDaysPmtDelay&gt;</w:t>
      </w:r>
    </w:p>
    <w:p w14:paraId="46E43EF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3D50A55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&lt;MaxDaysPmtDelayDt&gt;1967-08-13&lt;/MaxDaysPmtDelayDt&gt;</w:t>
      </w:r>
    </w:p>
    <w:p w14:paraId="59E4782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2CE2B08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0F9A4F7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&lt;IsDuplicate&gt;Y&lt;/IsDuplicate&gt;</w:t>
      </w:r>
    </w:p>
    <w:p w14:paraId="2DE7FCD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&lt;DisputeAlert&gt;a&lt;/DisputeAlert&gt;</w:t>
      </w:r>
    </w:p>
    <w:p w14:paraId="37DCD30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&lt;NonActivePmt&gt;a&lt;/NonActivePmt&gt;</w:t>
      </w:r>
    </w:p>
    <w:p w14:paraId="2D98691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&lt;IsCurrent&gt;Y&lt;/IsCurrent&gt;</w:t>
      </w:r>
    </w:p>
    <w:p w14:paraId="4B0578D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&lt;CurUtilRate&gt;10&lt;/CurUtilRate&gt;</w:t>
      </w:r>
    </w:p>
    <w:p w14:paraId="2BFAB5BD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4C1AEC60" w14:textId="77777777" w:rsidR="00B06288" w:rsidRPr="001B187F" w:rsidRDefault="00B06288" w:rsidP="00B06288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3FEAFB1D" w14:textId="77777777" w:rsidR="00B06288" w:rsidRPr="001B187F" w:rsidRDefault="00B06288" w:rsidP="001B187F">
      <w:pPr>
        <w:spacing w:line="240" w:lineRule="auto"/>
        <w:ind w:left="720"/>
        <w:contextualSpacing/>
        <w:rPr>
          <w:rFonts w:eastAsia="Calibri" w:cstheme="minorHAnsi"/>
        </w:rPr>
      </w:pPr>
    </w:p>
    <w:p w14:paraId="34B0520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6B472C0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247215A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&lt;BucketType&gt;DPD30_Last6Months&lt;/BucketType&gt;</w:t>
      </w:r>
    </w:p>
    <w:p w14:paraId="47B5E8E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28B4F76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4185070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276CAAF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&lt;BucketType&gt;DPD60_Last18Months&lt;/BucketType&gt;</w:t>
      </w:r>
    </w:p>
    <w:p w14:paraId="0EE7510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5B1CFD3E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022C2319" w14:textId="77777777" w:rsidR="00E871BE" w:rsidRDefault="00E871BE" w:rsidP="001B187F">
      <w:pPr>
        <w:spacing w:line="240" w:lineRule="auto"/>
        <w:ind w:left="720"/>
        <w:contextualSpacing/>
        <w:rPr>
          <w:rFonts w:ascii="Calibri" w:eastAsia="Times New Roman" w:hAnsi="Calibri"/>
          <w:b/>
          <w:bCs/>
          <w:color w:val="000000"/>
        </w:rPr>
      </w:pPr>
      <w:r>
        <w:rPr>
          <w:rFonts w:eastAsia="Calibri" w:cstheme="minorHAnsi"/>
        </w:rPr>
        <w:t xml:space="preserve">              &lt;</w:t>
      </w:r>
      <w:r w:rsidRPr="00347203">
        <w:rPr>
          <w:rFonts w:ascii="Calibri" w:eastAsia="Times New Roman" w:hAnsi="Calibri"/>
          <w:b/>
          <w:bCs/>
          <w:color w:val="000000"/>
        </w:rPr>
        <w:t>MarketingCode</w:t>
      </w:r>
      <w:r>
        <w:rPr>
          <w:rFonts w:ascii="Calibri" w:eastAsia="Times New Roman" w:hAnsi="Calibri"/>
          <w:b/>
          <w:bCs/>
          <w:color w:val="000000"/>
        </w:rPr>
        <w:t>&gt;&lt;/</w:t>
      </w:r>
      <w:r w:rsidRPr="00347203">
        <w:rPr>
          <w:rFonts w:ascii="Calibri" w:eastAsia="Times New Roman" w:hAnsi="Calibri"/>
          <w:b/>
          <w:bCs/>
          <w:color w:val="000000"/>
        </w:rPr>
        <w:t>MarketingCode</w:t>
      </w:r>
      <w:r>
        <w:rPr>
          <w:rFonts w:ascii="Calibri" w:eastAsia="Times New Roman" w:hAnsi="Calibri"/>
          <w:b/>
          <w:bCs/>
          <w:color w:val="000000"/>
        </w:rPr>
        <w:t>&gt;</w:t>
      </w:r>
    </w:p>
    <w:p w14:paraId="724B14F3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456FA83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67941838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377213EE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2E736768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1C52C15F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2DD1230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&lt;/CardDetails&gt;</w:t>
      </w:r>
    </w:p>
    <w:p w14:paraId="4B39318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&lt;AcctDetails&gt;</w:t>
      </w:r>
    </w:p>
    <w:p w14:paraId="6C2F245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&lt;AcctId&gt;asd12&lt;/AcctId&gt;</w:t>
      </w:r>
    </w:p>
    <w:p w14:paraId="6793402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&lt;AcctStat&gt;Active&lt;/AcctStat&gt;</w:t>
      </w:r>
    </w:p>
    <w:p w14:paraId="17110AE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&lt;AcctCur&gt;AED&lt;/AcctCur&gt;</w:t>
      </w:r>
    </w:p>
    <w:p w14:paraId="03DB5D7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&lt;AcctNm&gt;asd12&lt;/AcctNm&gt;</w:t>
      </w:r>
    </w:p>
    <w:p w14:paraId="119D5E2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&lt;AcctType&gt;asd12&lt;/AcctType&gt;</w:t>
      </w:r>
    </w:p>
    <w:p w14:paraId="5D3188F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505FFED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0DC03DC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230F7DB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2456E80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3510AC9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5BB8DD7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5E15E1B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088048F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3C7C541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08B2FC2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558133E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58B1BBF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3584439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2E223B1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7242D55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090097C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76CC315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128ECF3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&lt;AmtType&gt;TotalAmount&lt;/AmtType&gt;</w:t>
      </w:r>
    </w:p>
    <w:p w14:paraId="0BAF884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680CFBB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&lt;/AmountDtls&gt;</w:t>
      </w:r>
    </w:p>
    <w:p w14:paraId="5520899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5C4B735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&lt;AmtType&gt;PaymentsAmount&lt;/AmtType&gt;</w:t>
      </w:r>
    </w:p>
    <w:p w14:paraId="5593E83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2640F84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258265C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1687924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&lt;AmtType&gt;CreditLimit&lt;/AmtType&gt;</w:t>
      </w:r>
    </w:p>
    <w:p w14:paraId="6A02B75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05400B0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04F4BD0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3C047E1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1365722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35D8EE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5E3239A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47DB757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49364B5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42F5452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&lt;NofDaysPmtDelay&gt;12&lt;/NofDaysPmtDelay&gt;</w:t>
      </w:r>
    </w:p>
    <w:p w14:paraId="566A253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412245C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&lt;MaxDaysPmtDelayDt&gt;1967-08-13&lt;/MaxDaysPmtDelayDt&gt;</w:t>
      </w:r>
    </w:p>
    <w:p w14:paraId="5ADB05B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1F76CF9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2C07923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&lt;IsDuplicate&gt;Y&lt;/IsDuplicate&gt;</w:t>
      </w:r>
    </w:p>
    <w:p w14:paraId="39818CE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&lt;DisputeAlert&gt;a&lt;/DisputeAlert&gt;</w:t>
      </w:r>
    </w:p>
    <w:p w14:paraId="3A06EE2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&lt;NonActivePmt&gt;a&lt;/NonActivePmt&gt;</w:t>
      </w:r>
    </w:p>
    <w:p w14:paraId="36EB3A8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&lt;IsCurrent&gt;Y&lt;/IsCurrent&gt;</w:t>
      </w:r>
    </w:p>
    <w:p w14:paraId="7930A67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&lt;CurUtilRate&gt;10&lt;/CurUtilRate&gt;</w:t>
      </w:r>
    </w:p>
    <w:p w14:paraId="5A6E9B70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604DF5B9" w14:textId="77777777" w:rsidR="00B06288" w:rsidRPr="001B187F" w:rsidRDefault="00B06288" w:rsidP="00B06288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29D89279" w14:textId="77777777" w:rsidR="00B06288" w:rsidRPr="001B187F" w:rsidRDefault="00B06288" w:rsidP="001B187F">
      <w:pPr>
        <w:spacing w:line="240" w:lineRule="auto"/>
        <w:ind w:left="720"/>
        <w:contextualSpacing/>
        <w:rPr>
          <w:rFonts w:eastAsia="Calibri" w:cstheme="minorHAnsi"/>
        </w:rPr>
      </w:pPr>
    </w:p>
    <w:p w14:paraId="747804B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3B5AF69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2BB2EB9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&lt;BucketType&gt;DPD30_Last6Months&lt;/BucketType&gt;</w:t>
      </w:r>
    </w:p>
    <w:p w14:paraId="0A0455C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635A57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1BCB7A2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681AD70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&lt;BucketType&gt;DPD60_Last18Months&lt;/BucketType&gt;</w:t>
      </w:r>
    </w:p>
    <w:p w14:paraId="68B7263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5541F88D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5EE91AA1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2FAF716C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789F1B64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0AEABF65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6ABD471A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7A5DA03C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74D91E4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&lt;/AcctDetails&gt;</w:t>
      </w:r>
    </w:p>
    <w:p w14:paraId="486C373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&lt;AcctDetails&gt;</w:t>
      </w:r>
    </w:p>
    <w:p w14:paraId="7A8FA26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&lt;AcctId&gt;asd12&lt;/AcctId&gt;</w:t>
      </w:r>
    </w:p>
    <w:p w14:paraId="73555C2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&lt;AcctStat&gt;Active&lt;/AcctStat&gt;</w:t>
      </w:r>
    </w:p>
    <w:p w14:paraId="2CBDE46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&lt;AcctCur&gt;AED&lt;/AcctCur&gt;</w:t>
      </w:r>
    </w:p>
    <w:p w14:paraId="0BF0AE0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&lt;AcctNm&gt;asd12&lt;/AcctNm&gt;</w:t>
      </w:r>
    </w:p>
    <w:p w14:paraId="2B50C4C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&lt;AcctType&gt;asd12&lt;/AcctType&gt;</w:t>
      </w:r>
    </w:p>
    <w:p w14:paraId="549A647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420CA5A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7A3B1C7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48C0725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19EFAE4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1AFCB90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6C51F01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1E7594C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1FDA578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165C0AA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6411FFE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21946E6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565C6BE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32A4CB9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7722788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0076C0B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66CCE98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5E26C15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0FD43D3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&lt;AmtType&gt;TotalAmount&lt;/AmtType&gt;</w:t>
      </w:r>
    </w:p>
    <w:p w14:paraId="5C3D1E3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2FBC85B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6E62624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4F60D20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&lt;AmtType&gt;PaymentsAmount&lt;/AmtType&gt;</w:t>
      </w:r>
    </w:p>
    <w:p w14:paraId="50660BD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75E0306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34AD092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6D45DAA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&lt;AmtType&gt;CreditLimit&lt;/AmtType&gt;</w:t>
      </w:r>
    </w:p>
    <w:p w14:paraId="2BE1908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0771974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2BC566A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4EFF985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3E8417A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6C8B1CA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2FD82AF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12F4DAA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56746CB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4B7A951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&lt;NofDaysPmtDelay&gt;12&lt;/NofDaysPmtDelay&gt;</w:t>
      </w:r>
    </w:p>
    <w:p w14:paraId="38B6AEE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5360D76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&lt;MaxDaysPmtDelayDt&gt;1967-08-13&lt;/MaxDaysPmtDelayDt&gt;</w:t>
      </w:r>
    </w:p>
    <w:p w14:paraId="4534F53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1BB12F6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7774612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&lt;IsDuplicate&gt;Y&lt;/IsDuplicate&gt;</w:t>
      </w:r>
    </w:p>
    <w:p w14:paraId="46BEF93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&lt;DisputeAlert&gt;a&lt;/DisputeAlert&gt;</w:t>
      </w:r>
    </w:p>
    <w:p w14:paraId="276C99A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&lt;NonActivePmt&gt;a&lt;/NonActivePmt&gt;</w:t>
      </w:r>
    </w:p>
    <w:p w14:paraId="0C4FD5F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&lt;IsCurrent&gt;Y&lt;/IsCurrent&gt;</w:t>
      </w:r>
    </w:p>
    <w:p w14:paraId="6DCF477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&lt;CurUtilRate&gt;10&lt;/CurUtilRate&gt;</w:t>
      </w:r>
    </w:p>
    <w:p w14:paraId="43F5233A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2E554C1A" w14:textId="77777777" w:rsidR="00FB7690" w:rsidRPr="001B187F" w:rsidRDefault="00FB7690" w:rsidP="00FB7690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195547BB" w14:textId="77777777" w:rsidR="00FB7690" w:rsidRPr="001B187F" w:rsidRDefault="00FB7690" w:rsidP="001B187F">
      <w:pPr>
        <w:spacing w:line="240" w:lineRule="auto"/>
        <w:ind w:left="720"/>
        <w:contextualSpacing/>
        <w:rPr>
          <w:rFonts w:eastAsia="Calibri" w:cstheme="minorHAnsi"/>
        </w:rPr>
      </w:pPr>
    </w:p>
    <w:p w14:paraId="77AD92F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58EB28B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5086471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&lt;BucketType&gt;DPD30_Last6Months&lt;/BucketType&gt;</w:t>
      </w:r>
    </w:p>
    <w:p w14:paraId="4A62A0F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44C6DD0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1C195A1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&lt;DelinquencyInfo&gt;</w:t>
      </w:r>
    </w:p>
    <w:p w14:paraId="13A0E47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&lt;BucketType&gt;DPD60_Last18Months&lt;/BucketType&gt;</w:t>
      </w:r>
    </w:p>
    <w:p w14:paraId="1E697C1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&lt;BucketValue&gt;2&lt;/BucketValue&gt;</w:t>
      </w:r>
    </w:p>
    <w:p w14:paraId="4FCAC73D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&lt;/DelinquencyInfo&gt;</w:t>
      </w:r>
    </w:p>
    <w:p w14:paraId="314A482D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09BFB819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1B065114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5C61365E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186FA6A4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0E58AA0A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7A7FE78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&lt;/AcctDetails&gt;</w:t>
      </w:r>
    </w:p>
    <w:p w14:paraId="17E2BC4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&lt;ServicesDetails&gt;</w:t>
      </w:r>
    </w:p>
    <w:p w14:paraId="705CCDB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&lt;ProviderNo&gt;String&lt;/ProviderNo&gt;</w:t>
      </w:r>
    </w:p>
    <w:p w14:paraId="334D105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&lt;ServiceType&gt;asd12&lt;/ServiceType&gt;</w:t>
      </w:r>
    </w:p>
    <w:p w14:paraId="2E77D2A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&lt;ServiceStat&gt;Active&lt;/ServiceStat&gt;</w:t>
      </w:r>
    </w:p>
    <w:p w14:paraId="45D9721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&lt;ServiceName&gt;asd12&lt;/ServiceName&gt;</w:t>
      </w:r>
    </w:p>
    <w:p w14:paraId="41F9B36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2363EC8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4B75D1C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01FDBE3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7E775F0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4484A27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2F58F4B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02B0C94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5326767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059CA77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65D1CCC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3CAA103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633CD59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2FDBB46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&lt;CurCode&gt;AED&lt;/CurCode&gt;</w:t>
      </w:r>
    </w:p>
    <w:p w14:paraId="1AA4175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241FB16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6EE6A07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20A7482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4C87E64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149ABB3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&lt;AmtType&gt;TotalAmount&lt;/AmtType&gt;</w:t>
      </w:r>
    </w:p>
    <w:p w14:paraId="0F0C088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5BAF6EE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743E10D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0C191D8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   &lt;AmtType&gt;PaymentsAmount&lt;/AmtType&gt;</w:t>
      </w:r>
    </w:p>
    <w:p w14:paraId="3A8E0BE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766C34B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302E9A4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06E2961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3DA52F4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0513636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53D836A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28B4E01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3E06644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16426E1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0D85F77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&lt;MaxDaysPmtDelayDt&gt;1967-08-13&lt;/MaxDaysPmtDelayDt&gt;</w:t>
      </w:r>
    </w:p>
    <w:p w14:paraId="67746AC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78310B2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0C853C6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&lt;DisputeAlert&gt;a&lt;/DisputeAlert&gt;</w:t>
      </w:r>
    </w:p>
    <w:p w14:paraId="6E6BB4B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&lt;NonActivePmt&gt;a&lt;/NonActivePmt&gt;</w:t>
      </w:r>
    </w:p>
    <w:p w14:paraId="3500437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&lt;IsCurrent&gt;Y&lt;/IsCurrent&gt;</w:t>
      </w:r>
    </w:p>
    <w:p w14:paraId="66282F2C" w14:textId="77777777" w:rsidR="00FB7690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2EA6A51E" w14:textId="77777777" w:rsidR="00FB7690" w:rsidRPr="001B187F" w:rsidRDefault="00FB7690" w:rsidP="00FB7690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4A194C96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479BE46B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4296B31D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2A623C0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15A48506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638FF36C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247A5193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039837F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&lt;/ServicesDetails&gt;</w:t>
      </w:r>
    </w:p>
    <w:p w14:paraId="01A8B89C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&lt;ServicesDetails&gt;</w:t>
      </w:r>
    </w:p>
    <w:p w14:paraId="40BEE80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&lt;ProviderNo&gt;String&lt;/ProviderNo&gt;</w:t>
      </w:r>
    </w:p>
    <w:p w14:paraId="76D8269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&lt;ServiceType&gt;asd12&lt;/ServiceType&gt;</w:t>
      </w:r>
    </w:p>
    <w:p w14:paraId="5D4D503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&lt;ServiceStat&gt;Active&lt;/ServiceStat&gt;</w:t>
      </w:r>
    </w:p>
    <w:p w14:paraId="7A0A197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&lt;ServiceName&gt;asd12&lt;/ServiceName&gt;</w:t>
      </w:r>
    </w:p>
    <w:p w14:paraId="7080479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&lt;CustRoleType&gt;1&lt;/CustRoleType&gt;</w:t>
      </w:r>
    </w:p>
    <w:p w14:paraId="0446756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1E1276F0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&lt;KeyDtType&gt;StartDt&lt;/KeyDtType&gt;</w:t>
      </w:r>
    </w:p>
    <w:p w14:paraId="4569A77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014A1E48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13785D6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0BA47A43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&lt;KeyDtType&gt;CloseDt&lt;/KeyDtType&gt;</w:t>
      </w:r>
    </w:p>
    <w:p w14:paraId="3FF317A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6BDEF91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64067E95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&lt;KeyDt&gt;</w:t>
      </w:r>
    </w:p>
    <w:p w14:paraId="6832FFF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&lt;KeyDtType&gt;LastUpdDt&lt;/KeyDtType&gt;</w:t>
      </w:r>
    </w:p>
    <w:p w14:paraId="07922E1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&lt;KeyDtValue&gt;1967-08-13&lt;/KeyDtValue&gt;</w:t>
      </w:r>
    </w:p>
    <w:p w14:paraId="0DFE611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&lt;/KeyDt&gt;</w:t>
      </w:r>
    </w:p>
    <w:p w14:paraId="72DFDFE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&lt;CurCode&gt;AED&lt;/CurCode&gt;</w:t>
      </w:r>
    </w:p>
    <w:p w14:paraId="119CDF36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4A2BC2B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&lt;AmtType&gt;OutStandingBalance&lt;/AmtType&gt;</w:t>
      </w:r>
    </w:p>
    <w:p w14:paraId="0BD9540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lastRenderedPageBreak/>
        <w:t xml:space="preserve">                  &lt;Amt&gt;0.0&lt;/Amt&gt;</w:t>
      </w:r>
    </w:p>
    <w:p w14:paraId="2B7A365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0A83634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6D83583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&lt;AmtType&gt;TotalAmount&lt;/AmtType&gt;</w:t>
      </w:r>
    </w:p>
    <w:p w14:paraId="62DBA771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1FB39144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46D890C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7D38040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&lt;AmtType&gt;PaymentsAmount&lt;/AmtType&gt;</w:t>
      </w:r>
    </w:p>
    <w:p w14:paraId="68FF6E8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2A40707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0528226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&lt;AmountDtls&gt;</w:t>
      </w:r>
    </w:p>
    <w:p w14:paraId="6FBCD60E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&lt;AmtType&gt;OverdueAmount&lt;/AmtType&gt;</w:t>
      </w:r>
    </w:p>
    <w:p w14:paraId="3A6CD4F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   &lt;Amt&gt;0.0&lt;/Amt&gt;</w:t>
      </w:r>
    </w:p>
    <w:p w14:paraId="7C32E78F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&lt;/AmountDtls&gt;</w:t>
      </w:r>
    </w:p>
    <w:p w14:paraId="47EA655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&lt;PaymentMode&gt;0.0&lt;/PaymentMode&gt;</w:t>
      </w:r>
    </w:p>
    <w:p w14:paraId="063F89E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&lt;WriteoffStat&gt;asd12asd12&lt;/WriteoffStat&gt;</w:t>
      </w:r>
    </w:p>
    <w:p w14:paraId="4E9A836A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&lt;WriteoffStatDt&gt;1967-08-13&lt;/WriteoffStatDt&gt;</w:t>
      </w:r>
    </w:p>
    <w:p w14:paraId="18B0563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&lt;MaxDaysPmtDelay&gt;2&lt;/MaxDaysPmtDelay&gt;</w:t>
      </w:r>
    </w:p>
    <w:p w14:paraId="3FE78A17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&lt;MaxDaysPmtDelayDt&gt;1967-08-13&lt;/MaxDaysPmtDelayDt&gt;</w:t>
      </w:r>
    </w:p>
    <w:p w14:paraId="30A96A9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&lt;MonthsOnBook&gt;2&lt;/MonthsOnBook&gt;</w:t>
      </w:r>
    </w:p>
    <w:p w14:paraId="6E6B4C0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&lt;LastRepmtDt&gt;1967-08-13&lt;/LastRepmtDt&gt;</w:t>
      </w:r>
    </w:p>
    <w:p w14:paraId="25512162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&lt;DisputeAlert&gt;a&lt;/DisputeAlert&gt;</w:t>
      </w:r>
    </w:p>
    <w:p w14:paraId="347A68EB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&lt;NonActivePmt&gt;a&lt;/NonActivePmt&gt;</w:t>
      </w:r>
    </w:p>
    <w:p w14:paraId="5717E1AD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&lt;IsCurrent&gt;Y&lt;/IsCurrent&gt;</w:t>
      </w:r>
    </w:p>
    <w:p w14:paraId="4A398FAD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</w:t>
      </w:r>
    </w:p>
    <w:p w14:paraId="1D49B3EB" w14:textId="77777777" w:rsidR="00FB7690" w:rsidRPr="001B187F" w:rsidRDefault="00FB7690" w:rsidP="00FB7690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&gt;123&lt;/</w:t>
      </w:r>
      <w:r w:rsidRPr="00B06288">
        <w:t xml:space="preserve"> </w:t>
      </w:r>
      <w:r w:rsidRPr="00B06288">
        <w:rPr>
          <w:rFonts w:eastAsia="Calibri" w:cstheme="minorHAnsi"/>
        </w:rPr>
        <w:t>WriteOffAmount</w:t>
      </w:r>
      <w:r>
        <w:rPr>
          <w:rFonts w:eastAsia="Calibri" w:cstheme="minorHAnsi"/>
        </w:rPr>
        <w:t>&gt;</w:t>
      </w:r>
    </w:p>
    <w:p w14:paraId="2F881092" w14:textId="77777777" w:rsidR="00FB7690" w:rsidRPr="001B187F" w:rsidRDefault="00FB7690" w:rsidP="001B187F">
      <w:pPr>
        <w:spacing w:line="240" w:lineRule="auto"/>
        <w:ind w:left="720"/>
        <w:contextualSpacing/>
        <w:rPr>
          <w:rFonts w:eastAsia="Calibri" w:cstheme="minorHAnsi"/>
        </w:rPr>
      </w:pPr>
    </w:p>
    <w:p w14:paraId="11F06E7C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   &lt;AECBHistMonthCnt&gt;5&lt;/AECBHistMonthCnt&gt;</w:t>
      </w:r>
    </w:p>
    <w:p w14:paraId="4FCB3C6D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&lt;AdditionalAccountInfo&gt;</w:t>
      </w:r>
    </w:p>
    <w:p w14:paraId="42D9EFF9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&lt;Pmtfreq&gt;&lt;/Pmtfreq&gt;</w:t>
      </w:r>
    </w:p>
    <w:p w14:paraId="3DD7FD26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&lt;MaxOverDueAmount&gt;&lt;/MaxOverDueAmount&gt;</w:t>
      </w:r>
    </w:p>
    <w:p w14:paraId="22175E8B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&lt;MaxOverDueAmountDate&gt;&lt;/MaxOverDueAmountDate&gt;</w:t>
      </w:r>
    </w:p>
    <w:p w14:paraId="7592B5C3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  &lt;MaxDaysPmtDelayDt&gt;&lt;/MaxDaysPmtDelayDt&gt;</w:t>
      </w:r>
    </w:p>
    <w:p w14:paraId="1853EDAF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&lt;/AdditionalAccountInfo&gt;</w:t>
      </w:r>
    </w:p>
    <w:p w14:paraId="66D1FF28" w14:textId="77777777" w:rsid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   &lt;/ServicesDetails&gt;</w:t>
      </w:r>
    </w:p>
    <w:p w14:paraId="21367E4B" w14:textId="77777777" w:rsidR="005F16AF" w:rsidRDefault="005F16A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&lt;</w:t>
      </w:r>
      <w:r w:rsidRPr="005F16AF">
        <w:rPr>
          <w:rFonts w:eastAsia="Calibri" w:cstheme="minorHAnsi"/>
        </w:rPr>
        <w:t>InvestmentDetails</w:t>
      </w:r>
      <w:r>
        <w:rPr>
          <w:rFonts w:eastAsia="Calibri" w:cstheme="minorHAnsi"/>
        </w:rPr>
        <w:t>&gt;</w:t>
      </w:r>
    </w:p>
    <w:p w14:paraId="4297D824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16AF">
        <w:rPr>
          <w:rFonts w:eastAsia="Calibri" w:cstheme="minorHAnsi"/>
        </w:rPr>
        <w:t>ParentInvestmentId</w:t>
      </w:r>
      <w:r>
        <w:rPr>
          <w:rFonts w:eastAsia="Calibri" w:cstheme="minorHAnsi"/>
        </w:rPr>
        <w:t>&gt;&lt;/</w:t>
      </w:r>
      <w:r w:rsidRPr="005F16AF">
        <w:rPr>
          <w:rFonts w:eastAsia="Calibri" w:cstheme="minorHAnsi"/>
        </w:rPr>
        <w:t>ParentInvestmentId</w:t>
      </w:r>
      <w:r>
        <w:rPr>
          <w:rFonts w:eastAsia="Calibri" w:cstheme="minorHAnsi"/>
        </w:rPr>
        <w:t>&gt;</w:t>
      </w:r>
    </w:p>
    <w:p w14:paraId="564BAF33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16AF">
        <w:rPr>
          <w:rFonts w:eastAsia="Calibri" w:cstheme="minorHAnsi"/>
        </w:rPr>
        <w:t>InvestmentID</w:t>
      </w:r>
      <w:r>
        <w:rPr>
          <w:rFonts w:eastAsia="Calibri" w:cstheme="minorHAnsi"/>
        </w:rPr>
        <w:t>&gt;&lt;/</w:t>
      </w:r>
      <w:r w:rsidRPr="005F16AF">
        <w:rPr>
          <w:rFonts w:eastAsia="Calibri" w:cstheme="minorHAnsi"/>
        </w:rPr>
        <w:t>InvestmentID</w:t>
      </w:r>
      <w:r>
        <w:rPr>
          <w:rFonts w:eastAsia="Calibri" w:cstheme="minorHAnsi"/>
        </w:rPr>
        <w:t>&gt;</w:t>
      </w:r>
    </w:p>
    <w:p w14:paraId="308D145D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16AF">
        <w:rPr>
          <w:rFonts w:eastAsia="Calibri" w:cstheme="minorHAnsi"/>
        </w:rPr>
        <w:t>InvProductName</w:t>
      </w:r>
      <w:r>
        <w:rPr>
          <w:rFonts w:eastAsia="Calibri" w:cstheme="minorHAnsi"/>
        </w:rPr>
        <w:t>&gt;&lt;/</w:t>
      </w:r>
      <w:r w:rsidRPr="005F16AF">
        <w:rPr>
          <w:rFonts w:eastAsia="Calibri" w:cstheme="minorHAnsi"/>
        </w:rPr>
        <w:t>InvProductName</w:t>
      </w:r>
      <w:r>
        <w:rPr>
          <w:rFonts w:eastAsia="Calibri" w:cstheme="minorHAnsi"/>
        </w:rPr>
        <w:t>&gt;</w:t>
      </w:r>
    </w:p>
    <w:p w14:paraId="2F530FA6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16AF">
        <w:rPr>
          <w:rFonts w:eastAsia="Calibri" w:cstheme="minorHAnsi"/>
        </w:rPr>
        <w:t>InvAssetClass</w:t>
      </w:r>
      <w:r>
        <w:rPr>
          <w:rFonts w:eastAsia="Calibri" w:cstheme="minorHAnsi"/>
        </w:rPr>
        <w:t>&gt;&lt;/</w:t>
      </w:r>
      <w:r w:rsidRPr="005F16AF">
        <w:rPr>
          <w:rFonts w:eastAsia="Calibri" w:cstheme="minorHAnsi"/>
        </w:rPr>
        <w:t>InvAssetClass</w:t>
      </w:r>
      <w:r>
        <w:rPr>
          <w:rFonts w:eastAsia="Calibri" w:cstheme="minorHAnsi"/>
        </w:rPr>
        <w:t>&gt;</w:t>
      </w:r>
    </w:p>
    <w:p w14:paraId="208C214F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16AF">
        <w:rPr>
          <w:rFonts w:eastAsia="Calibri" w:cstheme="minorHAnsi"/>
        </w:rPr>
        <w:t>InvNoOfUnits</w:t>
      </w:r>
      <w:r>
        <w:rPr>
          <w:rFonts w:eastAsia="Calibri" w:cstheme="minorHAnsi"/>
        </w:rPr>
        <w:t>&gt;&lt;/</w:t>
      </w:r>
      <w:r w:rsidRPr="005F16AF">
        <w:rPr>
          <w:rFonts w:eastAsia="Calibri" w:cstheme="minorHAnsi"/>
        </w:rPr>
        <w:t>InvNoOfUnits</w:t>
      </w:r>
      <w:r>
        <w:rPr>
          <w:rFonts w:eastAsia="Calibri" w:cstheme="minorHAnsi"/>
        </w:rPr>
        <w:t>&gt;</w:t>
      </w:r>
    </w:p>
    <w:p w14:paraId="3AE68A8C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16AF">
        <w:rPr>
          <w:rFonts w:eastAsia="Calibri" w:cstheme="minorHAnsi"/>
        </w:rPr>
        <w:t>InvCurrency</w:t>
      </w:r>
      <w:r>
        <w:rPr>
          <w:rFonts w:eastAsia="Calibri" w:cstheme="minorHAnsi"/>
        </w:rPr>
        <w:t>&gt;&lt;/</w:t>
      </w:r>
      <w:r w:rsidRPr="005F16AF">
        <w:rPr>
          <w:rFonts w:eastAsia="Calibri" w:cstheme="minorHAnsi"/>
        </w:rPr>
        <w:t>InvCurrency</w:t>
      </w:r>
      <w:r>
        <w:rPr>
          <w:rFonts w:eastAsia="Calibri" w:cstheme="minorHAnsi"/>
        </w:rPr>
        <w:t>&gt;</w:t>
      </w:r>
    </w:p>
    <w:p w14:paraId="395DF533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5F16AF">
        <w:rPr>
          <w:rFonts w:eastAsia="Calibri" w:cstheme="minorHAnsi"/>
        </w:rPr>
        <w:t>AmountDtls</w:t>
      </w:r>
      <w:r>
        <w:rPr>
          <w:rFonts w:eastAsia="Calibri" w:cstheme="minorHAnsi"/>
        </w:rPr>
        <w:t>&gt;</w:t>
      </w:r>
    </w:p>
    <w:p w14:paraId="64948549" w14:textId="77777777" w:rsidR="005F16AF" w:rsidRPr="001B187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</w:t>
      </w:r>
      <w:r w:rsidRPr="001B187F">
        <w:rPr>
          <w:rFonts w:eastAsia="Calibri" w:cstheme="minorHAnsi"/>
        </w:rPr>
        <w:t>&lt;AmtType&gt;OverdueAmount&lt;/AmtType&gt;</w:t>
      </w:r>
    </w:p>
    <w:p w14:paraId="30CA209B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</w:t>
      </w:r>
      <w:r w:rsidRPr="001B187F">
        <w:rPr>
          <w:rFonts w:eastAsia="Calibri" w:cstheme="minorHAnsi"/>
        </w:rPr>
        <w:t>&lt;Amt&gt;0.0&lt;/Amt&gt;</w:t>
      </w:r>
    </w:p>
    <w:p w14:paraId="5551A10A" w14:textId="77777777" w:rsidR="005F16AF" w:rsidRDefault="005F16AF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&lt;/</w:t>
      </w:r>
      <w:r w:rsidRPr="005F16AF">
        <w:rPr>
          <w:rFonts w:eastAsia="Calibri" w:cstheme="minorHAnsi"/>
        </w:rPr>
        <w:t>AmountDtls</w:t>
      </w:r>
      <w:r>
        <w:rPr>
          <w:rFonts w:eastAsia="Calibri" w:cstheme="minorHAnsi"/>
        </w:rPr>
        <w:t>&gt;</w:t>
      </w:r>
    </w:p>
    <w:p w14:paraId="379BE875" w14:textId="77777777" w:rsidR="00927F34" w:rsidRDefault="00927F34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927F34">
        <w:rPr>
          <w:rFonts w:eastAsia="Calibri" w:cstheme="minorHAnsi"/>
        </w:rPr>
        <w:t>InvTotalCouponReceived</w:t>
      </w:r>
      <w:r>
        <w:rPr>
          <w:rFonts w:eastAsia="Calibri" w:cstheme="minorHAnsi"/>
        </w:rPr>
        <w:t>&gt;&lt;/</w:t>
      </w:r>
      <w:r w:rsidRPr="00927F34">
        <w:rPr>
          <w:rFonts w:eastAsia="Calibri" w:cstheme="minorHAnsi"/>
        </w:rPr>
        <w:t>InvTotalCouponReceived</w:t>
      </w:r>
      <w:r>
        <w:rPr>
          <w:rFonts w:eastAsia="Calibri" w:cstheme="minorHAnsi"/>
        </w:rPr>
        <w:t>&gt;</w:t>
      </w:r>
    </w:p>
    <w:p w14:paraId="73319296" w14:textId="77777777" w:rsidR="00927F34" w:rsidRDefault="00927F34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t>&lt;</w:t>
      </w:r>
      <w:r w:rsidRPr="00927F34">
        <w:rPr>
          <w:rFonts w:eastAsia="Calibri" w:cstheme="minorHAnsi"/>
        </w:rPr>
        <w:t>LienFlg</w:t>
      </w:r>
      <w:r>
        <w:rPr>
          <w:rFonts w:eastAsia="Calibri" w:cstheme="minorHAnsi"/>
        </w:rPr>
        <w:t>&gt;&lt;/</w:t>
      </w:r>
      <w:r w:rsidRPr="00927F34">
        <w:rPr>
          <w:rFonts w:eastAsia="Calibri" w:cstheme="minorHAnsi"/>
        </w:rPr>
        <w:t>LienFlg</w:t>
      </w:r>
      <w:r>
        <w:rPr>
          <w:rFonts w:eastAsia="Calibri" w:cstheme="minorHAnsi"/>
        </w:rPr>
        <w:t>&gt;</w:t>
      </w:r>
    </w:p>
    <w:p w14:paraId="4FD18CA3" w14:textId="77777777" w:rsidR="00927F34" w:rsidRDefault="00927F34" w:rsidP="005F16AF">
      <w:pPr>
        <w:spacing w:line="240" w:lineRule="auto"/>
        <w:ind w:left="1440"/>
        <w:contextualSpacing/>
        <w:rPr>
          <w:rFonts w:eastAsia="Calibri" w:cstheme="minorHAnsi"/>
        </w:rPr>
      </w:pPr>
      <w:r>
        <w:rPr>
          <w:rFonts w:eastAsia="Calibri" w:cstheme="minorHAnsi"/>
        </w:rPr>
        <w:lastRenderedPageBreak/>
        <w:t>&lt;</w:t>
      </w:r>
      <w:r w:rsidRPr="00927F34">
        <w:rPr>
          <w:rFonts w:eastAsia="Calibri" w:cstheme="minorHAnsi"/>
        </w:rPr>
        <w:t>InvLienAmount</w:t>
      </w:r>
      <w:r>
        <w:rPr>
          <w:rFonts w:eastAsia="Calibri" w:cstheme="minorHAnsi"/>
        </w:rPr>
        <w:t>&gt;&lt;/</w:t>
      </w:r>
      <w:r w:rsidRPr="00927F34">
        <w:rPr>
          <w:rFonts w:eastAsia="Calibri" w:cstheme="minorHAnsi"/>
        </w:rPr>
        <w:t>InvLienAmount</w:t>
      </w:r>
      <w:r>
        <w:rPr>
          <w:rFonts w:eastAsia="Calibri" w:cstheme="minorHAnsi"/>
        </w:rPr>
        <w:t>&gt;</w:t>
      </w:r>
    </w:p>
    <w:p w14:paraId="350D24B4" w14:textId="77777777" w:rsidR="005F16AF" w:rsidRDefault="005F16AF" w:rsidP="001B187F">
      <w:pPr>
        <w:spacing w:line="240" w:lineRule="auto"/>
        <w:ind w:left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     &lt;/</w:t>
      </w:r>
      <w:r w:rsidRPr="005F16AF">
        <w:rPr>
          <w:rFonts w:eastAsia="Calibri" w:cstheme="minorHAnsi"/>
        </w:rPr>
        <w:t>InvestmentDetails</w:t>
      </w:r>
      <w:r>
        <w:rPr>
          <w:rFonts w:eastAsia="Calibri" w:cstheme="minorHAnsi"/>
        </w:rPr>
        <w:t>&gt;</w:t>
      </w:r>
    </w:p>
    <w:p w14:paraId="5445DEE9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&lt;CaseDetails&gt;</w:t>
      </w:r>
    </w:p>
    <w:p w14:paraId="17858277" w14:textId="77777777" w:rsid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&lt;Reference_Number&gt;0&lt;/Reference_Number&gt;</w:t>
      </w:r>
    </w:p>
    <w:p w14:paraId="77EABF55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&lt;CodOrganization&gt;DXB Courts&lt;/CodOrganization&gt;</w:t>
      </w:r>
    </w:p>
    <w:p w14:paraId="03BB114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&lt;ProviderCaseNo&gt;208-2021-1297#5228155&lt;/ProviderCaseNo&gt;</w:t>
      </w:r>
    </w:p>
    <w:p w14:paraId="3A9170FC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&lt;ReferenceDate&gt;&lt;/ReferenceDate&gt;</w:t>
      </w:r>
    </w:p>
    <w:p w14:paraId="78A837E1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&lt;CaseCategoryCode&gt;2&lt;/CaseCategoryCode&gt;</w:t>
      </w:r>
    </w:p>
    <w:p w14:paraId="6874A5C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&lt;CaseOpenDate&gt;&lt;/CaseOpenDate&gt;</w:t>
      </w:r>
    </w:p>
    <w:p w14:paraId="5E07B00F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&lt;CaseStatusCode&gt;55&lt;/CaseStatusCode&gt;</w:t>
      </w:r>
    </w:p>
    <w:p w14:paraId="67FA0C35" w14:textId="77777777" w:rsid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&lt;InitialTotalClaimAmount&gt;28915700&lt;/InitialTotalClaimAmount&gt;</w:t>
      </w:r>
    </w:p>
    <w:p w14:paraId="166DF66D" w14:textId="7C6F19F6" w:rsidR="002D3586" w:rsidRDefault="002D3586" w:rsidP="00665A67">
      <w:pPr>
        <w:spacing w:line="240" w:lineRule="auto"/>
        <w:ind w:left="720"/>
        <w:contextualSpacing/>
        <w:rPr>
          <w:rFonts w:ascii="Calibri" w:eastAsia="Times New Roman" w:hAnsi="Calibri"/>
          <w:bCs/>
          <w:color w:val="000000"/>
        </w:rPr>
      </w:pPr>
      <w:r>
        <w:rPr>
          <w:rFonts w:eastAsia="Calibri" w:cstheme="minorHAnsi"/>
        </w:rPr>
        <w:t xml:space="preserve">        &lt;</w:t>
      </w:r>
      <w:r w:rsidRPr="00C72BB6">
        <w:rPr>
          <w:rFonts w:ascii="Calibri" w:eastAsia="Times New Roman" w:hAnsi="Calibri"/>
          <w:bCs/>
          <w:color w:val="000000"/>
        </w:rPr>
        <w:t>CaseCloseDate</w:t>
      </w:r>
      <w:r>
        <w:rPr>
          <w:rFonts w:ascii="Calibri" w:eastAsia="Times New Roman" w:hAnsi="Calibri"/>
          <w:bCs/>
          <w:color w:val="000000"/>
        </w:rPr>
        <w:t>&gt;&lt;/</w:t>
      </w:r>
      <w:r w:rsidRPr="00C72BB6">
        <w:rPr>
          <w:rFonts w:ascii="Calibri" w:eastAsia="Times New Roman" w:hAnsi="Calibri"/>
          <w:bCs/>
          <w:color w:val="000000"/>
        </w:rPr>
        <w:t>CaseCloseDate</w:t>
      </w:r>
      <w:r>
        <w:rPr>
          <w:rFonts w:ascii="Calibri" w:eastAsia="Times New Roman" w:hAnsi="Calibri"/>
          <w:bCs/>
          <w:color w:val="000000"/>
        </w:rPr>
        <w:t>&gt;</w:t>
      </w:r>
    </w:p>
    <w:p w14:paraId="6E95B8B6" w14:textId="3BFB3978" w:rsidR="00BA6C8A" w:rsidRPr="00665A67" w:rsidRDefault="00BA6C8A" w:rsidP="00C73C78">
      <w:pPr>
        <w:spacing w:before="0" w:after="0" w:line="240" w:lineRule="auto"/>
        <w:ind w:left="720"/>
        <w:rPr>
          <w:rFonts w:eastAsia="Calibri" w:cstheme="minorHAnsi"/>
        </w:rPr>
      </w:pPr>
      <w:r>
        <w:rPr>
          <w:rFonts w:ascii="Calibri" w:eastAsia="Times New Roman" w:hAnsi="Calibri"/>
          <w:bCs/>
          <w:color w:val="000000"/>
        </w:rPr>
        <w:t xml:space="preserve">         &lt;</w:t>
      </w:r>
      <w:r w:rsidRPr="00BA6C8A">
        <w:rPr>
          <w:rFonts w:ascii="Calibri" w:eastAsia="Times New Roman" w:hAnsi="Calibri"/>
          <w:bCs/>
          <w:color w:val="000000"/>
        </w:rPr>
        <w:t>CreatedOn</w:t>
      </w:r>
      <w:r>
        <w:rPr>
          <w:rFonts w:ascii="Calibri" w:eastAsia="Times New Roman" w:hAnsi="Calibri"/>
          <w:bCs/>
          <w:color w:val="000000"/>
        </w:rPr>
        <w:t>&gt;&lt;/</w:t>
      </w:r>
      <w:r w:rsidRPr="00BA6C8A">
        <w:rPr>
          <w:rFonts w:ascii="Calibri" w:eastAsia="Times New Roman" w:hAnsi="Calibri"/>
          <w:bCs/>
          <w:color w:val="000000"/>
        </w:rPr>
        <w:t>CreatedOn</w:t>
      </w:r>
      <w:r>
        <w:rPr>
          <w:rFonts w:ascii="Calibri" w:eastAsia="Times New Roman" w:hAnsi="Calibri"/>
          <w:bCs/>
          <w:color w:val="000000"/>
        </w:rPr>
        <w:t>&gt;</w:t>
      </w:r>
    </w:p>
    <w:p w14:paraId="7EB34882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&lt;/CaseDetails&gt;</w:t>
      </w:r>
    </w:p>
    <w:p w14:paraId="3EF19BB6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&lt;CaseDetails&gt;</w:t>
      </w:r>
    </w:p>
    <w:p w14:paraId="55EF71F4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&lt;Reference_Number&gt;0&lt;/Reference_Number&gt;</w:t>
      </w:r>
    </w:p>
    <w:p w14:paraId="5DF3798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&lt;CodOrganization&gt;DXB Courts&lt;/CodOrganization&gt;</w:t>
      </w:r>
    </w:p>
    <w:p w14:paraId="608917DD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&lt;ProviderCaseNo&gt;208-2021-1297#5228155&lt;/ProviderCaseNo&gt;</w:t>
      </w:r>
    </w:p>
    <w:p w14:paraId="0665568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&lt;ReferenceDate&gt;&lt;/ReferenceDate&gt;</w:t>
      </w:r>
    </w:p>
    <w:p w14:paraId="78B41E79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&lt;CaseCategoryCode&gt;2&lt;/CaseCategoryCode&gt;</w:t>
      </w:r>
    </w:p>
    <w:p w14:paraId="31020E14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&lt;CaseOpenDate&gt;&lt;/CaseOpenDate&gt;</w:t>
      </w:r>
    </w:p>
    <w:p w14:paraId="36E2F48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&lt;CaseStatusCode&gt;55&lt;/CaseStatusCode&gt;</w:t>
      </w:r>
    </w:p>
    <w:p w14:paraId="3BCAA72B" w14:textId="77777777" w:rsid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  &lt;InitialTotalClaimAmount&gt;28915700&lt;/InitialTotalClaimAmount&gt;</w:t>
      </w:r>
    </w:p>
    <w:p w14:paraId="7F732032" w14:textId="5F6CFC62" w:rsidR="00AE7AF5" w:rsidRDefault="00AE7AF5" w:rsidP="00C73C78">
      <w:pPr>
        <w:spacing w:before="0" w:after="0" w:line="240" w:lineRule="auto"/>
        <w:ind w:left="720"/>
        <w:rPr>
          <w:rFonts w:ascii="Calibri" w:eastAsia="Times New Roman" w:hAnsi="Calibri"/>
          <w:bCs/>
          <w:color w:val="000000"/>
        </w:rPr>
      </w:pPr>
      <w:r>
        <w:rPr>
          <w:rFonts w:eastAsia="Calibri" w:cstheme="minorHAnsi"/>
        </w:rPr>
        <w:t xml:space="preserve">        &lt;</w:t>
      </w:r>
      <w:r w:rsidRPr="00C72BB6">
        <w:rPr>
          <w:rFonts w:ascii="Calibri" w:eastAsia="Times New Roman" w:hAnsi="Calibri"/>
          <w:bCs/>
          <w:color w:val="000000"/>
        </w:rPr>
        <w:t>CaseCloseDate</w:t>
      </w:r>
      <w:r>
        <w:rPr>
          <w:rFonts w:ascii="Calibri" w:eastAsia="Times New Roman" w:hAnsi="Calibri"/>
          <w:bCs/>
          <w:color w:val="000000"/>
        </w:rPr>
        <w:t>&gt;&lt;/</w:t>
      </w:r>
      <w:r w:rsidRPr="00C72BB6">
        <w:rPr>
          <w:rFonts w:ascii="Calibri" w:eastAsia="Times New Roman" w:hAnsi="Calibri"/>
          <w:bCs/>
          <w:color w:val="000000"/>
        </w:rPr>
        <w:t>CaseCloseDate</w:t>
      </w:r>
      <w:r>
        <w:rPr>
          <w:rFonts w:ascii="Calibri" w:eastAsia="Times New Roman" w:hAnsi="Calibri"/>
          <w:bCs/>
          <w:color w:val="000000"/>
        </w:rPr>
        <w:t>&gt;</w:t>
      </w:r>
    </w:p>
    <w:p w14:paraId="687C0033" w14:textId="77777777" w:rsidR="00665A67" w:rsidRPr="001B187F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&lt;/CaseDetails&gt;</w:t>
      </w:r>
    </w:p>
    <w:p w14:paraId="78208DB9" w14:textId="77777777" w:rsidR="001B187F" w:rsidRPr="001B187F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 xml:space="preserve">         &lt;/ProductExposureDetails&gt;</w:t>
      </w:r>
    </w:p>
    <w:p w14:paraId="13E9F350" w14:textId="77777777" w:rsid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</w:p>
    <w:p w14:paraId="1127F658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&lt;ResponseCatalog&gt;</w:t>
      </w:r>
    </w:p>
    <w:p w14:paraId="45223CE0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&lt;Reference_Number&gt;&lt;/Reference_Number&gt;</w:t>
      </w:r>
    </w:p>
    <w:p w14:paraId="4D862BF9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&lt;CreatedOn&gt;&lt;/CreatedOn&gt;</w:t>
      </w:r>
    </w:p>
    <w:p w14:paraId="2F51DE0D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&lt;UpdatedOn&gt;&lt;/UpdatedOn&gt;</w:t>
      </w:r>
    </w:p>
    <w:p w14:paraId="72C07675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&lt;BureauId&gt;&lt;/BureauId&gt;</w:t>
      </w:r>
    </w:p>
    <w:p w14:paraId="5C8D4942" w14:textId="77777777" w:rsidR="00665A67" w:rsidRP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  &lt;responseType&gt;&lt;/responseType&gt;</w:t>
      </w:r>
    </w:p>
    <w:p w14:paraId="33405267" w14:textId="77777777" w:rsidR="00665A67" w:rsidRDefault="00665A67" w:rsidP="00665A67">
      <w:pPr>
        <w:spacing w:line="240" w:lineRule="auto"/>
        <w:ind w:left="720"/>
        <w:contextualSpacing/>
        <w:rPr>
          <w:rFonts w:eastAsia="Calibri" w:cstheme="minorHAnsi"/>
        </w:rPr>
      </w:pPr>
      <w:r w:rsidRPr="00665A67">
        <w:rPr>
          <w:rFonts w:eastAsia="Calibri" w:cstheme="minorHAnsi"/>
        </w:rPr>
        <w:t xml:space="preserve">    &lt;/ResponseCatalog&gt;</w:t>
      </w:r>
      <w:r w:rsidRPr="00665A67">
        <w:rPr>
          <w:rFonts w:eastAsia="Calibri" w:cstheme="minorHAnsi"/>
        </w:rPr>
        <w:tab/>
        <w:t xml:space="preserve">  </w:t>
      </w:r>
    </w:p>
    <w:p w14:paraId="2D076FDB" w14:textId="26599409" w:rsidR="00374D33" w:rsidRPr="00374D33" w:rsidRDefault="00FA7A90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>
        <w:rPr>
          <w:rFonts w:eastAsia="Calibri" w:cstheme="minorHAnsi"/>
        </w:rPr>
        <w:t xml:space="preserve">  </w:t>
      </w:r>
      <w:r w:rsidR="00374D33">
        <w:rPr>
          <w:rFonts w:eastAsia="Calibri" w:cstheme="minorHAnsi"/>
        </w:rPr>
        <w:t xml:space="preserve"> </w:t>
      </w:r>
      <w:r w:rsidR="00374D33" w:rsidRPr="00374D33">
        <w:rPr>
          <w:rFonts w:eastAsia="Calibri" w:cstheme="minorHAnsi"/>
          <w:highlight w:val="yellow"/>
        </w:rPr>
        <w:t>&lt;Ratios&gt;</w:t>
      </w:r>
    </w:p>
    <w:p w14:paraId="115AF9C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&lt;ExpenseToSalaryRatio&gt;0&lt;/ExpenseToSalaryRatio&gt;</w:t>
      </w:r>
    </w:p>
    <w:p w14:paraId="1D4F1398" w14:textId="4D2F190B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&lt;/Ratios&gt;</w:t>
      </w:r>
      <w:r w:rsidRPr="00374D33">
        <w:rPr>
          <w:rFonts w:eastAsia="Calibri" w:cstheme="minorHAnsi"/>
        </w:rPr>
        <w:cr/>
        <w:t xml:space="preserve"> </w:t>
      </w:r>
      <w:r w:rsidRPr="00374D33">
        <w:rPr>
          <w:rFonts w:eastAsia="Calibri" w:cstheme="minorHAnsi"/>
          <w:highlight w:val="yellow"/>
        </w:rPr>
        <w:t>&lt;SalaryCreditDetails&gt;</w:t>
      </w:r>
    </w:p>
    <w:p w14:paraId="7DAF6F1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&lt;AccountType&gt;D&lt;/AccountType&gt;</w:t>
      </w:r>
    </w:p>
    <w:p w14:paraId="4E46443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&lt;Phase&gt;A&lt;/Phase&gt;</w:t>
      </w:r>
    </w:p>
    <w:p w14:paraId="78B2B622" w14:textId="3697E462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&lt;IBAN&gt;</w:t>
      </w:r>
      <w:r>
        <w:rPr>
          <w:rFonts w:eastAsia="Calibri" w:cstheme="minorHAnsi"/>
          <w:highlight w:val="yellow"/>
        </w:rPr>
        <w:t>AE5454544545454</w:t>
      </w:r>
      <w:r w:rsidRPr="00374D33">
        <w:rPr>
          <w:rFonts w:eastAsia="Calibri" w:cstheme="minorHAnsi"/>
          <w:highlight w:val="yellow"/>
        </w:rPr>
        <w:t>8686&lt;/IBAN&gt;</w:t>
      </w:r>
    </w:p>
    <w:p w14:paraId="7B02283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&lt;CBAccountNo&gt;C00057232&lt;/CBAccountNo&gt;</w:t>
      </w:r>
    </w:p>
    <w:p w14:paraId="1CCEAFF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&lt;DPAccountNo&gt;6362_10&lt;/DPAccountNo&gt;</w:t>
      </w:r>
    </w:p>
    <w:p w14:paraId="4041375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&lt;ProviderNo&gt;B13&lt;/ProviderNo&gt;</w:t>
      </w:r>
    </w:p>
    <w:p w14:paraId="20F4458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&lt;StartDate&gt;2020-08-01&lt;/StartDate&gt;</w:t>
      </w:r>
    </w:p>
    <w:p w14:paraId="561BB50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&lt;DateOfLastUpdate&gt;2022-10-13&lt;/DateOfLastUpdate&gt;</w:t>
      </w:r>
    </w:p>
    <w:p w14:paraId="7FFD238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2D4935F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&lt;ReferenceDate&gt;2023-01&lt;/ReferenceDate&gt;</w:t>
      </w:r>
    </w:p>
    <w:p w14:paraId="6CA8B7B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lastRenderedPageBreak/>
        <w:t xml:space="preserve">            &lt;/SalaryCreditHistory&gt;</w:t>
      </w:r>
    </w:p>
    <w:p w14:paraId="1F9D105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789D02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&lt;ReferenceDate&gt;2022-12&lt;/ReferenceDate&gt;</w:t>
      </w:r>
    </w:p>
    <w:p w14:paraId="2D0402A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0DE66BE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5BC64F5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&lt;ReferenceDate&gt;2022-11&lt;/ReferenceDate&gt;</w:t>
      </w:r>
    </w:p>
    <w:p w14:paraId="61DE8EF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321EF20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837795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&lt;ReferenceDate&gt;2022-10&lt;/ReferenceDate&gt;</w:t>
      </w:r>
    </w:p>
    <w:p w14:paraId="3335E78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&lt;TotalSalaryAmount&gt;20000&lt;/TotalSalaryAmount&gt;</w:t>
      </w:r>
    </w:p>
    <w:p w14:paraId="3600DED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5A72D1E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01EB49F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A80267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&lt;ReferenceDate&gt;2022-09&lt;/ReferenceDate&gt;</w:t>
      </w:r>
    </w:p>
    <w:p w14:paraId="614FCE5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4DABB1C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4ED0E94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3F92208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3F6F62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&lt;ReferenceDate&gt;2022-08&lt;/ReferenceDate&gt;</w:t>
      </w:r>
    </w:p>
    <w:p w14:paraId="144DC32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0643B31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6E3A349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A01AB9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D2105E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&lt;ReferenceDate&gt;2022-07&lt;/ReferenceDate&gt;</w:t>
      </w:r>
    </w:p>
    <w:p w14:paraId="36EBD89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10E0EDC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200DB0E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84737D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F365BB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&lt;ReferenceDate&gt;2022-06&lt;/ReferenceDate&gt;</w:t>
      </w:r>
    </w:p>
    <w:p w14:paraId="136889A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2C761C0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4A1EB14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1684D8F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0184A7E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&lt;ReferenceDate&gt;2022-05&lt;/ReferenceDate&gt;</w:t>
      </w:r>
    </w:p>
    <w:p w14:paraId="592AA59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541F1C5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488F51C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3D4047A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608E89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&lt;ReferenceDate&gt;2022-04&lt;/ReferenceDate&gt;</w:t>
      </w:r>
    </w:p>
    <w:p w14:paraId="7ED0DC4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2D9F525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542645B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5B4E731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BA16CB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&lt;ReferenceDate&gt;2022-03&lt;/ReferenceDate&gt;</w:t>
      </w:r>
    </w:p>
    <w:p w14:paraId="2AD4163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2564701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192C890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5C91C29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5EE3B82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lastRenderedPageBreak/>
        <w:t xml:space="preserve">               &lt;ReferenceDate&gt;2022-02&lt;/ReferenceDate&gt;</w:t>
      </w:r>
    </w:p>
    <w:p w14:paraId="611DB0E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4B19435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233A741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14849BB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E5714B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&lt;ReferenceDate&gt;2022-01&lt;/ReferenceDate&gt;</w:t>
      </w:r>
    </w:p>
    <w:p w14:paraId="2DC1E09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01D2826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3E0CEE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626E63F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FFCCDD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&lt;ReferenceDate&gt;2021-12&lt;/ReferenceDate&gt;</w:t>
      </w:r>
    </w:p>
    <w:p w14:paraId="6072601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1EDE27A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4BA419D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17F533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CA7911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&lt;ReferenceDate&gt;2021-11&lt;/ReferenceDate&gt;</w:t>
      </w:r>
    </w:p>
    <w:p w14:paraId="0374DBD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3523B14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3555FF7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3F37257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1A4416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&lt;ReferenceDate&gt;2021-10&lt;/ReferenceDate&gt;</w:t>
      </w:r>
    </w:p>
    <w:p w14:paraId="556D249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5720B1F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1C57D15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0066EB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1D31FB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&lt;ReferenceDate&gt;2021-09&lt;/ReferenceDate&gt;</w:t>
      </w:r>
    </w:p>
    <w:p w14:paraId="5B74FF1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326B952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6446246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1EE78F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4A2E8B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&lt;ReferenceDate&gt;2021-08&lt;/ReferenceDate&gt;</w:t>
      </w:r>
    </w:p>
    <w:p w14:paraId="58C626E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44CFE3E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7668042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0F73BB6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5E8846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&lt;ReferenceDate&gt;2021-07&lt;/ReferenceDate&gt;</w:t>
      </w:r>
    </w:p>
    <w:p w14:paraId="242D440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7797B91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12A4FE4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5EBAB4F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BBE42A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&lt;ReferenceDate&gt;2021-06&lt;/ReferenceDate&gt;</w:t>
      </w:r>
    </w:p>
    <w:p w14:paraId="0D0FB3F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2E79016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73367B2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0C1F07E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1D7F955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&lt;ReferenceDate&gt;2021-05&lt;/ReferenceDate&gt;</w:t>
      </w:r>
    </w:p>
    <w:p w14:paraId="4290213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2E56035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34CAA60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lastRenderedPageBreak/>
        <w:t xml:space="preserve">            &lt;/SalaryCreditHistory&gt;</w:t>
      </w:r>
    </w:p>
    <w:p w14:paraId="5D4F2AD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12B2F9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&lt;ReferenceDate&gt;2021-04&lt;/ReferenceDate&gt;</w:t>
      </w:r>
    </w:p>
    <w:p w14:paraId="30CE1B4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6DFA82E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3E7CFCF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5C022F6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5AE0824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&lt;ReferenceDate&gt;2021-03&lt;/ReferenceDate&gt;</w:t>
      </w:r>
    </w:p>
    <w:p w14:paraId="71F339D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1AFF72C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54E23B0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05FFE22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4948F4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&lt;ReferenceDate&gt;2021-02&lt;/ReferenceDate&gt;</w:t>
      </w:r>
    </w:p>
    <w:p w14:paraId="1249296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&lt;TotalSalaryAmount&gt;15000&lt;/TotalSalaryAmount&gt;</w:t>
      </w:r>
    </w:p>
    <w:p w14:paraId="1BC5238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74F0380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3EA30DE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&lt;/SalaryCreditDetails&gt;</w:t>
      </w:r>
    </w:p>
    <w:p w14:paraId="105A611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&lt;SalaryCreditDetails&gt;</w:t>
      </w:r>
    </w:p>
    <w:p w14:paraId="764C86D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&lt;AccountType&gt;D&lt;/AccountType&gt;</w:t>
      </w:r>
    </w:p>
    <w:p w14:paraId="70DD3F1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&lt;Phase&gt;A&lt;/Phase&gt;</w:t>
      </w:r>
    </w:p>
    <w:p w14:paraId="72C95719" w14:textId="0F85B0F1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&lt;IBAN&gt; </w:t>
      </w:r>
      <w:r>
        <w:rPr>
          <w:rFonts w:eastAsia="Calibri" w:cstheme="minorHAnsi"/>
          <w:highlight w:val="yellow"/>
        </w:rPr>
        <w:t>AE5454544545454</w:t>
      </w:r>
      <w:r w:rsidRPr="00374D33">
        <w:rPr>
          <w:rFonts w:eastAsia="Calibri" w:cstheme="minorHAnsi"/>
          <w:highlight w:val="yellow"/>
        </w:rPr>
        <w:t>8686&lt;/IBAN&gt;</w:t>
      </w:r>
    </w:p>
    <w:p w14:paraId="311F57E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&lt;CBAccountNo&gt;D00058882&lt;/CBAccountNo&gt;</w:t>
      </w:r>
    </w:p>
    <w:p w14:paraId="1A7B786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&lt;DPAccountNo&gt;6362_09&lt;/DPAccountNo&gt;</w:t>
      </w:r>
    </w:p>
    <w:p w14:paraId="0DC6F89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&lt;ProviderNo&gt;B13&lt;/ProviderNo&gt;</w:t>
      </w:r>
    </w:p>
    <w:p w14:paraId="253A6A6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&lt;StartDate&gt;2020-08-01&lt;/StartDate&gt;</w:t>
      </w:r>
    </w:p>
    <w:p w14:paraId="4D11C7B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&lt;DateOfLastUpdate&gt;2022-10-13&lt;/DateOfLastUpdate&gt;</w:t>
      </w:r>
    </w:p>
    <w:p w14:paraId="3E26A0F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AF9675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&lt;ReferenceDate&gt;2023-01&lt;/ReferenceDate&gt;</w:t>
      </w:r>
    </w:p>
    <w:p w14:paraId="7CFE3F0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0C417C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DD1F8D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&lt;ReferenceDate&gt;2022-12&lt;/ReferenceDate&gt;</w:t>
      </w:r>
    </w:p>
    <w:p w14:paraId="3B4493D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50E7A3D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1859D6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&lt;ReferenceDate&gt;2022-11&lt;/ReferenceDate&gt;</w:t>
      </w:r>
    </w:p>
    <w:p w14:paraId="5DF3CBD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6CDFA7A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5B2FCCD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&lt;ReferenceDate&gt;2022-10&lt;/ReferenceDate&gt;</w:t>
      </w:r>
    </w:p>
    <w:p w14:paraId="53D25B3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&lt;TotalSalaryAmount&gt;20000&lt;/TotalSalaryAmount&gt;</w:t>
      </w:r>
    </w:p>
    <w:p w14:paraId="4801A07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1761FD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2BB06BC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2A24522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&lt;ReferenceDate&gt;2022-09&lt;/ReferenceDate&gt;</w:t>
      </w:r>
    </w:p>
    <w:p w14:paraId="4E701D0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3E16BE5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9901C1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8918E9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03173B1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&lt;ReferenceDate&gt;2022-08&lt;/ReferenceDate&gt;</w:t>
      </w:r>
    </w:p>
    <w:p w14:paraId="2D421F0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5CADCC5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lastRenderedPageBreak/>
        <w:t xml:space="preserve">               &lt;NumberOfSalariesTransferred&gt;1&lt;/NumberOfSalariesTransferred&gt;</w:t>
      </w:r>
    </w:p>
    <w:p w14:paraId="128583F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2725854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577FFF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&lt;ReferenceDate&gt;2022-07&lt;/ReferenceDate&gt;</w:t>
      </w:r>
    </w:p>
    <w:p w14:paraId="47A37F8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665FF48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A347F0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1AFA6B9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13FF3CB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&lt;ReferenceDate&gt;2022-06&lt;/ReferenceDate&gt;</w:t>
      </w:r>
    </w:p>
    <w:p w14:paraId="41C98B7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6BF8B45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3F2B527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C073F3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3D115D0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&lt;ReferenceDate&gt;2022-05&lt;/ReferenceDate&gt;</w:t>
      </w:r>
    </w:p>
    <w:p w14:paraId="5E2B929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48A28C2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1EE7BF5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3BA31F4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7BF4B27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&lt;ReferenceDate&gt;2022-04&lt;/ReferenceDate&gt;</w:t>
      </w:r>
    </w:p>
    <w:p w14:paraId="7570B70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02B9D4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243D9D1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6AC11FB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0DEB01A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&lt;ReferenceDate&gt;2022-03&lt;/ReferenceDate&gt;</w:t>
      </w:r>
    </w:p>
    <w:p w14:paraId="0BAB50C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464634A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E5F1FD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255833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559909A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&lt;ReferenceDate&gt;2022-02&lt;/ReferenceDate&gt;</w:t>
      </w:r>
    </w:p>
    <w:p w14:paraId="6B14894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DE491A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14B3F07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561C94F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218BA71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&lt;ReferenceDate&gt;2022-01&lt;/ReferenceDate&gt;</w:t>
      </w:r>
    </w:p>
    <w:p w14:paraId="0596E62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907CE6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B86A27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713363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713183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&lt;ReferenceDate&gt;2021-12&lt;/ReferenceDate&gt;</w:t>
      </w:r>
    </w:p>
    <w:p w14:paraId="4295FAE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EC878B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3BCAFE4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58A042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ACDE02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&lt;ReferenceDate&gt;2021-11&lt;/ReferenceDate&gt;</w:t>
      </w:r>
    </w:p>
    <w:p w14:paraId="571DE50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30E73C3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31FDF68E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6E860A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BCFDF6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lastRenderedPageBreak/>
        <w:t xml:space="preserve">               &lt;ReferenceDate&gt;2021-10&lt;/ReferenceDate&gt;</w:t>
      </w:r>
    </w:p>
    <w:p w14:paraId="00BB117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2399FD4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6595D6E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062EA1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2DBA9DE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&lt;ReferenceDate&gt;2021-09&lt;/ReferenceDate&gt;</w:t>
      </w:r>
    </w:p>
    <w:p w14:paraId="6B47F62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42BA936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AB5A57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599B84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253F1A71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&lt;ReferenceDate&gt;2021-08&lt;/ReferenceDate&gt;</w:t>
      </w:r>
    </w:p>
    <w:p w14:paraId="00E61FC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175D7D5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789D617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8B1242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4EC4CF7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&lt;ReferenceDate&gt;2021-07&lt;/ReferenceDate&gt;</w:t>
      </w:r>
    </w:p>
    <w:p w14:paraId="6F573C1A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0A99CA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5EC234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F11A4B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72E8207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&lt;ReferenceDate&gt;2021-06&lt;/ReferenceDate&gt;</w:t>
      </w:r>
    </w:p>
    <w:p w14:paraId="4E31F049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6CDBFAF5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4E376C0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3F395A6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164D40C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&lt;ReferenceDate&gt;2021-05&lt;/ReferenceDate&gt;</w:t>
      </w:r>
    </w:p>
    <w:p w14:paraId="2CBA468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13103D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506CEB34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7D88082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66AD927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&lt;ReferenceDate&gt;2021-04&lt;/ReferenceDate&gt;</w:t>
      </w:r>
    </w:p>
    <w:p w14:paraId="2BD7BD9D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E91EB3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0EF9FCF2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27698078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15724A0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&lt;ReferenceDate&gt;2021-03&lt;/ReferenceDate&gt;</w:t>
      </w:r>
    </w:p>
    <w:p w14:paraId="5C8F68A7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04AEB4A6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3D54FFF3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00EBD73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&lt;SalaryCreditHistory&gt;</w:t>
      </w:r>
    </w:p>
    <w:p w14:paraId="72ACD6FC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&lt;ReferenceDate&gt;2021-02&lt;/ReferenceDate&gt;</w:t>
      </w:r>
    </w:p>
    <w:p w14:paraId="6BC0789B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&lt;TotalSalaryAmount&gt;10000&lt;/TotalSalaryAmount&gt;</w:t>
      </w:r>
    </w:p>
    <w:p w14:paraId="51DFCFD0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   &lt;NumberOfSalariesTransferred&gt;1&lt;/NumberOfSalariesTransferred&gt;</w:t>
      </w:r>
    </w:p>
    <w:p w14:paraId="123441FF" w14:textId="77777777" w:rsidR="00374D33" w:rsidRPr="00374D33" w:rsidRDefault="00374D33" w:rsidP="00374D33">
      <w:pPr>
        <w:spacing w:line="240" w:lineRule="auto"/>
        <w:ind w:left="720"/>
        <w:contextualSpacing/>
        <w:rPr>
          <w:rFonts w:eastAsia="Calibri" w:cstheme="minorHAnsi"/>
          <w:highlight w:val="yellow"/>
        </w:rPr>
      </w:pPr>
      <w:r w:rsidRPr="00374D33">
        <w:rPr>
          <w:rFonts w:eastAsia="Calibri" w:cstheme="minorHAnsi"/>
          <w:highlight w:val="yellow"/>
        </w:rPr>
        <w:t xml:space="preserve">            &lt;/SalaryCreditHistory&gt;</w:t>
      </w:r>
    </w:p>
    <w:p w14:paraId="45A602B3" w14:textId="6986D2BF" w:rsidR="001B187F" w:rsidRPr="001B187F" w:rsidRDefault="00374D33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374D33">
        <w:rPr>
          <w:rFonts w:eastAsia="Calibri" w:cstheme="minorHAnsi"/>
          <w:highlight w:val="yellow"/>
        </w:rPr>
        <w:t xml:space="preserve">         &lt;/SalaryCreditDetails&gt;</w:t>
      </w:r>
      <w:r w:rsidRPr="00374D33">
        <w:rPr>
          <w:rFonts w:eastAsia="Calibri" w:cstheme="minorHAnsi"/>
        </w:rPr>
        <w:cr/>
      </w:r>
      <w:r w:rsidR="001B187F" w:rsidRPr="001B187F">
        <w:rPr>
          <w:rFonts w:eastAsia="Calibri" w:cstheme="minorHAnsi"/>
        </w:rPr>
        <w:t xml:space="preserve">   &lt;/CustomerExposureResponse&gt;</w:t>
      </w:r>
    </w:p>
    <w:p w14:paraId="0CC2593C" w14:textId="77777777" w:rsidR="00A57005" w:rsidRPr="00A2149A" w:rsidRDefault="001B187F" w:rsidP="001B187F">
      <w:pPr>
        <w:spacing w:line="240" w:lineRule="auto"/>
        <w:ind w:left="720"/>
        <w:contextualSpacing/>
        <w:rPr>
          <w:rFonts w:eastAsia="Calibri" w:cstheme="minorHAnsi"/>
        </w:rPr>
      </w:pPr>
      <w:r w:rsidRPr="001B187F">
        <w:rPr>
          <w:rFonts w:eastAsia="Calibri" w:cstheme="minorHAnsi"/>
        </w:rPr>
        <w:t>&lt;/EE_EAI_MESSAGE&gt;</w:t>
      </w:r>
    </w:p>
    <w:p w14:paraId="16E5FBDC" w14:textId="77777777" w:rsidR="00CA53E3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r>
        <w:rPr>
          <w:rFonts w:cstheme="minorHAnsi"/>
          <w:color w:val="0070C0"/>
        </w:rPr>
        <w:lastRenderedPageBreak/>
        <w:t>Interface Parameters</w:t>
      </w:r>
      <w:bookmarkEnd w:id="9"/>
      <w:bookmarkEnd w:id="10"/>
    </w:p>
    <w:p w14:paraId="0FFBEF15" w14:textId="77777777" w:rsidR="006C46F4" w:rsidRPr="0056345E" w:rsidRDefault="006C46F4" w:rsidP="006C46F4">
      <w:r w:rsidRPr="0056345E">
        <w:t>Following parameter values have been identified for this interface.</w:t>
      </w:r>
    </w:p>
    <w:tbl>
      <w:tblPr>
        <w:tblStyle w:val="TableGrid0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321"/>
      </w:tblGrid>
      <w:tr w:rsidR="006C46F4" w14:paraId="4110A78E" w14:textId="77777777" w:rsidTr="00AE7773">
        <w:trPr>
          <w:cantSplit/>
          <w:trHeight w:val="341"/>
        </w:trPr>
        <w:tc>
          <w:tcPr>
            <w:tcW w:w="2695" w:type="dxa"/>
            <w:shd w:val="clear" w:color="auto" w:fill="B8CCE4" w:themeFill="accent1" w:themeFillTint="66"/>
          </w:tcPr>
          <w:p w14:paraId="4F0FA908" w14:textId="77777777" w:rsidR="006C46F4" w:rsidRPr="00906E5C" w:rsidRDefault="006C46F4" w:rsidP="00AE7773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6E5C">
              <w:rPr>
                <w:rFonts w:asciiTheme="minorHAnsi" w:hAnsiTheme="minorHAnsi" w:cstheme="minorHAnsi"/>
                <w:b/>
                <w:sz w:val="22"/>
                <w:szCs w:val="22"/>
              </w:rPr>
              <w:t>Parameter Name</w:t>
            </w:r>
          </w:p>
        </w:tc>
        <w:tc>
          <w:tcPr>
            <w:tcW w:w="6321" w:type="dxa"/>
            <w:shd w:val="clear" w:color="auto" w:fill="B8CCE4" w:themeFill="accent1" w:themeFillTint="66"/>
          </w:tcPr>
          <w:p w14:paraId="26D47EC9" w14:textId="77777777" w:rsidR="006C46F4" w:rsidRPr="00906E5C" w:rsidRDefault="006C46F4" w:rsidP="00AE7773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6E5C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6C46F4" w14:paraId="4E3B66D6" w14:textId="77777777" w:rsidTr="00AE7773">
        <w:trPr>
          <w:cantSplit/>
        </w:trPr>
        <w:tc>
          <w:tcPr>
            <w:tcW w:w="2695" w:type="dxa"/>
          </w:tcPr>
          <w:p w14:paraId="36F8D7D1" w14:textId="77777777" w:rsidR="006C46F4" w:rsidRPr="00906E5C" w:rsidRDefault="006C46F4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21" w:type="dxa"/>
          </w:tcPr>
          <w:p w14:paraId="037C2F9E" w14:textId="77777777" w:rsidR="006C46F4" w:rsidRPr="00906E5C" w:rsidRDefault="006C46F4" w:rsidP="00AE7773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7E5008C" w14:textId="77777777" w:rsidR="00CA53E3" w:rsidRDefault="00CA53E3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</w:p>
    <w:p w14:paraId="0752EEC7" w14:textId="77777777" w:rsidR="00545FDE" w:rsidRDefault="00545FDE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</w:p>
    <w:p w14:paraId="139EFBB2" w14:textId="77777777" w:rsidR="00545FDE" w:rsidRDefault="00545FDE" w:rsidP="00545FDE">
      <w:pPr>
        <w:pStyle w:val="Heading3"/>
        <w:rPr>
          <w:rFonts w:cstheme="minorHAnsi"/>
          <w:sz w:val="22"/>
        </w:rPr>
      </w:pPr>
      <w:r>
        <w:rPr>
          <w:rFonts w:cstheme="minorHAnsi"/>
          <w:sz w:val="22"/>
        </w:rPr>
        <w:t>Appendix A</w:t>
      </w:r>
    </w:p>
    <w:p w14:paraId="552AA65E" w14:textId="77777777" w:rsidR="00545FDE" w:rsidRDefault="00545FDE" w:rsidP="00545FDE"/>
    <w:p w14:paraId="603D41A8" w14:textId="77777777" w:rsidR="003B7105" w:rsidRDefault="003B7105" w:rsidP="00545FDE">
      <w:pPr>
        <w:rPr>
          <w:b/>
        </w:rPr>
      </w:pPr>
      <w:r w:rsidRPr="003B7105">
        <w:rPr>
          <w:b/>
        </w:rPr>
        <w:t>lkp_Inquiry_Purposes</w:t>
      </w:r>
      <w:r>
        <w:rPr>
          <w:b/>
        </w:rPr>
        <w:t>:</w:t>
      </w:r>
    </w:p>
    <w:p w14:paraId="290CBE3F" w14:textId="77777777" w:rsidR="003B7105" w:rsidRPr="003B7105" w:rsidRDefault="003B7105" w:rsidP="00545FDE">
      <w:pPr>
        <w:rPr>
          <w:b/>
        </w:rPr>
      </w:pPr>
    </w:p>
    <w:tbl>
      <w:tblPr>
        <w:tblW w:w="7343" w:type="dxa"/>
        <w:tblInd w:w="93" w:type="dxa"/>
        <w:tblLook w:val="04A0" w:firstRow="1" w:lastRow="0" w:firstColumn="1" w:lastColumn="0" w:noHBand="0" w:noVBand="1"/>
      </w:tblPr>
      <w:tblGrid>
        <w:gridCol w:w="1540"/>
        <w:gridCol w:w="5803"/>
      </w:tblGrid>
      <w:tr w:rsidR="003B7105" w:rsidRPr="003B7105" w14:paraId="112DEE55" w14:textId="77777777" w:rsidTr="003B7105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EB4629" w14:textId="77777777" w:rsidR="003B7105" w:rsidRPr="003B7105" w:rsidRDefault="003B7105" w:rsidP="003B7105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 xml:space="preserve">ID </w:t>
            </w:r>
          </w:p>
        </w:tc>
        <w:tc>
          <w:tcPr>
            <w:tcW w:w="5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4EF737B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ItemDesc</w:t>
            </w:r>
          </w:p>
        </w:tc>
      </w:tr>
      <w:tr w:rsidR="003B7105" w:rsidRPr="003B7105" w14:paraId="06976F65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F2A5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6D8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Covered Card</w:t>
            </w:r>
          </w:p>
        </w:tc>
      </w:tr>
      <w:tr w:rsidR="003B7105" w:rsidRPr="003B7105" w14:paraId="21A4E7F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34A1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F48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CreditCard</w:t>
            </w:r>
          </w:p>
        </w:tc>
      </w:tr>
      <w:tr w:rsidR="003B7105" w:rsidRPr="003B7105" w14:paraId="0606F2B5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7055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592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 xml:space="preserve">Capital Financing Loan(Installment) </w:t>
            </w:r>
          </w:p>
        </w:tc>
      </w:tr>
      <w:tr w:rsidR="003B7105" w:rsidRPr="003B7105" w14:paraId="52A707B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AC7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6F13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Car Loan</w:t>
            </w:r>
          </w:p>
        </w:tc>
      </w:tr>
      <w:tr w:rsidR="003B7105" w:rsidRPr="003B7105" w14:paraId="6946EDA8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855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163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Commercial Rent Loan</w:t>
            </w:r>
          </w:p>
        </w:tc>
      </w:tr>
      <w:tr w:rsidR="003B7105" w:rsidRPr="003B7105" w14:paraId="59EACC05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3047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035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Commercial SME Loan(Installment)</w:t>
            </w:r>
          </w:p>
        </w:tc>
      </w:tr>
      <w:tr w:rsidR="003B7105" w:rsidRPr="003B7105" w14:paraId="302676F7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AF5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4A92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Commercial Vehicle Loan</w:t>
            </w:r>
          </w:p>
        </w:tc>
      </w:tr>
      <w:tr w:rsidR="003B7105" w:rsidRPr="003B7105" w14:paraId="461A8D65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B6D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89D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Enterprise Credit (Installment)</w:t>
            </w:r>
          </w:p>
        </w:tc>
      </w:tr>
      <w:tr w:rsidR="003B7105" w:rsidRPr="003B7105" w14:paraId="44F05C1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38AE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EA5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Export Finance (Installment)</w:t>
            </w:r>
          </w:p>
        </w:tc>
      </w:tr>
      <w:tr w:rsidR="003B7105" w:rsidRPr="003B7105" w14:paraId="2B5DC7E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AFD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09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F018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Farms Loan</w:t>
            </w:r>
          </w:p>
        </w:tc>
      </w:tr>
      <w:tr w:rsidR="003B7105" w:rsidRPr="003B7105" w14:paraId="5E988F43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994B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9F93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Heavy Equipment Funding</w:t>
            </w:r>
          </w:p>
        </w:tc>
      </w:tr>
      <w:tr w:rsidR="003B7105" w:rsidRPr="003B7105" w14:paraId="1B1B280A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D46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5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762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Loan Goods</w:t>
            </w:r>
          </w:p>
        </w:tc>
      </w:tr>
      <w:tr w:rsidR="003B7105" w:rsidRPr="003B7105" w14:paraId="0BB14735" w14:textId="77777777" w:rsidTr="003B7105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C7FE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5C9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Micro Business Loan</w:t>
            </w:r>
          </w:p>
        </w:tc>
      </w:tr>
      <w:tr w:rsidR="003B7105" w:rsidRPr="003B7105" w14:paraId="5986523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65C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DBCF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Mortgage</w:t>
            </w:r>
          </w:p>
        </w:tc>
      </w:tr>
      <w:tr w:rsidR="003B7105" w:rsidRPr="003B7105" w14:paraId="7E6AF69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D74A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DF4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MultiExcluded from PLier Loan</w:t>
            </w:r>
          </w:p>
        </w:tc>
      </w:tr>
      <w:tr w:rsidR="003B7105" w:rsidRPr="003B7105" w14:paraId="677B6DE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0CF6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35F9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Personal Loan</w:t>
            </w:r>
          </w:p>
        </w:tc>
      </w:tr>
      <w:tr w:rsidR="003B7105" w:rsidRPr="003B7105" w14:paraId="3A7CAB2F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AFC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61B8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Point of Sale Loan</w:t>
            </w:r>
          </w:p>
        </w:tc>
      </w:tr>
      <w:tr w:rsidR="003B7105" w:rsidRPr="003B7105" w14:paraId="30608813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EDA8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401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Professional Equipment Funding</w:t>
            </w:r>
          </w:p>
        </w:tc>
      </w:tr>
      <w:tr w:rsidR="003B7105" w:rsidRPr="003B7105" w14:paraId="6567CD6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12F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CA2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Project Mobilization Loan</w:t>
            </w:r>
          </w:p>
        </w:tc>
      </w:tr>
      <w:tr w:rsidR="003B7105" w:rsidRPr="003B7105" w14:paraId="521F0D1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B33A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8FB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Purchase &amp; Lease back</w:t>
            </w:r>
          </w:p>
        </w:tc>
      </w:tr>
      <w:tr w:rsidR="003B7105" w:rsidRPr="003B7105" w14:paraId="7AD6311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2310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E72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Restructured Loan</w:t>
            </w:r>
          </w:p>
        </w:tc>
      </w:tr>
      <w:tr w:rsidR="003B7105" w:rsidRPr="003B7105" w14:paraId="5A707865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E1A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AB0B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Salary Loan</w:t>
            </w:r>
          </w:p>
        </w:tc>
      </w:tr>
      <w:tr w:rsidR="003B7105" w:rsidRPr="003B7105" w14:paraId="6CECCDC2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ABC3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0EFD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Small Business Loan</w:t>
            </w:r>
          </w:p>
        </w:tc>
      </w:tr>
      <w:tr w:rsidR="003B7105" w:rsidRPr="003B7105" w14:paraId="6A7F1BA6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811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164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Staff Loan</w:t>
            </w:r>
          </w:p>
        </w:tc>
      </w:tr>
      <w:tr w:rsidR="003B7105" w:rsidRPr="003B7105" w14:paraId="045C5A52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8D3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7222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Syndicated Loan (Installment)</w:t>
            </w:r>
          </w:p>
        </w:tc>
      </w:tr>
      <w:tr w:rsidR="003B7105" w:rsidRPr="003B7105" w14:paraId="09F07B7E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B8B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C51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Trade Facility (Installment)</w:t>
            </w:r>
          </w:p>
        </w:tc>
      </w:tr>
      <w:tr w:rsidR="003B7105" w:rsidRPr="003B7105" w14:paraId="7E747F0E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418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A19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- Auto (Installment)</w:t>
            </w:r>
          </w:p>
        </w:tc>
      </w:tr>
      <w:tr w:rsidR="003B7105" w:rsidRPr="003B7105" w14:paraId="71BEBB9F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498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7DA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– Commercial Real Estate (Installment)</w:t>
            </w:r>
          </w:p>
        </w:tc>
      </w:tr>
      <w:tr w:rsidR="003B7105" w:rsidRPr="003B7105" w14:paraId="057C3FD4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ACF0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lastRenderedPageBreak/>
              <w:t>28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358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–Equipment and Machinery (Installment)</w:t>
            </w:r>
          </w:p>
        </w:tc>
      </w:tr>
      <w:tr w:rsidR="003B7105" w:rsidRPr="003B7105" w14:paraId="6EBFD88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50B5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D512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– Services (Installment)</w:t>
            </w:r>
          </w:p>
        </w:tc>
      </w:tr>
      <w:tr w:rsidR="003B7105" w:rsidRPr="003B7105" w14:paraId="0F748E2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57D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8D6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– ComExcluded from PLete Project (Installment)</w:t>
            </w:r>
          </w:p>
        </w:tc>
      </w:tr>
      <w:tr w:rsidR="003B7105" w:rsidRPr="003B7105" w14:paraId="644C5BC7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4150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4BD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– Home Finance (Installment)</w:t>
            </w:r>
          </w:p>
        </w:tc>
      </w:tr>
      <w:tr w:rsidR="003B7105" w:rsidRPr="003B7105" w14:paraId="1B01C8E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CCB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5AA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Musharakah Partnership – Under Construction  (Installment)</w:t>
            </w:r>
          </w:p>
        </w:tc>
      </w:tr>
      <w:tr w:rsidR="003B7105" w:rsidRPr="003B7105" w14:paraId="0DA6968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12EA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72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Musharakah Partnership – General (Installment)</w:t>
            </w:r>
          </w:p>
        </w:tc>
      </w:tr>
      <w:tr w:rsidR="003B7105" w:rsidRPr="003B7105" w14:paraId="5087174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52D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C220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Mudarabah Partnership (Profit Sharing) (Installment)</w:t>
            </w:r>
          </w:p>
        </w:tc>
      </w:tr>
      <w:tr w:rsidR="003B7105" w:rsidRPr="003B7105" w14:paraId="14FCAAD3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97FF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063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Auto (Installment)</w:t>
            </w:r>
          </w:p>
        </w:tc>
      </w:tr>
      <w:tr w:rsidR="003B7105" w:rsidRPr="003B7105" w14:paraId="1792FA09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2CA1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FD5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Goods (Installment)</w:t>
            </w:r>
          </w:p>
        </w:tc>
      </w:tr>
      <w:tr w:rsidR="003B7105" w:rsidRPr="003B7105" w14:paraId="688E4A1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DA8C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1E4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Real Estate (Installment)</w:t>
            </w:r>
          </w:p>
        </w:tc>
      </w:tr>
      <w:tr w:rsidR="003B7105" w:rsidRPr="003B7105" w14:paraId="2E406D7A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01B8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B8BF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Shares (Installment)</w:t>
            </w:r>
          </w:p>
        </w:tc>
      </w:tr>
      <w:tr w:rsidR="003B7105" w:rsidRPr="003B7105" w14:paraId="03143E54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9EFC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39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163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Imports (Installment)</w:t>
            </w:r>
          </w:p>
        </w:tc>
      </w:tr>
      <w:tr w:rsidR="003B7105" w:rsidRPr="003B7105" w14:paraId="2563C88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DEE7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1B3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Commodities (Installment)</w:t>
            </w:r>
          </w:p>
        </w:tc>
      </w:tr>
      <w:tr w:rsidR="003B7105" w:rsidRPr="003B7105" w14:paraId="001C3BCA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8C36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B5E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from Wakala (Installment)</w:t>
            </w:r>
          </w:p>
        </w:tc>
      </w:tr>
      <w:tr w:rsidR="003B7105" w:rsidRPr="003B7105" w14:paraId="6A894AD6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6AB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6FA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Istisnaa construction finance (Installment)</w:t>
            </w:r>
          </w:p>
        </w:tc>
      </w:tr>
      <w:tr w:rsidR="003B7105" w:rsidRPr="003B7105" w14:paraId="6689C10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F1C6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005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Wakala-agencies (Installment)</w:t>
            </w:r>
          </w:p>
        </w:tc>
      </w:tr>
      <w:tr w:rsidR="003B7105" w:rsidRPr="003B7105" w14:paraId="75B1EFC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F97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6F9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Salam - Personal Finance (Installment)</w:t>
            </w:r>
          </w:p>
        </w:tc>
      </w:tr>
      <w:tr w:rsidR="003B7105" w:rsidRPr="003B7105" w14:paraId="0C1C577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B666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477D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Qard Al Hassan – Profit free finance (Installment)</w:t>
            </w:r>
          </w:p>
        </w:tc>
      </w:tr>
      <w:tr w:rsidR="003B7105" w:rsidRPr="003B7105" w14:paraId="10CC752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F80E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F9E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Musawama – sales contracts (Installment)</w:t>
            </w:r>
          </w:p>
        </w:tc>
      </w:tr>
      <w:tr w:rsidR="003B7105" w:rsidRPr="003B7105" w14:paraId="17D7065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34DB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5C1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Acceptances</w:t>
            </w:r>
          </w:p>
        </w:tc>
      </w:tr>
      <w:tr w:rsidR="003B7105" w:rsidRPr="003B7105" w14:paraId="57178D19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1AEF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FD92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Advance Payment Gurantee</w:t>
            </w:r>
          </w:p>
        </w:tc>
      </w:tr>
      <w:tr w:rsidR="003B7105" w:rsidRPr="003B7105" w14:paraId="357EF95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E7BA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96C5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Bill Discounting</w:t>
            </w:r>
          </w:p>
        </w:tc>
      </w:tr>
      <w:tr w:rsidR="003B7105" w:rsidRPr="003B7105" w14:paraId="2989AA44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E036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74BF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Capital Financing Loan (Non Installment)</w:t>
            </w:r>
          </w:p>
        </w:tc>
      </w:tr>
      <w:tr w:rsidR="003B7105" w:rsidRPr="003B7105" w14:paraId="355F2104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53E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CA63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Cheque Purchase</w:t>
            </w:r>
          </w:p>
        </w:tc>
      </w:tr>
      <w:tr w:rsidR="003B7105" w:rsidRPr="003B7105" w14:paraId="75CBF19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6368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552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Commercial SME Loan (Non Installment)</w:t>
            </w:r>
          </w:p>
        </w:tc>
      </w:tr>
      <w:tr w:rsidR="003B7105" w:rsidRPr="003B7105" w14:paraId="32DA0A88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2231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7575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EnterPrise Credit (Non Installment)</w:t>
            </w:r>
          </w:p>
        </w:tc>
      </w:tr>
      <w:tr w:rsidR="003B7105" w:rsidRPr="003B7105" w14:paraId="29081A4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D526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1987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Export Finance (Non Installment)</w:t>
            </w:r>
          </w:p>
        </w:tc>
      </w:tr>
      <w:tr w:rsidR="003B7105" w:rsidRPr="003B7105" w14:paraId="735372D6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AFA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4010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Factoring</w:t>
            </w:r>
          </w:p>
        </w:tc>
      </w:tr>
      <w:tr w:rsidR="003B7105" w:rsidRPr="003B7105" w14:paraId="29377F1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717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56C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Gurantees</w:t>
            </w:r>
          </w:p>
        </w:tc>
      </w:tr>
      <w:tr w:rsidR="003B7105" w:rsidRPr="003B7105" w14:paraId="7C39AC82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44D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65D0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Letters of Credit</w:t>
            </w:r>
          </w:p>
        </w:tc>
      </w:tr>
      <w:tr w:rsidR="003B7105" w:rsidRPr="003B7105" w14:paraId="515FA896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F02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355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Overdraft</w:t>
            </w:r>
          </w:p>
        </w:tc>
      </w:tr>
      <w:tr w:rsidR="003B7105" w:rsidRPr="003B7105" w14:paraId="1FBB22A8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70DC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59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971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Post-shipment</w:t>
            </w:r>
          </w:p>
        </w:tc>
      </w:tr>
      <w:tr w:rsidR="003B7105" w:rsidRPr="003B7105" w14:paraId="4610781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48D1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6633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Pre-shipment</w:t>
            </w:r>
          </w:p>
        </w:tc>
      </w:tr>
      <w:tr w:rsidR="003B7105" w:rsidRPr="003B7105" w14:paraId="3DDA827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C6DF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104F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Revolving Credit</w:t>
            </w:r>
          </w:p>
        </w:tc>
      </w:tr>
      <w:tr w:rsidR="003B7105" w:rsidRPr="003B7105" w14:paraId="6770FCD7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C7E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E89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Syndicated Loan (Non Installment)</w:t>
            </w:r>
          </w:p>
        </w:tc>
      </w:tr>
      <w:tr w:rsidR="003B7105" w:rsidRPr="003B7105" w14:paraId="742C51A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AAF8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EC12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Trade Facility (Non Installment)</w:t>
            </w:r>
          </w:p>
        </w:tc>
      </w:tr>
      <w:tr w:rsidR="003B7105" w:rsidRPr="003B7105" w14:paraId="00860662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F2DF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48A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-Auto (Non Installment)</w:t>
            </w:r>
          </w:p>
        </w:tc>
      </w:tr>
      <w:tr w:rsidR="003B7105" w:rsidRPr="003B7105" w14:paraId="10A8B71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926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3B9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-Commercial Real Estate (Non Installment)</w:t>
            </w:r>
          </w:p>
        </w:tc>
      </w:tr>
      <w:tr w:rsidR="003B7105" w:rsidRPr="003B7105" w14:paraId="169DF4E9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90D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ED2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-Equipment and Machinery (Non Installment)</w:t>
            </w:r>
          </w:p>
        </w:tc>
      </w:tr>
      <w:tr w:rsidR="003B7105" w:rsidRPr="003B7105" w14:paraId="327E6387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413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F27B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-Services (Non Installment)</w:t>
            </w:r>
          </w:p>
        </w:tc>
      </w:tr>
      <w:tr w:rsidR="003B7105" w:rsidRPr="003B7105" w14:paraId="31CA36B8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FBD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68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8A73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-ComExcluded from PLete Project (Non Installment)</w:t>
            </w:r>
          </w:p>
        </w:tc>
      </w:tr>
      <w:tr w:rsidR="003B7105" w:rsidRPr="003B7105" w14:paraId="6239FF4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FBA0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lastRenderedPageBreak/>
              <w:t>69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E73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Ijarah/ lease - Home Finance (Non Installment)</w:t>
            </w:r>
          </w:p>
        </w:tc>
      </w:tr>
      <w:tr w:rsidR="003B7105" w:rsidRPr="003B7105" w14:paraId="5DDFD4D2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3043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576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Musharakah Partnership- Under Construction (Non Installment)</w:t>
            </w:r>
          </w:p>
        </w:tc>
      </w:tr>
      <w:tr w:rsidR="003B7105" w:rsidRPr="003B7105" w14:paraId="17242103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645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2917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Musharakah Partnership- General (Non Installment)</w:t>
            </w:r>
          </w:p>
        </w:tc>
      </w:tr>
      <w:tr w:rsidR="003B7105" w:rsidRPr="003B7105" w14:paraId="2C2395C8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38C5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BEBF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Mudarabah Partnership (Profit Sharing) (Non Installment)</w:t>
            </w:r>
          </w:p>
        </w:tc>
      </w:tr>
      <w:tr w:rsidR="003B7105" w:rsidRPr="003B7105" w14:paraId="63CC54EA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DED0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C480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Auto (Non Installment)</w:t>
            </w:r>
          </w:p>
        </w:tc>
      </w:tr>
      <w:tr w:rsidR="003B7105" w:rsidRPr="003B7105" w14:paraId="61CA23CE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7CDC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D451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Goods (Non Installment)</w:t>
            </w:r>
          </w:p>
        </w:tc>
      </w:tr>
      <w:tr w:rsidR="003B7105" w:rsidRPr="003B7105" w14:paraId="3B94CF67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83C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6EDD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Real Estate (Non Installment)</w:t>
            </w:r>
          </w:p>
        </w:tc>
      </w:tr>
      <w:tr w:rsidR="003B7105" w:rsidRPr="003B7105" w14:paraId="56466F17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885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8CD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Shares (Non Installment)</w:t>
            </w:r>
          </w:p>
        </w:tc>
      </w:tr>
      <w:tr w:rsidR="003B7105" w:rsidRPr="003B7105" w14:paraId="163C8A0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A988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C0FD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Imports (Non Installment)</w:t>
            </w:r>
          </w:p>
        </w:tc>
      </w:tr>
      <w:tr w:rsidR="003B7105" w:rsidRPr="003B7105" w14:paraId="26DA8946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A3A3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5D50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Commodities (Non Installment)</w:t>
            </w:r>
          </w:p>
        </w:tc>
      </w:tr>
      <w:tr w:rsidR="003B7105" w:rsidRPr="003B7105" w14:paraId="20BD35E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19A6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79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B943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Murabaha Buy/sell from Wakala (Non Installment)</w:t>
            </w:r>
          </w:p>
        </w:tc>
      </w:tr>
      <w:tr w:rsidR="003B7105" w:rsidRPr="003B7105" w14:paraId="6A2D7AF0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BA01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73DB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Istisnaa construction finance (Non Installment)</w:t>
            </w:r>
          </w:p>
        </w:tc>
      </w:tr>
      <w:tr w:rsidR="003B7105" w:rsidRPr="003B7105" w14:paraId="747DDEC8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35FB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D47F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Wakala-agency (Non Installment)</w:t>
            </w:r>
          </w:p>
        </w:tc>
      </w:tr>
      <w:tr w:rsidR="003B7105" w:rsidRPr="003B7105" w14:paraId="00C3B5C3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85E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FACF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Salam-Personal Finance (Non Installment)</w:t>
            </w:r>
          </w:p>
        </w:tc>
      </w:tr>
      <w:tr w:rsidR="003B7105" w:rsidRPr="003B7105" w14:paraId="6F55491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B628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FED6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Qard Al Hassan – Profit free finance (Non Installment)</w:t>
            </w:r>
          </w:p>
        </w:tc>
      </w:tr>
      <w:tr w:rsidR="003B7105" w:rsidRPr="003B7105" w14:paraId="76FCFB2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8A32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5D88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Musawama – Sales Contracts (Non Installment)</w:t>
            </w:r>
          </w:p>
        </w:tc>
      </w:tr>
      <w:tr w:rsidR="003B7105" w:rsidRPr="003B7105" w14:paraId="394D802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E635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58A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Communication Services</w:t>
            </w:r>
          </w:p>
        </w:tc>
      </w:tr>
      <w:tr w:rsidR="003B7105" w:rsidRPr="003B7105" w14:paraId="2088A73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BD5F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D7DB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Leveraged Loan (Installment)</w:t>
            </w:r>
          </w:p>
        </w:tc>
      </w:tr>
      <w:tr w:rsidR="003B7105" w:rsidRPr="003B7105" w14:paraId="47A1B36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3E87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9F2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Leveraged Loan (Non Installment)</w:t>
            </w:r>
          </w:p>
        </w:tc>
      </w:tr>
      <w:tr w:rsidR="003B7105" w:rsidRPr="003B7105" w14:paraId="0EBE5333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46A0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1C6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Salam Business Loan (Installment)</w:t>
            </w:r>
          </w:p>
        </w:tc>
      </w:tr>
      <w:tr w:rsidR="003B7105" w:rsidRPr="003B7105" w14:paraId="7820785F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77A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89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67B5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Salam Business Loan (Non Installment)</w:t>
            </w:r>
          </w:p>
        </w:tc>
      </w:tr>
      <w:tr w:rsidR="003B7105" w:rsidRPr="003B7105" w14:paraId="5BA9F1DC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CAD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D34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Sukuk-Islamic Product (Installment)</w:t>
            </w:r>
          </w:p>
        </w:tc>
      </w:tr>
      <w:tr w:rsidR="003B7105" w:rsidRPr="003B7105" w14:paraId="581D9E24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6A4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DC99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Sukuk-Islamic Product (Non-Installment)</w:t>
            </w:r>
          </w:p>
        </w:tc>
      </w:tr>
      <w:tr w:rsidR="003B7105" w:rsidRPr="003B7105" w14:paraId="0C492321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CA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AFB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Sukuk-Islamic Product (Non-Installment)</w:t>
            </w:r>
          </w:p>
        </w:tc>
      </w:tr>
      <w:tr w:rsidR="003B7105" w:rsidRPr="003B7105" w14:paraId="63091E6F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6813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92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9EDB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Commodities Derivatives - Non - funded</w:t>
            </w:r>
          </w:p>
        </w:tc>
      </w:tr>
      <w:tr w:rsidR="003B7105" w:rsidRPr="003B7105" w14:paraId="37E2C5F3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7139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93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7CF0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Currency Options - Non -funded</w:t>
            </w:r>
          </w:p>
        </w:tc>
      </w:tr>
      <w:tr w:rsidR="003B7105" w:rsidRPr="003B7105" w14:paraId="333D8649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CF0D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94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DC0C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Foreign Exchange Derivatives - Non - funded</w:t>
            </w:r>
          </w:p>
        </w:tc>
      </w:tr>
      <w:tr w:rsidR="003B7105" w:rsidRPr="003B7105" w14:paraId="483C1E5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74C3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95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394E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Foreign Exchange Marginal Risk - Non - funded</w:t>
            </w:r>
          </w:p>
        </w:tc>
      </w:tr>
      <w:tr w:rsidR="003B7105" w:rsidRPr="003B7105" w14:paraId="5A3B66AB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6BAA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96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3418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Currency Swaps - Non - funded</w:t>
            </w:r>
          </w:p>
        </w:tc>
      </w:tr>
      <w:tr w:rsidR="003B7105" w:rsidRPr="003B7105" w14:paraId="45E9FFFD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81D1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97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04A4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Interest Rate Swaps - Non - funded</w:t>
            </w:r>
          </w:p>
        </w:tc>
      </w:tr>
      <w:tr w:rsidR="003B7105" w:rsidRPr="003B7105" w14:paraId="6AF1774F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62DA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98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2C25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Equity Derivatives - Non - funded</w:t>
            </w:r>
          </w:p>
        </w:tc>
      </w:tr>
      <w:tr w:rsidR="003B7105" w:rsidRPr="003B7105" w14:paraId="4729C762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F2E1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99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9235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 xml:space="preserve">TelCo-Mobile Prepaid </w:t>
            </w:r>
          </w:p>
        </w:tc>
      </w:tr>
      <w:tr w:rsidR="003B7105" w:rsidRPr="003B7105" w14:paraId="4FB3CFF6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C30F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E2BA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 xml:space="preserve">Labour Guarantee </w:t>
            </w:r>
          </w:p>
        </w:tc>
      </w:tr>
      <w:tr w:rsidR="003B7105" w:rsidRPr="003B7105" w14:paraId="75AEFB52" w14:textId="77777777" w:rsidTr="003B710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FAC4" w14:textId="77777777" w:rsidR="003B7105" w:rsidRPr="003B7105" w:rsidRDefault="003B7105" w:rsidP="003B7105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0859" w14:textId="77777777" w:rsidR="003B7105" w:rsidRPr="003B7105" w:rsidRDefault="003B7105" w:rsidP="003B7105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3B7105">
              <w:rPr>
                <w:rFonts w:ascii="Calibri" w:eastAsia="Times New Roman" w:hAnsi="Calibri"/>
                <w:color w:val="000000"/>
              </w:rPr>
              <w:t xml:space="preserve">Current/Saving Account with negative Balance </w:t>
            </w:r>
          </w:p>
        </w:tc>
      </w:tr>
    </w:tbl>
    <w:p w14:paraId="54EC7372" w14:textId="77777777" w:rsidR="00545FDE" w:rsidRDefault="00545FDE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</w:p>
    <w:p w14:paraId="0E15C398" w14:textId="77777777" w:rsidR="003B7105" w:rsidRDefault="003B7105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</w:p>
    <w:p w14:paraId="73FD5643" w14:textId="77777777" w:rsidR="00D463C7" w:rsidRDefault="00D463C7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  <w:r w:rsidRPr="00D463C7">
        <w:rPr>
          <w:rFonts w:asciiTheme="minorHAnsi" w:hAnsiTheme="minorHAnsi" w:cstheme="minorHAnsi"/>
          <w:b/>
          <w:sz w:val="22"/>
          <w:szCs w:val="22"/>
        </w:rPr>
        <w:t>lkp_Nationality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58E34372" w14:textId="77777777" w:rsidR="00D463C7" w:rsidRDefault="00D463C7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6940" w:type="dxa"/>
        <w:tblInd w:w="93" w:type="dxa"/>
        <w:tblLook w:val="04A0" w:firstRow="1" w:lastRow="0" w:firstColumn="1" w:lastColumn="0" w:noHBand="0" w:noVBand="1"/>
      </w:tblPr>
      <w:tblGrid>
        <w:gridCol w:w="620"/>
        <w:gridCol w:w="5200"/>
        <w:gridCol w:w="1194"/>
      </w:tblGrid>
      <w:tr w:rsidR="00240CD3" w:rsidRPr="00240CD3" w14:paraId="4385905D" w14:textId="77777777" w:rsidTr="00240CD3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19F570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SL No.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8DAE05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Item 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FDC5A6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AECBCODE</w:t>
            </w:r>
          </w:p>
        </w:tc>
      </w:tr>
      <w:tr w:rsidR="00240CD3" w:rsidRPr="00240CD3" w14:paraId="03D3762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235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8FF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AFGHANISTAN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914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AF</w:t>
            </w:r>
          </w:p>
        </w:tc>
      </w:tr>
      <w:tr w:rsidR="00240CD3" w:rsidRPr="00240CD3" w14:paraId="24714EE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D82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lastRenderedPageBreak/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91D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ALAND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6D2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AX</w:t>
            </w:r>
          </w:p>
        </w:tc>
      </w:tr>
      <w:tr w:rsidR="00240CD3" w:rsidRPr="00240CD3" w14:paraId="5FEC188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D6A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6DC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ALBANIA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8D2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AL</w:t>
            </w:r>
          </w:p>
        </w:tc>
      </w:tr>
      <w:tr w:rsidR="00240CD3" w:rsidRPr="00240CD3" w14:paraId="35282E0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74F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037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ALGERIA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12A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DZ</w:t>
            </w:r>
          </w:p>
        </w:tc>
      </w:tr>
      <w:tr w:rsidR="00240CD3" w:rsidRPr="00240CD3" w14:paraId="2566A60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74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592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AMERICAN SAMOA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0C8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AS</w:t>
            </w:r>
          </w:p>
        </w:tc>
      </w:tr>
      <w:tr w:rsidR="00240CD3" w:rsidRPr="00240CD3" w14:paraId="6EB2C91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DD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524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ANDORRA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EB4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AD</w:t>
            </w:r>
          </w:p>
        </w:tc>
      </w:tr>
      <w:tr w:rsidR="00240CD3" w:rsidRPr="00240CD3" w14:paraId="38AA738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C64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6CA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ANGOLA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35B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AO</w:t>
            </w:r>
          </w:p>
        </w:tc>
      </w:tr>
      <w:tr w:rsidR="00240CD3" w:rsidRPr="00240CD3" w14:paraId="6D638D1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489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232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ANGUILLA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3AC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AI</w:t>
            </w:r>
          </w:p>
        </w:tc>
      </w:tr>
      <w:tr w:rsidR="00240CD3" w:rsidRPr="00240CD3" w14:paraId="03D8C15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DE8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06C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ANTARCTICA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F8A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AQ</w:t>
            </w:r>
          </w:p>
        </w:tc>
      </w:tr>
      <w:tr w:rsidR="00240CD3" w:rsidRPr="00240CD3" w14:paraId="0DB123B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0A4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2FE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ANTIGUA AND BARBUDA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458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AG</w:t>
            </w:r>
          </w:p>
        </w:tc>
      </w:tr>
      <w:tr w:rsidR="00240CD3" w:rsidRPr="00240CD3" w14:paraId="4243705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EA9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8AE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ARGENTINA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F7F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AR</w:t>
            </w:r>
          </w:p>
        </w:tc>
      </w:tr>
      <w:tr w:rsidR="00240CD3" w:rsidRPr="00240CD3" w14:paraId="20CC829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764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669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ARMENIA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8E6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AM</w:t>
            </w:r>
          </w:p>
        </w:tc>
      </w:tr>
      <w:tr w:rsidR="00240CD3" w:rsidRPr="00240CD3" w14:paraId="188321F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1EB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4B5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ARUBA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21E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AW</w:t>
            </w:r>
          </w:p>
        </w:tc>
      </w:tr>
      <w:tr w:rsidR="00240CD3" w:rsidRPr="00240CD3" w14:paraId="28FACC2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DD3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A64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AUSTRALIA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D23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AU</w:t>
            </w:r>
          </w:p>
        </w:tc>
      </w:tr>
      <w:tr w:rsidR="00240CD3" w:rsidRPr="00240CD3" w14:paraId="62E371B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6F7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579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AUSTRIA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C46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AT</w:t>
            </w:r>
          </w:p>
        </w:tc>
      </w:tr>
      <w:tr w:rsidR="00240CD3" w:rsidRPr="00240CD3" w14:paraId="7793DD0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98C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10A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AZERBAIJAN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574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AZ</w:t>
            </w:r>
          </w:p>
        </w:tc>
      </w:tr>
      <w:tr w:rsidR="00240CD3" w:rsidRPr="00240CD3" w14:paraId="466B634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F4A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F9B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BAHAMAS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B07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BS</w:t>
            </w:r>
          </w:p>
        </w:tc>
      </w:tr>
      <w:tr w:rsidR="00240CD3" w:rsidRPr="00240CD3" w14:paraId="74B45E3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94A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CB6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BAHRAIN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BDC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BH</w:t>
            </w:r>
          </w:p>
        </w:tc>
      </w:tr>
      <w:tr w:rsidR="00240CD3" w:rsidRPr="00240CD3" w14:paraId="6B5AB2F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9B6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8B6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BANGLADESH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3DA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BD</w:t>
            </w:r>
          </w:p>
        </w:tc>
      </w:tr>
      <w:tr w:rsidR="00240CD3" w:rsidRPr="00240CD3" w14:paraId="31185C8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AD5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A2A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BARBADOS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A5C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BB</w:t>
            </w:r>
          </w:p>
        </w:tc>
      </w:tr>
      <w:tr w:rsidR="00240CD3" w:rsidRPr="00240CD3" w14:paraId="3AB8E9D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68B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735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BELARUS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032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BY</w:t>
            </w:r>
          </w:p>
        </w:tc>
      </w:tr>
      <w:tr w:rsidR="00240CD3" w:rsidRPr="00240CD3" w14:paraId="0817DE77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E48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0B0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BELGIUM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BCC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BE</w:t>
            </w:r>
          </w:p>
        </w:tc>
      </w:tr>
      <w:tr w:rsidR="00240CD3" w:rsidRPr="00240CD3" w14:paraId="5584ACB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347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FD7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BELIZE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B39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BZ</w:t>
            </w:r>
          </w:p>
        </w:tc>
      </w:tr>
      <w:tr w:rsidR="00240CD3" w:rsidRPr="00240CD3" w14:paraId="532AE05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0AE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3E5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BENIN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73D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BJ</w:t>
            </w:r>
          </w:p>
        </w:tc>
      </w:tr>
      <w:tr w:rsidR="00240CD3" w:rsidRPr="00240CD3" w14:paraId="0D4EB82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FAC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FB8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BERMUDA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717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BM</w:t>
            </w:r>
          </w:p>
        </w:tc>
      </w:tr>
      <w:tr w:rsidR="00240CD3" w:rsidRPr="00240CD3" w14:paraId="7CD1AC5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30D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9A4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BHUTAN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288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BT</w:t>
            </w:r>
          </w:p>
        </w:tc>
      </w:tr>
      <w:tr w:rsidR="00240CD3" w:rsidRPr="00240CD3" w14:paraId="75CF797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BE3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A67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BOLIVIA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E71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BO</w:t>
            </w:r>
          </w:p>
        </w:tc>
      </w:tr>
      <w:tr w:rsidR="00240CD3" w:rsidRPr="00240CD3" w14:paraId="12812E0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124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7A2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BONAIRE,SINT EUSTATIUS AND SABA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DDE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BQ</w:t>
            </w:r>
          </w:p>
        </w:tc>
      </w:tr>
      <w:tr w:rsidR="00240CD3" w:rsidRPr="00240CD3" w14:paraId="724A5E9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A79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33C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BOSNIA AND HERZEGOVINA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570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BA</w:t>
            </w:r>
          </w:p>
        </w:tc>
      </w:tr>
      <w:tr w:rsidR="00240CD3" w:rsidRPr="00240CD3" w14:paraId="26C2CBC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2A5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5AA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BOTSWANA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3C4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BW</w:t>
            </w:r>
          </w:p>
        </w:tc>
      </w:tr>
      <w:tr w:rsidR="00240CD3" w:rsidRPr="00240CD3" w14:paraId="0E1E3E0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76C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0EC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BOUVET ISLAND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E71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BV</w:t>
            </w:r>
          </w:p>
        </w:tc>
      </w:tr>
      <w:tr w:rsidR="00240CD3" w:rsidRPr="00240CD3" w14:paraId="6AAAB6F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052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D59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BRAZIL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66E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BR</w:t>
            </w:r>
          </w:p>
        </w:tc>
      </w:tr>
      <w:tr w:rsidR="00240CD3" w:rsidRPr="00240CD3" w14:paraId="0FA7EDD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9A2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09D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BRITISH INDIAN OCEAN TERRITORY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22A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IO</w:t>
            </w:r>
          </w:p>
        </w:tc>
      </w:tr>
      <w:tr w:rsidR="00240CD3" w:rsidRPr="00240CD3" w14:paraId="5CB9BE5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C33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50C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BRITISH VIRGIN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70B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VG</w:t>
            </w:r>
          </w:p>
        </w:tc>
      </w:tr>
      <w:tr w:rsidR="00240CD3" w:rsidRPr="00240CD3" w14:paraId="722CF50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3A1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80E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BRUNEI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13B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BN</w:t>
            </w:r>
          </w:p>
        </w:tc>
      </w:tr>
      <w:tr w:rsidR="00240CD3" w:rsidRPr="00240CD3" w14:paraId="0E89BD0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FBC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02F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BULGARIA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FA7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BG</w:t>
            </w:r>
          </w:p>
        </w:tc>
      </w:tr>
      <w:tr w:rsidR="00240CD3" w:rsidRPr="00240CD3" w14:paraId="58FD1F1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B38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1C0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BURKINA FASO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3E8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BF</w:t>
            </w:r>
          </w:p>
        </w:tc>
      </w:tr>
      <w:tr w:rsidR="00240CD3" w:rsidRPr="00240CD3" w14:paraId="0802ED1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F76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EF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BURUNDI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430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BI</w:t>
            </w:r>
          </w:p>
        </w:tc>
      </w:tr>
      <w:tr w:rsidR="00240CD3" w:rsidRPr="00240CD3" w14:paraId="557569B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5B0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39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126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CAMBODIA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AA2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KH</w:t>
            </w:r>
          </w:p>
        </w:tc>
      </w:tr>
      <w:tr w:rsidR="00240CD3" w:rsidRPr="00240CD3" w14:paraId="4C1190C7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41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716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CAMEROON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23D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CM</w:t>
            </w:r>
          </w:p>
        </w:tc>
      </w:tr>
      <w:tr w:rsidR="00240CD3" w:rsidRPr="00240CD3" w14:paraId="4FC56F7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04A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274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CANADA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C51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CA</w:t>
            </w:r>
          </w:p>
        </w:tc>
      </w:tr>
      <w:tr w:rsidR="00240CD3" w:rsidRPr="00240CD3" w14:paraId="6EB632C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9C6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8DB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CAPE VERDE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296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CV</w:t>
            </w:r>
          </w:p>
        </w:tc>
      </w:tr>
      <w:tr w:rsidR="00240CD3" w:rsidRPr="00240CD3" w14:paraId="5DC9005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9DB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lastRenderedPageBreak/>
              <w:t>43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4F9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CAYMAN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942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KY</w:t>
            </w:r>
          </w:p>
        </w:tc>
      </w:tr>
      <w:tr w:rsidR="00240CD3" w:rsidRPr="00240CD3" w14:paraId="15888E8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4DA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409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CENTRAL AFRICAN REPUBLIC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6FF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CF</w:t>
            </w:r>
          </w:p>
        </w:tc>
      </w:tr>
      <w:tr w:rsidR="00240CD3" w:rsidRPr="00240CD3" w14:paraId="722400C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9A7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C80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CHAD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97D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TD</w:t>
            </w:r>
          </w:p>
        </w:tc>
      </w:tr>
      <w:tr w:rsidR="00240CD3" w:rsidRPr="00240CD3" w14:paraId="606C4D6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D58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D87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CHILE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069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CL</w:t>
            </w:r>
          </w:p>
        </w:tc>
      </w:tr>
      <w:tr w:rsidR="00240CD3" w:rsidRPr="00240CD3" w14:paraId="26E8F6B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63D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9BC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CHINA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001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CN</w:t>
            </w:r>
          </w:p>
        </w:tc>
      </w:tr>
      <w:tr w:rsidR="00240CD3" w:rsidRPr="00240CD3" w14:paraId="17DD655B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457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B94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CHRISTMAS ISLAND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D61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CX</w:t>
            </w:r>
          </w:p>
        </w:tc>
      </w:tr>
      <w:tr w:rsidR="00240CD3" w:rsidRPr="00240CD3" w14:paraId="0BB9EBBB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0E5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78A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COCOS (KEELING)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407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CC</w:t>
            </w:r>
          </w:p>
        </w:tc>
      </w:tr>
      <w:tr w:rsidR="00240CD3" w:rsidRPr="00240CD3" w14:paraId="04576A8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231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535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COLOMBIA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62C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</w:t>
            </w:r>
          </w:p>
        </w:tc>
      </w:tr>
      <w:tr w:rsidR="00240CD3" w:rsidRPr="00240CD3" w14:paraId="525B6FE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331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5A0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COMOROS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E7F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KM</w:t>
            </w:r>
          </w:p>
        </w:tc>
      </w:tr>
      <w:tr w:rsidR="00240CD3" w:rsidRPr="00240CD3" w14:paraId="34F28E5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D3B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7CD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CONGO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969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CG</w:t>
            </w:r>
          </w:p>
        </w:tc>
      </w:tr>
      <w:tr w:rsidR="00240CD3" w:rsidRPr="00240CD3" w14:paraId="7E772D6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ADD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47C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CONGO DEMOCRATIC REPUBLIC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975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CD</w:t>
            </w:r>
          </w:p>
        </w:tc>
      </w:tr>
      <w:tr w:rsidR="00240CD3" w:rsidRPr="00240CD3" w14:paraId="23EA032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0D8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D68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COOK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DFF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CK</w:t>
            </w:r>
          </w:p>
        </w:tc>
      </w:tr>
      <w:tr w:rsidR="00240CD3" w:rsidRPr="00240CD3" w14:paraId="1AD9351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5D4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9D5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COSTA 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0AA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CR</w:t>
            </w:r>
          </w:p>
        </w:tc>
      </w:tr>
      <w:tr w:rsidR="00240CD3" w:rsidRPr="00240CD3" w14:paraId="1C0DF12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72B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B06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COTE DIVOIRE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EB5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CI</w:t>
            </w:r>
          </w:p>
        </w:tc>
      </w:tr>
      <w:tr w:rsidR="00240CD3" w:rsidRPr="00240CD3" w14:paraId="6443A06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0D6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170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CROATIA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ABD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HR</w:t>
            </w:r>
          </w:p>
        </w:tc>
      </w:tr>
      <w:tr w:rsidR="00240CD3" w:rsidRPr="00240CD3" w14:paraId="40FACB7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9F0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BDC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CUBA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E93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CU</w:t>
            </w:r>
          </w:p>
        </w:tc>
      </w:tr>
      <w:tr w:rsidR="00240CD3" w:rsidRPr="00240CD3" w14:paraId="445C2C9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D68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59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85E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CURACAO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DE9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CW</w:t>
            </w:r>
          </w:p>
        </w:tc>
      </w:tr>
      <w:tr w:rsidR="00240CD3" w:rsidRPr="00240CD3" w14:paraId="3DD861B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9C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673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CYPRUS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BF5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CY</w:t>
            </w:r>
          </w:p>
        </w:tc>
      </w:tr>
      <w:tr w:rsidR="00240CD3" w:rsidRPr="00240CD3" w14:paraId="3BBEDEB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801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F1E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CZECH REPUBLIC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049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CZ</w:t>
            </w:r>
          </w:p>
        </w:tc>
      </w:tr>
      <w:tr w:rsidR="00240CD3" w:rsidRPr="00240CD3" w14:paraId="03A1EE9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89C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E18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DENMARK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B50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DK</w:t>
            </w:r>
          </w:p>
        </w:tc>
      </w:tr>
      <w:tr w:rsidR="00240CD3" w:rsidRPr="00240CD3" w14:paraId="07C87C2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F16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46F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DJIBOUTI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B13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DJ</w:t>
            </w:r>
          </w:p>
        </w:tc>
      </w:tr>
      <w:tr w:rsidR="00240CD3" w:rsidRPr="00240CD3" w14:paraId="62BD604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95E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237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DOMINICA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868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DM</w:t>
            </w:r>
          </w:p>
        </w:tc>
      </w:tr>
      <w:tr w:rsidR="00240CD3" w:rsidRPr="00240CD3" w14:paraId="121FE17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7A1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769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DOMINICAN REPUBLIC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D40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DO</w:t>
            </w:r>
          </w:p>
        </w:tc>
      </w:tr>
      <w:tr w:rsidR="00240CD3" w:rsidRPr="00240CD3" w14:paraId="5C31B98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72A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B4D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ECUADOR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178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EC</w:t>
            </w:r>
          </w:p>
        </w:tc>
      </w:tr>
      <w:tr w:rsidR="00240CD3" w:rsidRPr="00240CD3" w14:paraId="598F8FE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A3A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D9D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EGYPT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F25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EG</w:t>
            </w:r>
          </w:p>
        </w:tc>
      </w:tr>
      <w:tr w:rsidR="00240CD3" w:rsidRPr="00240CD3" w14:paraId="6FD134D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A4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6D2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EL SALVADOR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185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SV</w:t>
            </w:r>
          </w:p>
        </w:tc>
      </w:tr>
      <w:tr w:rsidR="00240CD3" w:rsidRPr="00240CD3" w14:paraId="1DCE9AF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4D5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79A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EQUATORIAL GUINEA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83C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GQ</w:t>
            </w:r>
          </w:p>
        </w:tc>
      </w:tr>
      <w:tr w:rsidR="00240CD3" w:rsidRPr="00240CD3" w14:paraId="65ECF36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E33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29E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ERITREA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44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ER</w:t>
            </w:r>
          </w:p>
        </w:tc>
      </w:tr>
      <w:tr w:rsidR="00240CD3" w:rsidRPr="00240CD3" w14:paraId="748C5A7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996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DBF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ESTONIA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65C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EE</w:t>
            </w:r>
          </w:p>
        </w:tc>
      </w:tr>
      <w:tr w:rsidR="00240CD3" w:rsidRPr="00240CD3" w14:paraId="092ABB7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F17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E82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ETHIOPIA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E10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ET</w:t>
            </w:r>
          </w:p>
        </w:tc>
      </w:tr>
      <w:tr w:rsidR="00240CD3" w:rsidRPr="00240CD3" w14:paraId="7524293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94E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39F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FALKLAND ISLANDS (MALVINAS)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7C5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FK</w:t>
            </w:r>
          </w:p>
        </w:tc>
      </w:tr>
      <w:tr w:rsidR="00240CD3" w:rsidRPr="00240CD3" w14:paraId="73F0B427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F66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A12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FAROE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650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FO</w:t>
            </w:r>
          </w:p>
        </w:tc>
      </w:tr>
      <w:tr w:rsidR="00240CD3" w:rsidRPr="00240CD3" w14:paraId="2FBB150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2A9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98F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FIJI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CE3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FJ</w:t>
            </w:r>
          </w:p>
        </w:tc>
      </w:tr>
      <w:tr w:rsidR="00240CD3" w:rsidRPr="00240CD3" w14:paraId="210F1EA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791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AB1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FINLAND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961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FI</w:t>
            </w:r>
          </w:p>
        </w:tc>
      </w:tr>
      <w:tr w:rsidR="00240CD3" w:rsidRPr="00240CD3" w14:paraId="4E15A06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401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79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2E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FRANCE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531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FR</w:t>
            </w:r>
          </w:p>
        </w:tc>
      </w:tr>
      <w:tr w:rsidR="00240CD3" w:rsidRPr="00240CD3" w14:paraId="41CFF24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7FD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CD8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FRENCH GUIANA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724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GF</w:t>
            </w:r>
          </w:p>
        </w:tc>
      </w:tr>
      <w:tr w:rsidR="00240CD3" w:rsidRPr="00240CD3" w14:paraId="27065E8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313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16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FRENCH POLYNESIA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387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PF</w:t>
            </w:r>
          </w:p>
        </w:tc>
      </w:tr>
      <w:tr w:rsidR="00240CD3" w:rsidRPr="00240CD3" w14:paraId="31254587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521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1FE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FRENCH SOUTHERN TERRITORIES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D6E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TF</w:t>
            </w:r>
          </w:p>
        </w:tc>
      </w:tr>
      <w:tr w:rsidR="00240CD3" w:rsidRPr="00240CD3" w14:paraId="7717A59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071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B5E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GABON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245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GA</w:t>
            </w:r>
          </w:p>
        </w:tc>
      </w:tr>
      <w:tr w:rsidR="00240CD3" w:rsidRPr="00240CD3" w14:paraId="02303C1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AF6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2EB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GAMBIA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4D2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GM</w:t>
            </w:r>
          </w:p>
        </w:tc>
      </w:tr>
      <w:tr w:rsidR="00240CD3" w:rsidRPr="00240CD3" w14:paraId="4C1BEC0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430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17C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GAUATEMALA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C23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GT</w:t>
            </w:r>
          </w:p>
        </w:tc>
      </w:tr>
      <w:tr w:rsidR="00240CD3" w:rsidRPr="00240CD3" w14:paraId="492D158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B52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lastRenderedPageBreak/>
              <w:t>86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B4B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GEORGIA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D3F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GE</w:t>
            </w:r>
          </w:p>
        </w:tc>
      </w:tr>
      <w:tr w:rsidR="00240CD3" w:rsidRPr="00240CD3" w14:paraId="6BFF2AF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CC7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CFF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GERMANY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1AC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DE</w:t>
            </w:r>
          </w:p>
        </w:tc>
      </w:tr>
      <w:tr w:rsidR="00240CD3" w:rsidRPr="00240CD3" w14:paraId="5101F25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800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6F6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GHANA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398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GH</w:t>
            </w:r>
          </w:p>
        </w:tc>
      </w:tr>
      <w:tr w:rsidR="00240CD3" w:rsidRPr="00240CD3" w14:paraId="538A597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EEF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89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464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GIBRALTAR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EA8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GI</w:t>
            </w:r>
          </w:p>
        </w:tc>
      </w:tr>
      <w:tr w:rsidR="00240CD3" w:rsidRPr="00240CD3" w14:paraId="540B064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F4B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B2B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GREECE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3D8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GR</w:t>
            </w:r>
          </w:p>
        </w:tc>
      </w:tr>
      <w:tr w:rsidR="00240CD3" w:rsidRPr="00240CD3" w14:paraId="596DDA8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D2A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AE0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GREENLAND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05B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GL</w:t>
            </w:r>
          </w:p>
        </w:tc>
      </w:tr>
      <w:tr w:rsidR="00240CD3" w:rsidRPr="00240CD3" w14:paraId="324D0E77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3F5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F0E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GRENADA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ABC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GD</w:t>
            </w:r>
          </w:p>
        </w:tc>
      </w:tr>
      <w:tr w:rsidR="00240CD3" w:rsidRPr="00240CD3" w14:paraId="71CB785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AEA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9BE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GUADELOUPE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E4B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GP</w:t>
            </w:r>
          </w:p>
        </w:tc>
      </w:tr>
      <w:tr w:rsidR="00240CD3" w:rsidRPr="00240CD3" w14:paraId="4F71EDE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51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79A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GUAM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78D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GU</w:t>
            </w:r>
          </w:p>
        </w:tc>
      </w:tr>
      <w:tr w:rsidR="00240CD3" w:rsidRPr="00240CD3" w14:paraId="0991CB1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7F3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6C5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GUERNSEY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406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GG</w:t>
            </w:r>
          </w:p>
        </w:tc>
      </w:tr>
      <w:tr w:rsidR="00240CD3" w:rsidRPr="00240CD3" w14:paraId="28D8BD3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02E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3D3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GUINEA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574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GN</w:t>
            </w:r>
          </w:p>
        </w:tc>
      </w:tr>
      <w:tr w:rsidR="00240CD3" w:rsidRPr="00240CD3" w14:paraId="51383AC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E4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DB7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GUINEA - BISSAU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0F6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GW</w:t>
            </w:r>
          </w:p>
        </w:tc>
      </w:tr>
      <w:tr w:rsidR="00240CD3" w:rsidRPr="00240CD3" w14:paraId="6248E0E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E13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337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GUYANA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48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GY</w:t>
            </w:r>
          </w:p>
        </w:tc>
      </w:tr>
      <w:tr w:rsidR="00240CD3" w:rsidRPr="00240CD3" w14:paraId="3B4FEA0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E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99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E31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HAITI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309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HT</w:t>
            </w:r>
          </w:p>
        </w:tc>
      </w:tr>
      <w:tr w:rsidR="00240CD3" w:rsidRPr="00240CD3" w14:paraId="5798F5B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A18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839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HEARD ISLAND AND MCDONALD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0F4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HM</w:t>
            </w:r>
          </w:p>
        </w:tc>
      </w:tr>
      <w:tr w:rsidR="00240CD3" w:rsidRPr="00240CD3" w14:paraId="73F17A3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99A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D23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HOLY SEE (VATICAN CITY STATE)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47B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VA</w:t>
            </w:r>
          </w:p>
        </w:tc>
      </w:tr>
      <w:tr w:rsidR="00240CD3" w:rsidRPr="00240CD3" w14:paraId="6631FB4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6D5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62D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HONDURAS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991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HN</w:t>
            </w:r>
          </w:p>
        </w:tc>
      </w:tr>
      <w:tr w:rsidR="00240CD3" w:rsidRPr="00240CD3" w14:paraId="128D0AE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5FD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391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HONG KONG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B82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HK</w:t>
            </w:r>
          </w:p>
        </w:tc>
      </w:tr>
      <w:tr w:rsidR="00240CD3" w:rsidRPr="00240CD3" w14:paraId="4015F68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1BB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DBE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HUNGARY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25B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HU</w:t>
            </w:r>
          </w:p>
        </w:tc>
      </w:tr>
      <w:tr w:rsidR="00240CD3" w:rsidRPr="00240CD3" w14:paraId="56BFD69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EF8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1C7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ICELAND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7FF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IS</w:t>
            </w:r>
          </w:p>
        </w:tc>
      </w:tr>
      <w:tr w:rsidR="00240CD3" w:rsidRPr="00240CD3" w14:paraId="492139B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415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13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INDIA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18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IN</w:t>
            </w:r>
          </w:p>
        </w:tc>
      </w:tr>
      <w:tr w:rsidR="00240CD3" w:rsidRPr="00240CD3" w14:paraId="51CAFED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20F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6FA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INDONESIA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73C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ID</w:t>
            </w:r>
          </w:p>
        </w:tc>
      </w:tr>
      <w:tr w:rsidR="00240CD3" w:rsidRPr="00240CD3" w14:paraId="3C385EB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79C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F62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IRAN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3A9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IR</w:t>
            </w:r>
          </w:p>
        </w:tc>
      </w:tr>
      <w:tr w:rsidR="00240CD3" w:rsidRPr="00240CD3" w14:paraId="559FE95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8FD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109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DA2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IRAQ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336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IQ</w:t>
            </w:r>
          </w:p>
        </w:tc>
      </w:tr>
      <w:tr w:rsidR="00240CD3" w:rsidRPr="00240CD3" w14:paraId="3D01505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8E2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7F0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IRELAND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4DB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IE</w:t>
            </w:r>
          </w:p>
        </w:tc>
      </w:tr>
      <w:tr w:rsidR="00240CD3" w:rsidRPr="00240CD3" w14:paraId="12B1F76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811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B37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ISLE OF MAN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A63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IM</w:t>
            </w:r>
          </w:p>
        </w:tc>
      </w:tr>
      <w:tr w:rsidR="00240CD3" w:rsidRPr="00240CD3" w14:paraId="6BBB2B8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1FD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FA0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ISRAEL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D67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IL</w:t>
            </w:r>
          </w:p>
        </w:tc>
      </w:tr>
      <w:tr w:rsidR="00240CD3" w:rsidRPr="00240CD3" w14:paraId="1F00E26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EE6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8BC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ITALY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2B6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IT</w:t>
            </w:r>
          </w:p>
        </w:tc>
      </w:tr>
      <w:tr w:rsidR="00240CD3" w:rsidRPr="00240CD3" w14:paraId="21C5BBA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C7B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F3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JAMAICA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E52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JM</w:t>
            </w:r>
          </w:p>
        </w:tc>
      </w:tr>
      <w:tr w:rsidR="00240CD3" w:rsidRPr="00240CD3" w14:paraId="4A9EC49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794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1AD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JAPAN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C03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JP</w:t>
            </w:r>
          </w:p>
        </w:tc>
      </w:tr>
      <w:tr w:rsidR="00240CD3" w:rsidRPr="00240CD3" w14:paraId="5636F4D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5FF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C25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JERSEY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C9F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JE</w:t>
            </w:r>
          </w:p>
        </w:tc>
      </w:tr>
      <w:tr w:rsidR="00240CD3" w:rsidRPr="00240CD3" w14:paraId="23CFA01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71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C46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JORDAN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A51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JO</w:t>
            </w:r>
          </w:p>
        </w:tc>
      </w:tr>
      <w:tr w:rsidR="00240CD3" w:rsidRPr="00240CD3" w14:paraId="49B135B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A80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1E6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KAZAKHSTAN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845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KZ</w:t>
            </w:r>
          </w:p>
        </w:tc>
      </w:tr>
      <w:tr w:rsidR="00240CD3" w:rsidRPr="00240CD3" w14:paraId="71A7B33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45A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119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5DF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KENYA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F88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KE</w:t>
            </w:r>
          </w:p>
        </w:tc>
      </w:tr>
      <w:tr w:rsidR="00240CD3" w:rsidRPr="00240CD3" w14:paraId="44E9B7B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A3E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4A5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KIRIBATI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477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KI</w:t>
            </w:r>
          </w:p>
        </w:tc>
      </w:tr>
      <w:tr w:rsidR="00240CD3" w:rsidRPr="00240CD3" w14:paraId="0C58EA3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65A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B6A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KOREA DPR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FFF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KP</w:t>
            </w:r>
          </w:p>
        </w:tc>
      </w:tr>
      <w:tr w:rsidR="00240CD3" w:rsidRPr="00240CD3" w14:paraId="5D723A2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3C5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835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KOREA RPB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8C5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KR</w:t>
            </w:r>
          </w:p>
        </w:tc>
      </w:tr>
      <w:tr w:rsidR="00240CD3" w:rsidRPr="00240CD3" w14:paraId="6E9A962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B64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904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KOSOVO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34F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XK</w:t>
            </w:r>
          </w:p>
        </w:tc>
      </w:tr>
      <w:tr w:rsidR="00240CD3" w:rsidRPr="00240CD3" w14:paraId="4C4D642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7A9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D3E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KUWAIT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8DE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KW</w:t>
            </w:r>
          </w:p>
        </w:tc>
      </w:tr>
      <w:tr w:rsidR="00240CD3" w:rsidRPr="00240CD3" w14:paraId="6B6CB47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5E8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CD7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KYRGYZSTAN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44C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KG</w:t>
            </w:r>
          </w:p>
        </w:tc>
      </w:tr>
      <w:tr w:rsidR="00240CD3" w:rsidRPr="00240CD3" w14:paraId="6598966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BEA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DCF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LAO PEOPLES DEMOCRATIC REPUBLIC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A53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LA</w:t>
            </w:r>
          </w:p>
        </w:tc>
      </w:tr>
      <w:tr w:rsidR="00240CD3" w:rsidRPr="00240CD3" w14:paraId="5FB6078B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FD8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lastRenderedPageBreak/>
              <w:t>127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491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LATVIA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96E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LV</w:t>
            </w:r>
          </w:p>
        </w:tc>
      </w:tr>
      <w:tr w:rsidR="00240CD3" w:rsidRPr="00240CD3" w14:paraId="76F40E6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4C9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28A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LEBANON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5D4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LB</w:t>
            </w:r>
          </w:p>
        </w:tc>
      </w:tr>
      <w:tr w:rsidR="00240CD3" w:rsidRPr="00240CD3" w14:paraId="7A9F04B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DB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129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5C9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LESOTHO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695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LS</w:t>
            </w:r>
          </w:p>
        </w:tc>
      </w:tr>
      <w:tr w:rsidR="00240CD3" w:rsidRPr="00240CD3" w14:paraId="6466015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158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A9D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LIBERIA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CBB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LR</w:t>
            </w:r>
          </w:p>
        </w:tc>
      </w:tr>
      <w:tr w:rsidR="00240CD3" w:rsidRPr="00240CD3" w14:paraId="2B30907B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843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6BF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LIBYA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430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LY</w:t>
            </w:r>
          </w:p>
        </w:tc>
      </w:tr>
      <w:tr w:rsidR="00240CD3" w:rsidRPr="00240CD3" w14:paraId="0F6DE16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7AD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D19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LIECHTENSTEIN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6F6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LI</w:t>
            </w:r>
          </w:p>
        </w:tc>
      </w:tr>
      <w:tr w:rsidR="00240CD3" w:rsidRPr="00240CD3" w14:paraId="00CE444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643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5B6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LITHUANIA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7F3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LT</w:t>
            </w:r>
          </w:p>
        </w:tc>
      </w:tr>
      <w:tr w:rsidR="00240CD3" w:rsidRPr="00240CD3" w14:paraId="70170C5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457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E97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LUXEMBOURG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C21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LU</w:t>
            </w:r>
          </w:p>
        </w:tc>
      </w:tr>
      <w:tr w:rsidR="00240CD3" w:rsidRPr="00240CD3" w14:paraId="748A80A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C4C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3DF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MACAO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281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</w:t>
            </w:r>
          </w:p>
        </w:tc>
      </w:tr>
      <w:tr w:rsidR="00240CD3" w:rsidRPr="00240CD3" w14:paraId="22CB587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6A2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27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MACEDONIA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A35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MK</w:t>
            </w:r>
          </w:p>
        </w:tc>
      </w:tr>
      <w:tr w:rsidR="00240CD3" w:rsidRPr="00240CD3" w14:paraId="2E6C8EE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E9F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F5A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MADAGASCAR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002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MG</w:t>
            </w:r>
          </w:p>
        </w:tc>
      </w:tr>
      <w:tr w:rsidR="00240CD3" w:rsidRPr="00240CD3" w14:paraId="3F1F22E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6A5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0D5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MALAWI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01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MW</w:t>
            </w:r>
          </w:p>
        </w:tc>
      </w:tr>
      <w:tr w:rsidR="00240CD3" w:rsidRPr="00240CD3" w14:paraId="166012B7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007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139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A09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MALAYSIA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2A1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MY</w:t>
            </w:r>
          </w:p>
        </w:tc>
      </w:tr>
      <w:tr w:rsidR="00240CD3" w:rsidRPr="00240CD3" w14:paraId="2236F34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BAF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705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MALDIVES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C47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MV</w:t>
            </w:r>
          </w:p>
        </w:tc>
      </w:tr>
      <w:tr w:rsidR="00240CD3" w:rsidRPr="00240CD3" w14:paraId="687F51F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055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DCC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MALI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EB9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ML</w:t>
            </w:r>
          </w:p>
        </w:tc>
      </w:tr>
      <w:tr w:rsidR="00240CD3" w:rsidRPr="00240CD3" w14:paraId="4726A9F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E3C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C62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MALTA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61A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MT</w:t>
            </w:r>
          </w:p>
        </w:tc>
      </w:tr>
      <w:tr w:rsidR="00240CD3" w:rsidRPr="00240CD3" w14:paraId="4033BD1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839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02A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MARSHALL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9F1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MH</w:t>
            </w:r>
          </w:p>
        </w:tc>
      </w:tr>
      <w:tr w:rsidR="00240CD3" w:rsidRPr="00240CD3" w14:paraId="5CA173F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76A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15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MARTINIQUE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BE3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MQ</w:t>
            </w:r>
          </w:p>
        </w:tc>
      </w:tr>
      <w:tr w:rsidR="00240CD3" w:rsidRPr="00240CD3" w14:paraId="1B9AF3A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582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4AA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MAURITANIA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A50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MR</w:t>
            </w:r>
          </w:p>
        </w:tc>
      </w:tr>
      <w:tr w:rsidR="00240CD3" w:rsidRPr="00240CD3" w14:paraId="0683BDD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4B8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F39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MAURITIUS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1CF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MU</w:t>
            </w:r>
          </w:p>
        </w:tc>
      </w:tr>
      <w:tr w:rsidR="00240CD3" w:rsidRPr="00240CD3" w14:paraId="100752EB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DA7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AB0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MAYOTTEE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BE7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YT</w:t>
            </w:r>
          </w:p>
        </w:tc>
      </w:tr>
      <w:tr w:rsidR="00240CD3" w:rsidRPr="00240CD3" w14:paraId="40AB4B0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AEA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253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MEXICO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6B5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MX</w:t>
            </w:r>
          </w:p>
        </w:tc>
      </w:tr>
      <w:tr w:rsidR="00240CD3" w:rsidRPr="00240CD3" w14:paraId="798CE99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6F3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149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0CA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MICRONESIA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B49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FM</w:t>
            </w:r>
          </w:p>
        </w:tc>
      </w:tr>
      <w:tr w:rsidR="00240CD3" w:rsidRPr="00240CD3" w14:paraId="3B53646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17A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2F2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MOLDOVA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975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MD</w:t>
            </w:r>
          </w:p>
        </w:tc>
      </w:tr>
      <w:tr w:rsidR="00240CD3" w:rsidRPr="00240CD3" w14:paraId="595F6E3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C88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0DC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MONACO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701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MC</w:t>
            </w:r>
          </w:p>
        </w:tc>
      </w:tr>
      <w:tr w:rsidR="00240CD3" w:rsidRPr="00240CD3" w14:paraId="05D8C12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D70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07B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MONGOLIA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0D3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MN</w:t>
            </w:r>
          </w:p>
        </w:tc>
      </w:tr>
      <w:tr w:rsidR="00240CD3" w:rsidRPr="00240CD3" w14:paraId="5B41C82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EEE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B43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MONTENEGRO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607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ME</w:t>
            </w:r>
          </w:p>
        </w:tc>
      </w:tr>
      <w:tr w:rsidR="00240CD3" w:rsidRPr="00240CD3" w14:paraId="576B699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D4A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5CB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MONTSERRAT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D17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MS</w:t>
            </w:r>
          </w:p>
        </w:tc>
      </w:tr>
      <w:tr w:rsidR="00240CD3" w:rsidRPr="00240CD3" w14:paraId="160F40E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C77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769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MOROCCO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92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MA</w:t>
            </w:r>
          </w:p>
        </w:tc>
      </w:tr>
      <w:tr w:rsidR="00240CD3" w:rsidRPr="00240CD3" w14:paraId="4B23C4E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5A1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40C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MOZAMBIQUE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02D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MZ</w:t>
            </w:r>
          </w:p>
        </w:tc>
      </w:tr>
      <w:tr w:rsidR="00240CD3" w:rsidRPr="00240CD3" w14:paraId="6747C0D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C6D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18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MYANMAR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D16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MM</w:t>
            </w:r>
          </w:p>
        </w:tc>
      </w:tr>
      <w:tr w:rsidR="00240CD3" w:rsidRPr="00240CD3" w14:paraId="17E0893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246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1A6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NAMIBIA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720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NA</w:t>
            </w:r>
          </w:p>
        </w:tc>
      </w:tr>
      <w:tr w:rsidR="00240CD3" w:rsidRPr="00240CD3" w14:paraId="61E239E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290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159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926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NAURU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A28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NR</w:t>
            </w:r>
          </w:p>
        </w:tc>
      </w:tr>
      <w:tr w:rsidR="00240CD3" w:rsidRPr="00240CD3" w14:paraId="6D655FB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AA7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72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NEPAL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FFB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NP</w:t>
            </w:r>
          </w:p>
        </w:tc>
      </w:tr>
      <w:tr w:rsidR="00240CD3" w:rsidRPr="00240CD3" w14:paraId="5214D77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742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D3A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NETHERLANDS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9A5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NL</w:t>
            </w:r>
          </w:p>
        </w:tc>
      </w:tr>
      <w:tr w:rsidR="00240CD3" w:rsidRPr="00240CD3" w14:paraId="32E8A82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D58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8C5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NEW CALEDONIA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63E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NC</w:t>
            </w:r>
          </w:p>
        </w:tc>
      </w:tr>
      <w:tr w:rsidR="00240CD3" w:rsidRPr="00240CD3" w14:paraId="622189D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90F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310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NEW ZEALAND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6BD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NZ</w:t>
            </w:r>
          </w:p>
        </w:tc>
      </w:tr>
      <w:tr w:rsidR="00240CD3" w:rsidRPr="00240CD3" w14:paraId="1DBF726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1DA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9FB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NICARAGUA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6E2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NI</w:t>
            </w:r>
          </w:p>
        </w:tc>
      </w:tr>
      <w:tr w:rsidR="00240CD3" w:rsidRPr="00240CD3" w14:paraId="3ED495F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291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2B2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NIGER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475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NE</w:t>
            </w:r>
          </w:p>
        </w:tc>
      </w:tr>
      <w:tr w:rsidR="00240CD3" w:rsidRPr="00240CD3" w14:paraId="3390696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E12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71A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NIGERIA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0D0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NG</w:t>
            </w:r>
          </w:p>
        </w:tc>
      </w:tr>
      <w:tr w:rsidR="00240CD3" w:rsidRPr="00240CD3" w14:paraId="1269220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A16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398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NIUE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568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NU</w:t>
            </w:r>
          </w:p>
        </w:tc>
      </w:tr>
      <w:tr w:rsidR="00240CD3" w:rsidRPr="00240CD3" w14:paraId="2445629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4E1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lastRenderedPageBreak/>
              <w:t>168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C99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NORFOLK ISLAND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25C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NF</w:t>
            </w:r>
          </w:p>
        </w:tc>
      </w:tr>
      <w:tr w:rsidR="00240CD3" w:rsidRPr="00240CD3" w14:paraId="057BA09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414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169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3B7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NORTHERN MARIANA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B7F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MP</w:t>
            </w:r>
          </w:p>
        </w:tc>
      </w:tr>
      <w:tr w:rsidR="00240CD3" w:rsidRPr="00240CD3" w14:paraId="27B8953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0E6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27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NORWAY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197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240CD3" w:rsidRPr="00240CD3" w14:paraId="71A1D1C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290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435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OMAN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513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OM</w:t>
            </w:r>
          </w:p>
        </w:tc>
      </w:tr>
      <w:tr w:rsidR="00240CD3" w:rsidRPr="00240CD3" w14:paraId="1A68A5F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592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AD8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PAKISTAN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83D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PK</w:t>
            </w:r>
          </w:p>
        </w:tc>
      </w:tr>
      <w:tr w:rsidR="00240CD3" w:rsidRPr="00240CD3" w14:paraId="7F751F0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DC8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56C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PALAU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DB9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PW</w:t>
            </w:r>
          </w:p>
        </w:tc>
      </w:tr>
      <w:tr w:rsidR="00240CD3" w:rsidRPr="00240CD3" w14:paraId="46A0A96B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87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F20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PALESTINE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8AC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PS</w:t>
            </w:r>
          </w:p>
        </w:tc>
      </w:tr>
      <w:tr w:rsidR="00240CD3" w:rsidRPr="00240CD3" w14:paraId="553C5BD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F7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B10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PANAMA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B8C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PA</w:t>
            </w:r>
          </w:p>
        </w:tc>
      </w:tr>
      <w:tr w:rsidR="00240CD3" w:rsidRPr="00240CD3" w14:paraId="7EC38C3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89D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008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PAPUA NEW GUINEA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2BC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PG</w:t>
            </w:r>
          </w:p>
        </w:tc>
      </w:tr>
      <w:tr w:rsidR="00240CD3" w:rsidRPr="00240CD3" w14:paraId="4EE9A57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5ED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122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PARAGUAY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97F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PY</w:t>
            </w:r>
          </w:p>
        </w:tc>
      </w:tr>
      <w:tr w:rsidR="00240CD3" w:rsidRPr="00240CD3" w14:paraId="187CC08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B1C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179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2BC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PERU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87A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PE</w:t>
            </w:r>
          </w:p>
        </w:tc>
      </w:tr>
      <w:tr w:rsidR="00240CD3" w:rsidRPr="00240CD3" w14:paraId="76B8A7F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DC3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671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PHILIPPINES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159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PH</w:t>
            </w:r>
          </w:p>
        </w:tc>
      </w:tr>
      <w:tr w:rsidR="00240CD3" w:rsidRPr="00240CD3" w14:paraId="08C1260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5B5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E8E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PITCAIRN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9B6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PN</w:t>
            </w:r>
          </w:p>
        </w:tc>
      </w:tr>
      <w:tr w:rsidR="00240CD3" w:rsidRPr="00240CD3" w14:paraId="18CDC09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78F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6BD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POLAND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849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PL</w:t>
            </w:r>
          </w:p>
        </w:tc>
      </w:tr>
      <w:tr w:rsidR="00240CD3" w:rsidRPr="00240CD3" w14:paraId="338CD25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46F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FB2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PORTUGAL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E2B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PT</w:t>
            </w:r>
          </w:p>
        </w:tc>
      </w:tr>
      <w:tr w:rsidR="00240CD3" w:rsidRPr="00240CD3" w14:paraId="6B26B36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D08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E07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PUERTO RICO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7CF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PR</w:t>
            </w:r>
          </w:p>
        </w:tc>
      </w:tr>
      <w:tr w:rsidR="00240CD3" w:rsidRPr="00240CD3" w14:paraId="2458E70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153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ABA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QATAR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38B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QA</w:t>
            </w:r>
          </w:p>
        </w:tc>
      </w:tr>
      <w:tr w:rsidR="00240CD3" w:rsidRPr="00240CD3" w14:paraId="3510A50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C40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9F3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REUNION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47E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RE</w:t>
            </w:r>
          </w:p>
        </w:tc>
      </w:tr>
      <w:tr w:rsidR="00240CD3" w:rsidRPr="00240CD3" w14:paraId="4DFCF55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0E6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7D5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ROMANIA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9E9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RO</w:t>
            </w:r>
          </w:p>
        </w:tc>
      </w:tr>
      <w:tr w:rsidR="00240CD3" w:rsidRPr="00240CD3" w14:paraId="3DCDE40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148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281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RUSSIA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23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RU</w:t>
            </w:r>
          </w:p>
        </w:tc>
      </w:tr>
      <w:tr w:rsidR="00240CD3" w:rsidRPr="00240CD3" w14:paraId="705DC17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C8A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189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F47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RWANDA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DA8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RW</w:t>
            </w:r>
          </w:p>
        </w:tc>
      </w:tr>
      <w:tr w:rsidR="00240CD3" w:rsidRPr="00240CD3" w14:paraId="2EB32D2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CA4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A36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SAINT BARTHELEMY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038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BL</w:t>
            </w:r>
          </w:p>
        </w:tc>
      </w:tr>
      <w:tr w:rsidR="00240CD3" w:rsidRPr="00240CD3" w14:paraId="577401D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068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5EF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SAINT HELENA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DF7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SH</w:t>
            </w:r>
          </w:p>
        </w:tc>
      </w:tr>
      <w:tr w:rsidR="00240CD3" w:rsidRPr="00240CD3" w14:paraId="2B36B9D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CAB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271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SAINT KITTS &amp; NEVIS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A28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KN</w:t>
            </w:r>
          </w:p>
        </w:tc>
      </w:tr>
      <w:tr w:rsidR="00240CD3" w:rsidRPr="00240CD3" w14:paraId="3BC60D8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276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802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SAINT LUCIA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2B7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LC</w:t>
            </w:r>
          </w:p>
        </w:tc>
      </w:tr>
      <w:tr w:rsidR="00240CD3" w:rsidRPr="00240CD3" w14:paraId="66EEF0B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99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FF2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SAINT MARTIN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136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MF</w:t>
            </w:r>
          </w:p>
        </w:tc>
      </w:tr>
      <w:tr w:rsidR="00240CD3" w:rsidRPr="00240CD3" w14:paraId="39722DD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6D3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030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SAINT PIERRE AND MIQUELON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8C1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PM</w:t>
            </w:r>
          </w:p>
        </w:tc>
      </w:tr>
      <w:tr w:rsidR="00240CD3" w:rsidRPr="00240CD3" w14:paraId="3512564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6E2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0BE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SAINT VINCENT AND THE GRENADINES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93C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VC</w:t>
            </w:r>
          </w:p>
        </w:tc>
      </w:tr>
      <w:tr w:rsidR="00240CD3" w:rsidRPr="00240CD3" w14:paraId="11FA661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5D2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4A9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SALOMON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E0F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SB</w:t>
            </w:r>
          </w:p>
        </w:tc>
      </w:tr>
      <w:tr w:rsidR="00240CD3" w:rsidRPr="00240CD3" w14:paraId="1883C7A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CFA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10F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SAMOA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784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WS</w:t>
            </w:r>
          </w:p>
        </w:tc>
      </w:tr>
      <w:tr w:rsidR="00240CD3" w:rsidRPr="00240CD3" w14:paraId="598D071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864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199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064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SANMARINO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11D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SM</w:t>
            </w:r>
          </w:p>
        </w:tc>
      </w:tr>
      <w:tr w:rsidR="00240CD3" w:rsidRPr="00240CD3" w14:paraId="4E254E5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1BF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7A5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SAO TOMBE AND PRINCIPE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1F4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ST</w:t>
            </w:r>
          </w:p>
        </w:tc>
      </w:tr>
      <w:tr w:rsidR="00240CD3" w:rsidRPr="00240CD3" w14:paraId="36C4CB3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3DC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9AD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SAUDI ARABIA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C98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SA</w:t>
            </w:r>
          </w:p>
        </w:tc>
      </w:tr>
      <w:tr w:rsidR="00240CD3" w:rsidRPr="00240CD3" w14:paraId="633EB0B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B2A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CC8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SENEGAL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DCF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SN</w:t>
            </w:r>
          </w:p>
        </w:tc>
      </w:tr>
      <w:tr w:rsidR="00240CD3" w:rsidRPr="00240CD3" w14:paraId="7C5C2E41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62A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46C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SERBIA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383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RS</w:t>
            </w:r>
          </w:p>
        </w:tc>
      </w:tr>
      <w:tr w:rsidR="00240CD3" w:rsidRPr="00240CD3" w14:paraId="3292410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6E1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748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SEYCHELLES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393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SC</w:t>
            </w:r>
          </w:p>
        </w:tc>
      </w:tr>
      <w:tr w:rsidR="00240CD3" w:rsidRPr="00240CD3" w14:paraId="6E7DD97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BD6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F42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SIERRA LEONE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363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SL</w:t>
            </w:r>
          </w:p>
        </w:tc>
      </w:tr>
      <w:tr w:rsidR="00240CD3" w:rsidRPr="00240CD3" w14:paraId="6CAD4EB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274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D86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SINGAPORE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545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SG</w:t>
            </w:r>
          </w:p>
        </w:tc>
      </w:tr>
      <w:tr w:rsidR="00240CD3" w:rsidRPr="00240CD3" w14:paraId="47ABBF08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96A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0B2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SINT MAARTEN (DUTCH PART)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48E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SX</w:t>
            </w:r>
          </w:p>
        </w:tc>
      </w:tr>
      <w:tr w:rsidR="00240CD3" w:rsidRPr="00240CD3" w14:paraId="170146D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775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170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SLOVAKIA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13C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SK</w:t>
            </w:r>
          </w:p>
        </w:tc>
      </w:tr>
      <w:tr w:rsidR="00240CD3" w:rsidRPr="00240CD3" w14:paraId="5EE0824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5AE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209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126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SLOVENIA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F17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SI</w:t>
            </w:r>
          </w:p>
        </w:tc>
      </w:tr>
      <w:tr w:rsidR="00240CD3" w:rsidRPr="00240CD3" w14:paraId="5FDADC3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DD3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lastRenderedPageBreak/>
              <w:t>210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D8D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SOMALIA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F4A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SO</w:t>
            </w:r>
          </w:p>
        </w:tc>
      </w:tr>
      <w:tr w:rsidR="00240CD3" w:rsidRPr="00240CD3" w14:paraId="310564E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8FD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A92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SOUTH AFRICA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480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ZA</w:t>
            </w:r>
          </w:p>
        </w:tc>
      </w:tr>
      <w:tr w:rsidR="00240CD3" w:rsidRPr="00240CD3" w14:paraId="32207E0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7BC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8D2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SOUTH GEORGIA AND THE SOUTH SANDWICH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68D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GS</w:t>
            </w:r>
          </w:p>
        </w:tc>
      </w:tr>
      <w:tr w:rsidR="00240CD3" w:rsidRPr="00240CD3" w14:paraId="7838055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0F5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326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SOUTH SUDAN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A96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SS</w:t>
            </w:r>
          </w:p>
        </w:tc>
      </w:tr>
      <w:tr w:rsidR="00240CD3" w:rsidRPr="00240CD3" w14:paraId="51CEDF0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CF2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C32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SPAIN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09D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ES</w:t>
            </w:r>
          </w:p>
        </w:tc>
      </w:tr>
      <w:tr w:rsidR="00240CD3" w:rsidRPr="00240CD3" w14:paraId="7AFC6E5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68B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A45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SRI LANKA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EE8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LK</w:t>
            </w:r>
          </w:p>
        </w:tc>
      </w:tr>
      <w:tr w:rsidR="00240CD3" w:rsidRPr="00240CD3" w14:paraId="31D8976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C924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3E8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 xml:space="preserve">Stateless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695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QQ</w:t>
            </w:r>
          </w:p>
        </w:tc>
      </w:tr>
      <w:tr w:rsidR="00240CD3" w:rsidRPr="00240CD3" w14:paraId="1E6A8E0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586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6FA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SUDAN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A29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SD</w:t>
            </w:r>
          </w:p>
        </w:tc>
      </w:tr>
      <w:tr w:rsidR="00240CD3" w:rsidRPr="00240CD3" w14:paraId="2B20671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FF6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E4F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SURINAME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9E5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SR</w:t>
            </w:r>
          </w:p>
        </w:tc>
      </w:tr>
      <w:tr w:rsidR="00240CD3" w:rsidRPr="00240CD3" w14:paraId="69BB455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B8E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219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451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SVALBARD AND JAN MAYEN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436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SJ</w:t>
            </w:r>
          </w:p>
        </w:tc>
      </w:tr>
      <w:tr w:rsidR="00240CD3" w:rsidRPr="00240CD3" w14:paraId="6B890C8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58B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57D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SWAZILAND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1B9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SZ</w:t>
            </w:r>
          </w:p>
        </w:tc>
      </w:tr>
      <w:tr w:rsidR="00240CD3" w:rsidRPr="00240CD3" w14:paraId="232E6DB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6CD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4D0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SWEDEN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D65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SE</w:t>
            </w:r>
          </w:p>
        </w:tc>
      </w:tr>
      <w:tr w:rsidR="00240CD3" w:rsidRPr="00240CD3" w14:paraId="607F52A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438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0B5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SWITZERLAND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7B9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CH</w:t>
            </w:r>
          </w:p>
        </w:tc>
      </w:tr>
      <w:tr w:rsidR="00240CD3" w:rsidRPr="00240CD3" w14:paraId="69CE7A0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968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916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SYRIAN ARAB REPUBLIC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F62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SY</w:t>
            </w:r>
          </w:p>
        </w:tc>
      </w:tr>
      <w:tr w:rsidR="00240CD3" w:rsidRPr="00240CD3" w14:paraId="2D3CED9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314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7F5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TAIWAN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E5B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TW</w:t>
            </w:r>
          </w:p>
        </w:tc>
      </w:tr>
      <w:tr w:rsidR="00240CD3" w:rsidRPr="00240CD3" w14:paraId="76FA6E6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042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833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TAJIKISTAN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CB8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TJ</w:t>
            </w:r>
          </w:p>
        </w:tc>
      </w:tr>
      <w:tr w:rsidR="00240CD3" w:rsidRPr="00240CD3" w14:paraId="3CE82A1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45E3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B35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TANZANIA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BC7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TZ</w:t>
            </w:r>
          </w:p>
        </w:tc>
      </w:tr>
      <w:tr w:rsidR="00240CD3" w:rsidRPr="00240CD3" w14:paraId="4BE2968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721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F65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THAILAND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FF2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TH</w:t>
            </w:r>
          </w:p>
        </w:tc>
      </w:tr>
      <w:tr w:rsidR="00240CD3" w:rsidRPr="00240CD3" w14:paraId="0C45F75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082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4F6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Timor East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113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TP</w:t>
            </w:r>
          </w:p>
        </w:tc>
      </w:tr>
      <w:tr w:rsidR="00240CD3" w:rsidRPr="00240CD3" w14:paraId="58FFF879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C3A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229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ECC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TIMOR-LESTE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B21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TL</w:t>
            </w:r>
          </w:p>
        </w:tc>
      </w:tr>
      <w:tr w:rsidR="00240CD3" w:rsidRPr="00240CD3" w14:paraId="2C7D548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00C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913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TOGO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058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TG</w:t>
            </w:r>
          </w:p>
        </w:tc>
      </w:tr>
      <w:tr w:rsidR="00240CD3" w:rsidRPr="00240CD3" w14:paraId="404722A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5BB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514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TOKELAU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E98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TK</w:t>
            </w:r>
          </w:p>
        </w:tc>
      </w:tr>
      <w:tr w:rsidR="00240CD3" w:rsidRPr="00240CD3" w14:paraId="1E741C1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6FF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9C77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TONGA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687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TO</w:t>
            </w:r>
          </w:p>
        </w:tc>
      </w:tr>
      <w:tr w:rsidR="00240CD3" w:rsidRPr="00240CD3" w14:paraId="103D44ED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626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273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TRINIDAD AND TOBAGO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7D7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TT</w:t>
            </w:r>
          </w:p>
        </w:tc>
      </w:tr>
      <w:tr w:rsidR="00240CD3" w:rsidRPr="00240CD3" w14:paraId="26BEC5C5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E8B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FCF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TUNISIA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527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TN</w:t>
            </w:r>
          </w:p>
        </w:tc>
      </w:tr>
      <w:tr w:rsidR="00240CD3" w:rsidRPr="00240CD3" w14:paraId="38BD929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CED6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16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TURKEY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C7A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TR</w:t>
            </w:r>
          </w:p>
        </w:tc>
      </w:tr>
      <w:tr w:rsidR="00240CD3" w:rsidRPr="00240CD3" w14:paraId="110BBD9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39F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D97F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TURKMENISTAN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BC2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TM</w:t>
            </w:r>
          </w:p>
        </w:tc>
      </w:tr>
      <w:tr w:rsidR="00240CD3" w:rsidRPr="00240CD3" w14:paraId="0B3DFAF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539F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BC7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TURKS AND CAICOS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534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TC</w:t>
            </w:r>
          </w:p>
        </w:tc>
      </w:tr>
      <w:tr w:rsidR="00240CD3" w:rsidRPr="00240CD3" w14:paraId="7985398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D15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F19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TUVALU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B7B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TV</w:t>
            </w:r>
          </w:p>
        </w:tc>
      </w:tr>
      <w:tr w:rsidR="00240CD3" w:rsidRPr="00240CD3" w14:paraId="1CA78BCF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A2C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239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5E8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 S VIRIGIN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228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VI</w:t>
            </w:r>
          </w:p>
        </w:tc>
      </w:tr>
      <w:tr w:rsidR="00240CD3" w:rsidRPr="00240CD3" w14:paraId="5E677FA3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33DA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201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UGANDA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44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UG</w:t>
            </w:r>
          </w:p>
        </w:tc>
      </w:tr>
      <w:tr w:rsidR="00240CD3" w:rsidRPr="00240CD3" w14:paraId="5F8AAE84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761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37F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UKRAINE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C04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UA</w:t>
            </w:r>
          </w:p>
        </w:tc>
      </w:tr>
      <w:tr w:rsidR="00240CD3" w:rsidRPr="00240CD3" w14:paraId="6806F32C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F889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7FE8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UNITED ARAB EMIRATES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9C7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AE</w:t>
            </w:r>
          </w:p>
        </w:tc>
      </w:tr>
      <w:tr w:rsidR="00240CD3" w:rsidRPr="00240CD3" w14:paraId="46D7956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CCA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060D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UNITED KINGDOM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0EA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GB</w:t>
            </w:r>
          </w:p>
        </w:tc>
      </w:tr>
      <w:tr w:rsidR="00240CD3" w:rsidRPr="00240CD3" w14:paraId="0DD08E9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5281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00A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UNITED STATES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955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US</w:t>
            </w:r>
          </w:p>
        </w:tc>
      </w:tr>
      <w:tr w:rsidR="00240CD3" w:rsidRPr="00240CD3" w14:paraId="4EC1223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EC9D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F2C4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UNITED STATES MINOR OUTYLYING ISLANDS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17BA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UM</w:t>
            </w:r>
          </w:p>
        </w:tc>
      </w:tr>
      <w:tr w:rsidR="00240CD3" w:rsidRPr="00240CD3" w14:paraId="78670350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BA05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343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URUGUAY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4EF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UY</w:t>
            </w:r>
          </w:p>
        </w:tc>
      </w:tr>
      <w:tr w:rsidR="00240CD3" w:rsidRPr="00240CD3" w14:paraId="0D84313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0D00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7311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UZBEKISTAN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4A9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UZ</w:t>
            </w:r>
          </w:p>
        </w:tc>
      </w:tr>
      <w:tr w:rsidR="00240CD3" w:rsidRPr="00240CD3" w14:paraId="0FF07C7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FB92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8E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VANUATU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9A2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VU</w:t>
            </w:r>
          </w:p>
        </w:tc>
      </w:tr>
      <w:tr w:rsidR="00240CD3" w:rsidRPr="00240CD3" w14:paraId="2F52F77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B07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82A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D839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VE</w:t>
            </w:r>
          </w:p>
        </w:tc>
      </w:tr>
      <w:tr w:rsidR="00240CD3" w:rsidRPr="00240CD3" w14:paraId="5CC4B676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AA1B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918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VIETNAM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6320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VN</w:t>
            </w:r>
          </w:p>
        </w:tc>
      </w:tr>
      <w:tr w:rsidR="00240CD3" w:rsidRPr="00240CD3" w14:paraId="6CC885C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C62E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lastRenderedPageBreak/>
              <w:t>248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891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WALLIS AND FUTUNA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CC1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WF</w:t>
            </w:r>
          </w:p>
        </w:tc>
      </w:tr>
      <w:tr w:rsidR="00240CD3" w:rsidRPr="00240CD3" w14:paraId="0A40206B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5EA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249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448C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WESTERN SAHARA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8FD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EH</w:t>
            </w:r>
          </w:p>
        </w:tc>
      </w:tr>
      <w:tr w:rsidR="00240CD3" w:rsidRPr="00240CD3" w14:paraId="7760CAFA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540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250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825B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YEMEN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D9E3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YE</w:t>
            </w:r>
          </w:p>
        </w:tc>
      </w:tr>
      <w:tr w:rsidR="00240CD3" w:rsidRPr="00240CD3" w14:paraId="7F47A612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E037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251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808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ZAMBIA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F5F6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ZM</w:t>
            </w:r>
          </w:p>
        </w:tc>
      </w:tr>
      <w:tr w:rsidR="00240CD3" w:rsidRPr="00240CD3" w14:paraId="3A164D9E" w14:textId="77777777" w:rsidTr="00240CD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FA38" w14:textId="77777777" w:rsidR="00240CD3" w:rsidRPr="00240CD3" w:rsidRDefault="00240CD3" w:rsidP="00240CD3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252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35F2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ZIMBABWE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6BA5" w14:textId="77777777" w:rsidR="00240CD3" w:rsidRPr="00240CD3" w:rsidRDefault="00240CD3" w:rsidP="00240CD3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240CD3">
              <w:rPr>
                <w:rFonts w:ascii="Calibri" w:eastAsia="Times New Roman" w:hAnsi="Calibri"/>
                <w:color w:val="000000"/>
              </w:rPr>
              <w:t>ZW</w:t>
            </w:r>
          </w:p>
        </w:tc>
      </w:tr>
    </w:tbl>
    <w:p w14:paraId="04AC747A" w14:textId="77777777" w:rsidR="00240CD3" w:rsidRDefault="00240CD3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p w14:paraId="66FD2A22" w14:textId="77777777" w:rsidR="00240CD3" w:rsidRDefault="00240CD3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p w14:paraId="194654F0" w14:textId="77777777" w:rsidR="009C56C4" w:rsidRDefault="009C56C4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  <w:r w:rsidRPr="009C56C4">
        <w:rPr>
          <w:rFonts w:asciiTheme="minorHAnsi" w:hAnsiTheme="minorHAnsi" w:cstheme="minorHAnsi"/>
          <w:b/>
          <w:sz w:val="22"/>
          <w:szCs w:val="22"/>
        </w:rPr>
        <w:t>lkp_Contract_RoleType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3A3534F5" w14:textId="77777777" w:rsidR="009C56C4" w:rsidRDefault="009C56C4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5360" w:type="dxa"/>
        <w:tblInd w:w="93" w:type="dxa"/>
        <w:tblLook w:val="04A0" w:firstRow="1" w:lastRow="0" w:firstColumn="1" w:lastColumn="0" w:noHBand="0" w:noVBand="1"/>
      </w:tblPr>
      <w:tblGrid>
        <w:gridCol w:w="1000"/>
        <w:gridCol w:w="4360"/>
      </w:tblGrid>
      <w:tr w:rsidR="00DE4149" w:rsidRPr="00DE4149" w14:paraId="08D445F5" w14:textId="77777777" w:rsidTr="00DE414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63D7691" w14:textId="77777777" w:rsidR="00DE4149" w:rsidRPr="00DE4149" w:rsidRDefault="00DE4149" w:rsidP="00DE414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Id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EFA712B" w14:textId="77777777" w:rsidR="00DE4149" w:rsidRPr="00DE4149" w:rsidRDefault="00DE4149" w:rsidP="00DE414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ItemDesc</w:t>
            </w:r>
          </w:p>
        </w:tc>
      </w:tr>
      <w:tr w:rsidR="00DE4149" w:rsidRPr="00DE4149" w14:paraId="2A0FC3D3" w14:textId="77777777" w:rsidTr="00DE4149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787B" w14:textId="77777777" w:rsidR="00DE4149" w:rsidRPr="00DE4149" w:rsidRDefault="00DE4149" w:rsidP="00DE414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F487" w14:textId="77777777" w:rsidR="00DE4149" w:rsidRPr="00DE4149" w:rsidRDefault="00DE4149" w:rsidP="00DE414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Main Contract Holder</w:t>
            </w:r>
          </w:p>
        </w:tc>
      </w:tr>
      <w:tr w:rsidR="00DE4149" w:rsidRPr="00DE4149" w14:paraId="3AFE8F82" w14:textId="77777777" w:rsidTr="00DE4149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34F8" w14:textId="77777777" w:rsidR="00DE4149" w:rsidRPr="00DE4149" w:rsidRDefault="00DE4149" w:rsidP="00DE414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D43A" w14:textId="77777777" w:rsidR="00DE4149" w:rsidRPr="00DE4149" w:rsidRDefault="00DE4149" w:rsidP="00DE414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Co-Contract Holder</w:t>
            </w:r>
          </w:p>
        </w:tc>
      </w:tr>
      <w:tr w:rsidR="00DE4149" w:rsidRPr="00DE4149" w14:paraId="2D398FC6" w14:textId="77777777" w:rsidTr="00DE4149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5148" w14:textId="77777777" w:rsidR="00DE4149" w:rsidRPr="00DE4149" w:rsidRDefault="00DE4149" w:rsidP="00DE414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15F1" w14:textId="77777777" w:rsidR="00DE4149" w:rsidRPr="00DE4149" w:rsidRDefault="00DE4149" w:rsidP="00DE4149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DE4149">
              <w:rPr>
                <w:rFonts w:ascii="Calibri" w:eastAsia="Times New Roman" w:hAnsi="Calibri"/>
                <w:color w:val="000000"/>
              </w:rPr>
              <w:t>Guarantor</w:t>
            </w:r>
          </w:p>
        </w:tc>
      </w:tr>
    </w:tbl>
    <w:p w14:paraId="144D74E0" w14:textId="77777777" w:rsidR="00726784" w:rsidRDefault="00726784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p w14:paraId="7A8975F6" w14:textId="77777777" w:rsidR="00DE4149" w:rsidRDefault="00DE4149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p w14:paraId="067F4E3D" w14:textId="77777777" w:rsidR="005E36AA" w:rsidRDefault="005E36AA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  <w:r w:rsidRPr="005E36AA">
        <w:rPr>
          <w:rFonts w:asciiTheme="minorHAnsi" w:hAnsiTheme="minorHAnsi" w:cstheme="minorHAnsi"/>
          <w:b/>
          <w:sz w:val="22"/>
          <w:szCs w:val="22"/>
        </w:rPr>
        <w:t>lkp_Genders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5CE934FA" w14:textId="77777777" w:rsidR="005E36AA" w:rsidRDefault="005E36AA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920" w:type="dxa"/>
        <w:tblInd w:w="91" w:type="dxa"/>
        <w:tblLook w:val="04A0" w:firstRow="1" w:lastRow="0" w:firstColumn="1" w:lastColumn="0" w:noHBand="0" w:noVBand="1"/>
      </w:tblPr>
      <w:tblGrid>
        <w:gridCol w:w="960"/>
        <w:gridCol w:w="1078"/>
      </w:tblGrid>
      <w:tr w:rsidR="00781527" w:rsidRPr="00781527" w14:paraId="56F22BBB" w14:textId="77777777" w:rsidTr="007815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A24B36" w14:textId="77777777" w:rsidR="00781527" w:rsidRPr="00781527" w:rsidRDefault="00781527" w:rsidP="00781527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2C4223" w14:textId="77777777" w:rsidR="00781527" w:rsidRPr="00781527" w:rsidRDefault="00781527" w:rsidP="0078152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ItemDesc</w:t>
            </w:r>
          </w:p>
        </w:tc>
      </w:tr>
      <w:tr w:rsidR="00781527" w:rsidRPr="00781527" w14:paraId="6E99CC80" w14:textId="77777777" w:rsidTr="007815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77CE" w14:textId="77777777" w:rsidR="00781527" w:rsidRPr="00781527" w:rsidRDefault="00781527" w:rsidP="00781527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EFA1" w14:textId="77777777" w:rsidR="00781527" w:rsidRPr="00781527" w:rsidRDefault="00781527" w:rsidP="0078152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Female</w:t>
            </w:r>
          </w:p>
        </w:tc>
      </w:tr>
      <w:tr w:rsidR="00781527" w:rsidRPr="00781527" w14:paraId="2F8F4BE2" w14:textId="77777777" w:rsidTr="007815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429D" w14:textId="77777777" w:rsidR="00781527" w:rsidRPr="00781527" w:rsidRDefault="00781527" w:rsidP="00781527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3B1B" w14:textId="77777777" w:rsidR="00781527" w:rsidRPr="00781527" w:rsidRDefault="00781527" w:rsidP="0078152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Male</w:t>
            </w:r>
          </w:p>
        </w:tc>
      </w:tr>
      <w:tr w:rsidR="00781527" w:rsidRPr="00781527" w14:paraId="490CEB1E" w14:textId="77777777" w:rsidTr="007815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E51C" w14:textId="77777777" w:rsidR="00781527" w:rsidRPr="00781527" w:rsidRDefault="00781527" w:rsidP="00781527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2C00" w14:textId="77777777" w:rsidR="00781527" w:rsidRPr="00781527" w:rsidRDefault="00781527" w:rsidP="00781527">
            <w:pPr>
              <w:spacing w:before="0" w:after="0" w:line="240" w:lineRule="auto"/>
              <w:rPr>
                <w:rFonts w:ascii="Calibri" w:eastAsia="Times New Roman" w:hAnsi="Calibri"/>
                <w:color w:val="000000"/>
              </w:rPr>
            </w:pPr>
            <w:r w:rsidRPr="00781527">
              <w:rPr>
                <w:rFonts w:ascii="Calibri" w:eastAsia="Times New Roman" w:hAnsi="Calibri"/>
                <w:color w:val="000000"/>
              </w:rPr>
              <w:t>Unknown</w:t>
            </w:r>
          </w:p>
        </w:tc>
      </w:tr>
    </w:tbl>
    <w:p w14:paraId="0FA4C621" w14:textId="77777777" w:rsidR="00781527" w:rsidRDefault="00781527" w:rsidP="00CA53E3">
      <w:pPr>
        <w:pStyle w:val="DBSBody"/>
        <w:rPr>
          <w:rFonts w:asciiTheme="minorHAnsi" w:hAnsiTheme="minorHAnsi" w:cstheme="minorHAnsi"/>
          <w:b/>
          <w:sz w:val="22"/>
          <w:szCs w:val="22"/>
        </w:rPr>
      </w:pPr>
    </w:p>
    <w:sectPr w:rsidR="00781527" w:rsidSect="00182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A99F8" w14:textId="77777777" w:rsidR="00B57BC2" w:rsidRDefault="00B57BC2" w:rsidP="00D7676A">
      <w:pPr>
        <w:spacing w:before="0" w:after="0" w:line="240" w:lineRule="auto"/>
      </w:pPr>
      <w:r>
        <w:separator/>
      </w:r>
    </w:p>
  </w:endnote>
  <w:endnote w:type="continuationSeparator" w:id="0">
    <w:p w14:paraId="07904F94" w14:textId="77777777" w:rsidR="00B57BC2" w:rsidRDefault="00B57BC2" w:rsidP="00D767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171298198"/>
      <w:lock w:val="contentLocked"/>
      <w:placeholder>
        <w:docPart w:val="DefaultPlaceholder_1081868574"/>
      </w:placeholder>
    </w:sdtPr>
    <w:sdtEndPr/>
    <w:sdtContent>
      <w:p w14:paraId="4D51F28D" w14:textId="15DB0841" w:rsidR="00374D33" w:rsidRDefault="00374D33" w:rsidP="00A92F21">
        <w:pPr>
          <w:pStyle w:val="Footer"/>
          <w:jc w:val="center"/>
        </w:pPr>
        <w:ins w:id="15" w:author="Bibin Varkey Oommen" w:date="2022-04-08T11:11:00Z">
          <w:r w:rsidRPr="00D7676A">
            <w:rPr>
              <w:rFonts w:ascii="Verdana" w:hAnsi="Verdana"/>
              <w:b/>
              <w:color w:val="000000"/>
              <w:sz w:val="20"/>
              <w:rPrChange w:id="16" w:author="Bibin Varkey Oommen" w:date="2022-04-08T11:11:00Z">
                <w:rPr/>
              </w:rPrChange>
            </w:rPr>
            <w:t>Classification:</w:t>
          </w:r>
          <w:r w:rsidRPr="00D7676A">
            <w:rPr>
              <w:rFonts w:ascii="Verdana" w:hAnsi="Verdana"/>
              <w:color w:val="000000"/>
              <w:sz w:val="20"/>
              <w:rPrChange w:id="17" w:author="Bibin Varkey Oommen" w:date="2022-04-08T11:11:00Z">
                <w:rPr/>
              </w:rPrChange>
            </w:rPr>
            <w:t xml:space="preserve"> </w:t>
          </w:r>
          <w:r w:rsidRPr="00D7676A">
            <w:rPr>
              <w:rFonts w:ascii="Verdana" w:hAnsi="Verdana"/>
              <w:b/>
              <w:color w:val="FF0000"/>
              <w:sz w:val="20"/>
              <w:rPrChange w:id="18" w:author="Bibin Varkey Oommen" w:date="2022-04-08T11:11:00Z">
                <w:rPr/>
              </w:rPrChange>
            </w:rPr>
            <w:t>RAKBANK-Internal</w:t>
          </w:r>
        </w:ins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752B4" w14:textId="40FDDCFB" w:rsidR="00374D33" w:rsidRDefault="00374D33" w:rsidP="00DC1503">
    <w:pPr>
      <w:pStyle w:val="Footer"/>
      <w:jc w:val="center"/>
    </w:pPr>
    <w:r w:rsidRPr="00DC1503">
      <w:rPr>
        <w:rFonts w:ascii="Verdana" w:hAnsi="Verdana"/>
        <w:b/>
        <w:color w:val="000000"/>
        <w:sz w:val="20"/>
      </w:rPr>
      <w:t>Classification:</w:t>
    </w:r>
    <w:r w:rsidRPr="00DC1503">
      <w:rPr>
        <w:rFonts w:ascii="Verdana" w:hAnsi="Verdana"/>
        <w:color w:val="000000"/>
        <w:sz w:val="20"/>
      </w:rPr>
      <w:t xml:space="preserve"> </w:t>
    </w:r>
    <w:r w:rsidRPr="00DC1503">
      <w:rPr>
        <w:rFonts w:ascii="Verdana" w:hAnsi="Verdana"/>
        <w:b/>
        <w:color w:val="FF0000"/>
        <w:sz w:val="20"/>
      </w:rPr>
      <w:t>RAKBANK-Internal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481221243"/>
      <w:lock w:val="contentLocked"/>
      <w:placeholder>
        <w:docPart w:val="DefaultPlaceholder_1081868574"/>
      </w:placeholder>
    </w:sdtPr>
    <w:sdtEndPr/>
    <w:sdtContent>
      <w:p w14:paraId="29231F36" w14:textId="0B101A8D" w:rsidR="00374D33" w:rsidRDefault="00374D33" w:rsidP="00A92F21">
        <w:pPr>
          <w:pStyle w:val="Footer"/>
          <w:jc w:val="center"/>
        </w:pPr>
        <w:ins w:id="23" w:author="Bibin Varkey Oommen" w:date="2022-04-08T11:11:00Z">
          <w:r w:rsidRPr="00D7676A">
            <w:rPr>
              <w:rFonts w:ascii="Verdana" w:hAnsi="Verdana"/>
              <w:b/>
              <w:color w:val="000000"/>
              <w:sz w:val="20"/>
              <w:rPrChange w:id="24" w:author="Bibin Varkey Oommen" w:date="2022-04-08T11:11:00Z">
                <w:rPr/>
              </w:rPrChange>
            </w:rPr>
            <w:t>Classification:</w:t>
          </w:r>
          <w:r w:rsidRPr="00D7676A">
            <w:rPr>
              <w:rFonts w:ascii="Verdana" w:hAnsi="Verdana"/>
              <w:color w:val="000000"/>
              <w:sz w:val="20"/>
              <w:rPrChange w:id="25" w:author="Bibin Varkey Oommen" w:date="2022-04-08T11:11:00Z">
                <w:rPr/>
              </w:rPrChange>
            </w:rPr>
            <w:t xml:space="preserve"> </w:t>
          </w:r>
          <w:r w:rsidRPr="00D7676A">
            <w:rPr>
              <w:rFonts w:ascii="Verdana" w:hAnsi="Verdana"/>
              <w:b/>
              <w:color w:val="FF0000"/>
              <w:sz w:val="20"/>
              <w:rPrChange w:id="26" w:author="Bibin Varkey Oommen" w:date="2022-04-08T11:11:00Z">
                <w:rPr/>
              </w:rPrChange>
            </w:rPr>
            <w:t>RAKBANK-Internal</w:t>
          </w:r>
        </w:ins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140D0" w14:textId="77777777" w:rsidR="00B57BC2" w:rsidRDefault="00B57BC2" w:rsidP="00D7676A">
      <w:pPr>
        <w:spacing w:before="0" w:after="0" w:line="240" w:lineRule="auto"/>
      </w:pPr>
      <w:r>
        <w:separator/>
      </w:r>
    </w:p>
  </w:footnote>
  <w:footnote w:type="continuationSeparator" w:id="0">
    <w:p w14:paraId="7B17F3B6" w14:textId="77777777" w:rsidR="00B57BC2" w:rsidRDefault="00B57BC2" w:rsidP="00D767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210107033"/>
      <w:lock w:val="contentLocked"/>
      <w:placeholder>
        <w:docPart w:val="DefaultPlaceholder_1081868574"/>
      </w:placeholder>
    </w:sdtPr>
    <w:sdtEndPr/>
    <w:sdtContent>
      <w:p w14:paraId="1239E5A7" w14:textId="6D464D13" w:rsidR="00374D33" w:rsidRDefault="00374D33" w:rsidP="00A92F21">
        <w:pPr>
          <w:pStyle w:val="Header"/>
          <w:jc w:val="center"/>
        </w:pPr>
        <w:ins w:id="11" w:author="Bibin Varkey Oommen" w:date="2022-04-08T11:11:00Z">
          <w:r w:rsidRPr="00D7676A">
            <w:rPr>
              <w:rFonts w:ascii="Verdana" w:hAnsi="Verdana"/>
              <w:b/>
              <w:color w:val="000000"/>
              <w:sz w:val="20"/>
              <w:rPrChange w:id="12" w:author="Bibin Varkey Oommen" w:date="2022-04-08T11:11:00Z">
                <w:rPr/>
              </w:rPrChange>
            </w:rPr>
            <w:t>Classification:</w:t>
          </w:r>
          <w:r w:rsidRPr="00D7676A">
            <w:rPr>
              <w:rFonts w:ascii="Verdana" w:hAnsi="Verdana"/>
              <w:color w:val="000000"/>
              <w:sz w:val="20"/>
              <w:rPrChange w:id="13" w:author="Bibin Varkey Oommen" w:date="2022-04-08T11:11:00Z">
                <w:rPr/>
              </w:rPrChange>
            </w:rPr>
            <w:t xml:space="preserve"> </w:t>
          </w:r>
          <w:r w:rsidRPr="00D7676A">
            <w:rPr>
              <w:rFonts w:ascii="Verdana" w:hAnsi="Verdana"/>
              <w:b/>
              <w:color w:val="FF0000"/>
              <w:sz w:val="20"/>
              <w:rPrChange w:id="14" w:author="Bibin Varkey Oommen" w:date="2022-04-08T11:11:00Z">
                <w:rPr/>
              </w:rPrChange>
            </w:rPr>
            <w:t>RAKBANK-Internal</w:t>
          </w:r>
        </w:ins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698EF" w14:textId="6B3B9B5C" w:rsidR="00374D33" w:rsidRDefault="00374D33" w:rsidP="00DC1503">
    <w:pPr>
      <w:pStyle w:val="Header"/>
      <w:jc w:val="center"/>
    </w:pPr>
    <w:r w:rsidRPr="00DC1503">
      <w:rPr>
        <w:rFonts w:ascii="Verdana" w:hAnsi="Verdana"/>
        <w:b/>
        <w:color w:val="000000"/>
        <w:sz w:val="20"/>
      </w:rPr>
      <w:t>Classification:</w:t>
    </w:r>
    <w:r w:rsidRPr="00DC1503">
      <w:rPr>
        <w:rFonts w:ascii="Verdana" w:hAnsi="Verdana"/>
        <w:color w:val="000000"/>
        <w:sz w:val="20"/>
      </w:rPr>
      <w:t xml:space="preserve"> </w:t>
    </w:r>
    <w:r w:rsidRPr="00DC1503">
      <w:rPr>
        <w:rFonts w:ascii="Verdana" w:hAnsi="Verdana"/>
        <w:b/>
        <w:color w:val="FF0000"/>
        <w:sz w:val="20"/>
      </w:rPr>
      <w:t>RAKBANK-Internal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67717326"/>
      <w:lock w:val="contentLocked"/>
      <w:placeholder>
        <w:docPart w:val="DefaultPlaceholder_1081868574"/>
      </w:placeholder>
    </w:sdtPr>
    <w:sdtEndPr/>
    <w:sdtContent>
      <w:p w14:paraId="6BE374E4" w14:textId="56E75C6A" w:rsidR="00374D33" w:rsidRDefault="00374D33" w:rsidP="00A92F21">
        <w:pPr>
          <w:pStyle w:val="Header"/>
          <w:jc w:val="center"/>
        </w:pPr>
        <w:ins w:id="19" w:author="Bibin Varkey Oommen" w:date="2022-04-08T11:11:00Z">
          <w:r w:rsidRPr="00D7676A">
            <w:rPr>
              <w:rFonts w:ascii="Verdana" w:hAnsi="Verdana"/>
              <w:b/>
              <w:color w:val="000000"/>
              <w:sz w:val="20"/>
              <w:rPrChange w:id="20" w:author="Bibin Varkey Oommen" w:date="2022-04-08T11:11:00Z">
                <w:rPr/>
              </w:rPrChange>
            </w:rPr>
            <w:t>Classification:</w:t>
          </w:r>
          <w:r w:rsidRPr="00D7676A">
            <w:rPr>
              <w:rFonts w:ascii="Verdana" w:hAnsi="Verdana"/>
              <w:color w:val="000000"/>
              <w:sz w:val="20"/>
              <w:rPrChange w:id="21" w:author="Bibin Varkey Oommen" w:date="2022-04-08T11:11:00Z">
                <w:rPr/>
              </w:rPrChange>
            </w:rPr>
            <w:t xml:space="preserve"> </w:t>
          </w:r>
          <w:r w:rsidRPr="00D7676A">
            <w:rPr>
              <w:rFonts w:ascii="Verdana" w:hAnsi="Verdana"/>
              <w:b/>
              <w:color w:val="FF0000"/>
              <w:sz w:val="20"/>
              <w:rPrChange w:id="22" w:author="Bibin Varkey Oommen" w:date="2022-04-08T11:11:00Z">
                <w:rPr/>
              </w:rPrChange>
            </w:rPr>
            <w:t>RAKBANK-Internal</w:t>
          </w:r>
        </w:ins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2A2"/>
    <w:multiLevelType w:val="hybridMultilevel"/>
    <w:tmpl w:val="341EA966"/>
    <w:lvl w:ilvl="0" w:tplc="CC6269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1" w:tplc="1804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193D3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81A0F"/>
    <w:multiLevelType w:val="hybridMultilevel"/>
    <w:tmpl w:val="D93C56A6"/>
    <w:lvl w:ilvl="0" w:tplc="C57804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bin Varkey Oommen">
    <w15:presenceInfo w15:providerId="AD" w15:userId="S-1-5-21-1241872456-1058172877-1847928074-86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3E3"/>
    <w:rsid w:val="00001C6E"/>
    <w:rsid w:val="000103D6"/>
    <w:rsid w:val="00012CA7"/>
    <w:rsid w:val="0001491C"/>
    <w:rsid w:val="00016EB6"/>
    <w:rsid w:val="00021451"/>
    <w:rsid w:val="000216B1"/>
    <w:rsid w:val="00024046"/>
    <w:rsid w:val="00024224"/>
    <w:rsid w:val="000247F2"/>
    <w:rsid w:val="00027C72"/>
    <w:rsid w:val="00031BAE"/>
    <w:rsid w:val="000328D0"/>
    <w:rsid w:val="00035F1F"/>
    <w:rsid w:val="00044703"/>
    <w:rsid w:val="00061EA3"/>
    <w:rsid w:val="00062606"/>
    <w:rsid w:val="000649F8"/>
    <w:rsid w:val="00065585"/>
    <w:rsid w:val="00065D4C"/>
    <w:rsid w:val="00065D76"/>
    <w:rsid w:val="0006647B"/>
    <w:rsid w:val="00070C33"/>
    <w:rsid w:val="0007443A"/>
    <w:rsid w:val="000839B1"/>
    <w:rsid w:val="00093FE8"/>
    <w:rsid w:val="000958A1"/>
    <w:rsid w:val="0009703D"/>
    <w:rsid w:val="00097C9E"/>
    <w:rsid w:val="000A2A55"/>
    <w:rsid w:val="000A43E0"/>
    <w:rsid w:val="000B32C5"/>
    <w:rsid w:val="000B4F26"/>
    <w:rsid w:val="000C4009"/>
    <w:rsid w:val="000C50D9"/>
    <w:rsid w:val="000D25CE"/>
    <w:rsid w:val="000D2CA9"/>
    <w:rsid w:val="000D6C55"/>
    <w:rsid w:val="000D7407"/>
    <w:rsid w:val="000F55C0"/>
    <w:rsid w:val="00102CFB"/>
    <w:rsid w:val="00106561"/>
    <w:rsid w:val="00106A01"/>
    <w:rsid w:val="0011400A"/>
    <w:rsid w:val="00115FFE"/>
    <w:rsid w:val="001205B5"/>
    <w:rsid w:val="00132B1B"/>
    <w:rsid w:val="0014465C"/>
    <w:rsid w:val="001549B6"/>
    <w:rsid w:val="00156AF1"/>
    <w:rsid w:val="00156ECE"/>
    <w:rsid w:val="00157071"/>
    <w:rsid w:val="00160B31"/>
    <w:rsid w:val="0016129D"/>
    <w:rsid w:val="0018251E"/>
    <w:rsid w:val="001901AD"/>
    <w:rsid w:val="001960C4"/>
    <w:rsid w:val="001A1CD6"/>
    <w:rsid w:val="001A33B5"/>
    <w:rsid w:val="001A6D68"/>
    <w:rsid w:val="001B187F"/>
    <w:rsid w:val="001B40FF"/>
    <w:rsid w:val="001B6C2D"/>
    <w:rsid w:val="001B70D7"/>
    <w:rsid w:val="001C6793"/>
    <w:rsid w:val="001D1AEC"/>
    <w:rsid w:val="001D63C9"/>
    <w:rsid w:val="001D758F"/>
    <w:rsid w:val="001E6843"/>
    <w:rsid w:val="001F5DDE"/>
    <w:rsid w:val="001F6762"/>
    <w:rsid w:val="001F71FC"/>
    <w:rsid w:val="0020512D"/>
    <w:rsid w:val="002052AB"/>
    <w:rsid w:val="00211423"/>
    <w:rsid w:val="00214D7D"/>
    <w:rsid w:val="002213B1"/>
    <w:rsid w:val="00236811"/>
    <w:rsid w:val="00240CD3"/>
    <w:rsid w:val="00244940"/>
    <w:rsid w:val="00246943"/>
    <w:rsid w:val="00253563"/>
    <w:rsid w:val="00261AD0"/>
    <w:rsid w:val="00266E44"/>
    <w:rsid w:val="00267364"/>
    <w:rsid w:val="00271023"/>
    <w:rsid w:val="00274EA1"/>
    <w:rsid w:val="00280495"/>
    <w:rsid w:val="00280F44"/>
    <w:rsid w:val="002837D4"/>
    <w:rsid w:val="0028487D"/>
    <w:rsid w:val="0028532D"/>
    <w:rsid w:val="002869E6"/>
    <w:rsid w:val="00295CA1"/>
    <w:rsid w:val="00295F18"/>
    <w:rsid w:val="00295FFC"/>
    <w:rsid w:val="002A17BC"/>
    <w:rsid w:val="002A2985"/>
    <w:rsid w:val="002A5413"/>
    <w:rsid w:val="002B2CCA"/>
    <w:rsid w:val="002B5878"/>
    <w:rsid w:val="002C391C"/>
    <w:rsid w:val="002C6D9A"/>
    <w:rsid w:val="002D3586"/>
    <w:rsid w:val="002D3A11"/>
    <w:rsid w:val="002D77DF"/>
    <w:rsid w:val="002E0177"/>
    <w:rsid w:val="002F1EBE"/>
    <w:rsid w:val="002F4519"/>
    <w:rsid w:val="003016C8"/>
    <w:rsid w:val="00302546"/>
    <w:rsid w:val="003025DA"/>
    <w:rsid w:val="00303067"/>
    <w:rsid w:val="0030311F"/>
    <w:rsid w:val="00305070"/>
    <w:rsid w:val="0030561E"/>
    <w:rsid w:val="00313A13"/>
    <w:rsid w:val="00316A0C"/>
    <w:rsid w:val="00321758"/>
    <w:rsid w:val="003277F6"/>
    <w:rsid w:val="003336E8"/>
    <w:rsid w:val="0033628A"/>
    <w:rsid w:val="0034275E"/>
    <w:rsid w:val="003446F7"/>
    <w:rsid w:val="00344A4F"/>
    <w:rsid w:val="00345B6B"/>
    <w:rsid w:val="00346836"/>
    <w:rsid w:val="00347203"/>
    <w:rsid w:val="00351C98"/>
    <w:rsid w:val="00351E84"/>
    <w:rsid w:val="00353D80"/>
    <w:rsid w:val="0035610F"/>
    <w:rsid w:val="00364103"/>
    <w:rsid w:val="003721F8"/>
    <w:rsid w:val="00374D33"/>
    <w:rsid w:val="003756FF"/>
    <w:rsid w:val="00376851"/>
    <w:rsid w:val="00377A8E"/>
    <w:rsid w:val="003815CF"/>
    <w:rsid w:val="00383EA1"/>
    <w:rsid w:val="00396057"/>
    <w:rsid w:val="003A09A2"/>
    <w:rsid w:val="003A11C2"/>
    <w:rsid w:val="003A1AA9"/>
    <w:rsid w:val="003A3E07"/>
    <w:rsid w:val="003A486D"/>
    <w:rsid w:val="003B529F"/>
    <w:rsid w:val="003B7105"/>
    <w:rsid w:val="003B7A13"/>
    <w:rsid w:val="003C00AB"/>
    <w:rsid w:val="003C4BEC"/>
    <w:rsid w:val="003C7FEF"/>
    <w:rsid w:val="003D3E67"/>
    <w:rsid w:val="003E0E83"/>
    <w:rsid w:val="003E4925"/>
    <w:rsid w:val="003E51AC"/>
    <w:rsid w:val="003E7493"/>
    <w:rsid w:val="003F10DD"/>
    <w:rsid w:val="00400A5E"/>
    <w:rsid w:val="004055FC"/>
    <w:rsid w:val="00407A7D"/>
    <w:rsid w:val="00410CA9"/>
    <w:rsid w:val="00416860"/>
    <w:rsid w:val="00420E8E"/>
    <w:rsid w:val="00424E00"/>
    <w:rsid w:val="004252B6"/>
    <w:rsid w:val="00431318"/>
    <w:rsid w:val="004326C9"/>
    <w:rsid w:val="00434652"/>
    <w:rsid w:val="00436892"/>
    <w:rsid w:val="004468B9"/>
    <w:rsid w:val="00447D94"/>
    <w:rsid w:val="00447EDF"/>
    <w:rsid w:val="004608DE"/>
    <w:rsid w:val="00461B04"/>
    <w:rsid w:val="00461EE0"/>
    <w:rsid w:val="00462230"/>
    <w:rsid w:val="00462C57"/>
    <w:rsid w:val="004637FA"/>
    <w:rsid w:val="00464726"/>
    <w:rsid w:val="0046643E"/>
    <w:rsid w:val="004802AA"/>
    <w:rsid w:val="00482ED4"/>
    <w:rsid w:val="00490A64"/>
    <w:rsid w:val="00493247"/>
    <w:rsid w:val="00496098"/>
    <w:rsid w:val="004A6919"/>
    <w:rsid w:val="004A7331"/>
    <w:rsid w:val="004B2513"/>
    <w:rsid w:val="004B642C"/>
    <w:rsid w:val="004B6D17"/>
    <w:rsid w:val="004B7D09"/>
    <w:rsid w:val="004C0B4F"/>
    <w:rsid w:val="004C4A60"/>
    <w:rsid w:val="004D1CE4"/>
    <w:rsid w:val="004D29FC"/>
    <w:rsid w:val="004D48C3"/>
    <w:rsid w:val="004E43C0"/>
    <w:rsid w:val="004E4DE4"/>
    <w:rsid w:val="004F2801"/>
    <w:rsid w:val="004F71B0"/>
    <w:rsid w:val="00506F6A"/>
    <w:rsid w:val="0050722C"/>
    <w:rsid w:val="0051238D"/>
    <w:rsid w:val="0051479C"/>
    <w:rsid w:val="005274BB"/>
    <w:rsid w:val="005334B9"/>
    <w:rsid w:val="0054124E"/>
    <w:rsid w:val="005417FA"/>
    <w:rsid w:val="00541E00"/>
    <w:rsid w:val="00545FDE"/>
    <w:rsid w:val="00546A40"/>
    <w:rsid w:val="0054789A"/>
    <w:rsid w:val="00550FFD"/>
    <w:rsid w:val="00553D22"/>
    <w:rsid w:val="00556055"/>
    <w:rsid w:val="00566127"/>
    <w:rsid w:val="00566BED"/>
    <w:rsid w:val="00567565"/>
    <w:rsid w:val="00567F06"/>
    <w:rsid w:val="00570062"/>
    <w:rsid w:val="00572591"/>
    <w:rsid w:val="00572D57"/>
    <w:rsid w:val="00582A28"/>
    <w:rsid w:val="00582AFB"/>
    <w:rsid w:val="005842A5"/>
    <w:rsid w:val="0059020D"/>
    <w:rsid w:val="005938CF"/>
    <w:rsid w:val="00597EFD"/>
    <w:rsid w:val="005A066B"/>
    <w:rsid w:val="005A1927"/>
    <w:rsid w:val="005B28F6"/>
    <w:rsid w:val="005B5894"/>
    <w:rsid w:val="005C2208"/>
    <w:rsid w:val="005C3826"/>
    <w:rsid w:val="005C4A47"/>
    <w:rsid w:val="005C5AD3"/>
    <w:rsid w:val="005D1F42"/>
    <w:rsid w:val="005E36AA"/>
    <w:rsid w:val="005E4442"/>
    <w:rsid w:val="005E4658"/>
    <w:rsid w:val="005E696E"/>
    <w:rsid w:val="005F16AF"/>
    <w:rsid w:val="005F60E8"/>
    <w:rsid w:val="005F65EB"/>
    <w:rsid w:val="005F6D3F"/>
    <w:rsid w:val="00600766"/>
    <w:rsid w:val="0061026F"/>
    <w:rsid w:val="006108A0"/>
    <w:rsid w:val="0062784D"/>
    <w:rsid w:val="00633C8A"/>
    <w:rsid w:val="00634B01"/>
    <w:rsid w:val="006353BC"/>
    <w:rsid w:val="00641225"/>
    <w:rsid w:val="006449D0"/>
    <w:rsid w:val="00656663"/>
    <w:rsid w:val="00660347"/>
    <w:rsid w:val="006607D6"/>
    <w:rsid w:val="00660800"/>
    <w:rsid w:val="00661D9F"/>
    <w:rsid w:val="00664B82"/>
    <w:rsid w:val="006657CB"/>
    <w:rsid w:val="00665A67"/>
    <w:rsid w:val="006730A9"/>
    <w:rsid w:val="00683FF3"/>
    <w:rsid w:val="006868B4"/>
    <w:rsid w:val="006A0B61"/>
    <w:rsid w:val="006A16AA"/>
    <w:rsid w:val="006A672A"/>
    <w:rsid w:val="006B605D"/>
    <w:rsid w:val="006C46F4"/>
    <w:rsid w:val="006C56C9"/>
    <w:rsid w:val="006D29E4"/>
    <w:rsid w:val="006D4429"/>
    <w:rsid w:val="006E2E0C"/>
    <w:rsid w:val="006E4DA5"/>
    <w:rsid w:val="006E4E27"/>
    <w:rsid w:val="006E5C98"/>
    <w:rsid w:val="006E62A8"/>
    <w:rsid w:val="006F02B1"/>
    <w:rsid w:val="006F2873"/>
    <w:rsid w:val="006F2A57"/>
    <w:rsid w:val="006F3B9E"/>
    <w:rsid w:val="006F6CF6"/>
    <w:rsid w:val="006F7A04"/>
    <w:rsid w:val="006F7C7E"/>
    <w:rsid w:val="00700ADA"/>
    <w:rsid w:val="0070219E"/>
    <w:rsid w:val="0070565C"/>
    <w:rsid w:val="007102C9"/>
    <w:rsid w:val="007250E5"/>
    <w:rsid w:val="00726784"/>
    <w:rsid w:val="0072689D"/>
    <w:rsid w:val="00727CA5"/>
    <w:rsid w:val="00731E2D"/>
    <w:rsid w:val="007365E3"/>
    <w:rsid w:val="007415A3"/>
    <w:rsid w:val="007436F0"/>
    <w:rsid w:val="00744BB7"/>
    <w:rsid w:val="00744C7F"/>
    <w:rsid w:val="00754168"/>
    <w:rsid w:val="007550C3"/>
    <w:rsid w:val="007551A7"/>
    <w:rsid w:val="0075748F"/>
    <w:rsid w:val="00763E68"/>
    <w:rsid w:val="007746AE"/>
    <w:rsid w:val="007777F0"/>
    <w:rsid w:val="007778B5"/>
    <w:rsid w:val="00781527"/>
    <w:rsid w:val="00783CA3"/>
    <w:rsid w:val="00783F2E"/>
    <w:rsid w:val="00792B1D"/>
    <w:rsid w:val="007970B1"/>
    <w:rsid w:val="007A0E67"/>
    <w:rsid w:val="007A274C"/>
    <w:rsid w:val="007A599D"/>
    <w:rsid w:val="007A7D22"/>
    <w:rsid w:val="007B0B10"/>
    <w:rsid w:val="007B3852"/>
    <w:rsid w:val="007B4409"/>
    <w:rsid w:val="007B51C0"/>
    <w:rsid w:val="007D432F"/>
    <w:rsid w:val="007D54A3"/>
    <w:rsid w:val="007D716A"/>
    <w:rsid w:val="007D7C4F"/>
    <w:rsid w:val="007E7BA0"/>
    <w:rsid w:val="007F5DC9"/>
    <w:rsid w:val="007F7D74"/>
    <w:rsid w:val="0081079F"/>
    <w:rsid w:val="008108B4"/>
    <w:rsid w:val="0081176C"/>
    <w:rsid w:val="00812228"/>
    <w:rsid w:val="00813DDC"/>
    <w:rsid w:val="008204FE"/>
    <w:rsid w:val="00823F4C"/>
    <w:rsid w:val="00825A69"/>
    <w:rsid w:val="00830AA9"/>
    <w:rsid w:val="00833857"/>
    <w:rsid w:val="00836EE2"/>
    <w:rsid w:val="0084116A"/>
    <w:rsid w:val="00853ABF"/>
    <w:rsid w:val="00854762"/>
    <w:rsid w:val="00860093"/>
    <w:rsid w:val="00860627"/>
    <w:rsid w:val="0086074C"/>
    <w:rsid w:val="00861381"/>
    <w:rsid w:val="0086396F"/>
    <w:rsid w:val="00871298"/>
    <w:rsid w:val="0087302F"/>
    <w:rsid w:val="008768BC"/>
    <w:rsid w:val="00881062"/>
    <w:rsid w:val="0088286B"/>
    <w:rsid w:val="00891087"/>
    <w:rsid w:val="00893A4E"/>
    <w:rsid w:val="008942DE"/>
    <w:rsid w:val="0089492F"/>
    <w:rsid w:val="008A1D82"/>
    <w:rsid w:val="008A4B0D"/>
    <w:rsid w:val="008B4482"/>
    <w:rsid w:val="008B76BA"/>
    <w:rsid w:val="008B7A7E"/>
    <w:rsid w:val="008B7F80"/>
    <w:rsid w:val="008C1E0C"/>
    <w:rsid w:val="008C21F2"/>
    <w:rsid w:val="008D216C"/>
    <w:rsid w:val="008E28F6"/>
    <w:rsid w:val="00900A42"/>
    <w:rsid w:val="00913012"/>
    <w:rsid w:val="0091313E"/>
    <w:rsid w:val="009148A3"/>
    <w:rsid w:val="009156AF"/>
    <w:rsid w:val="00920610"/>
    <w:rsid w:val="00927F34"/>
    <w:rsid w:val="00933E94"/>
    <w:rsid w:val="00941AE6"/>
    <w:rsid w:val="0094634A"/>
    <w:rsid w:val="0095031D"/>
    <w:rsid w:val="00950B52"/>
    <w:rsid w:val="00953064"/>
    <w:rsid w:val="00954A28"/>
    <w:rsid w:val="00955240"/>
    <w:rsid w:val="00960AE4"/>
    <w:rsid w:val="009630E1"/>
    <w:rsid w:val="009651FD"/>
    <w:rsid w:val="00973C41"/>
    <w:rsid w:val="009765E9"/>
    <w:rsid w:val="00985AE6"/>
    <w:rsid w:val="00987315"/>
    <w:rsid w:val="00997CC3"/>
    <w:rsid w:val="009A6A6E"/>
    <w:rsid w:val="009A7664"/>
    <w:rsid w:val="009B4705"/>
    <w:rsid w:val="009B6047"/>
    <w:rsid w:val="009C4C4A"/>
    <w:rsid w:val="009C4EB8"/>
    <w:rsid w:val="009C56C4"/>
    <w:rsid w:val="009C6385"/>
    <w:rsid w:val="009C6DCE"/>
    <w:rsid w:val="009D16E5"/>
    <w:rsid w:val="009E549A"/>
    <w:rsid w:val="00A031F6"/>
    <w:rsid w:val="00A069CB"/>
    <w:rsid w:val="00A07D0B"/>
    <w:rsid w:val="00A211C7"/>
    <w:rsid w:val="00A30B19"/>
    <w:rsid w:val="00A31188"/>
    <w:rsid w:val="00A32B67"/>
    <w:rsid w:val="00A3651A"/>
    <w:rsid w:val="00A41384"/>
    <w:rsid w:val="00A444A0"/>
    <w:rsid w:val="00A44996"/>
    <w:rsid w:val="00A452D3"/>
    <w:rsid w:val="00A467F4"/>
    <w:rsid w:val="00A47BA0"/>
    <w:rsid w:val="00A55A9E"/>
    <w:rsid w:val="00A564C7"/>
    <w:rsid w:val="00A57005"/>
    <w:rsid w:val="00A57759"/>
    <w:rsid w:val="00A60A8C"/>
    <w:rsid w:val="00A60EFB"/>
    <w:rsid w:val="00A61CF4"/>
    <w:rsid w:val="00A62361"/>
    <w:rsid w:val="00A62538"/>
    <w:rsid w:val="00A62F90"/>
    <w:rsid w:val="00A66432"/>
    <w:rsid w:val="00A702A3"/>
    <w:rsid w:val="00A71B30"/>
    <w:rsid w:val="00A80AFB"/>
    <w:rsid w:val="00A81F1C"/>
    <w:rsid w:val="00A911A1"/>
    <w:rsid w:val="00A91AB5"/>
    <w:rsid w:val="00A92F21"/>
    <w:rsid w:val="00AA0116"/>
    <w:rsid w:val="00AA2213"/>
    <w:rsid w:val="00AA7B1C"/>
    <w:rsid w:val="00AA7CD4"/>
    <w:rsid w:val="00AB2901"/>
    <w:rsid w:val="00AB3183"/>
    <w:rsid w:val="00AB4D25"/>
    <w:rsid w:val="00AB4D5F"/>
    <w:rsid w:val="00AC212E"/>
    <w:rsid w:val="00AC3C24"/>
    <w:rsid w:val="00AC6412"/>
    <w:rsid w:val="00AD0E69"/>
    <w:rsid w:val="00AD309E"/>
    <w:rsid w:val="00AD796A"/>
    <w:rsid w:val="00AE3B96"/>
    <w:rsid w:val="00AE7773"/>
    <w:rsid w:val="00AE7AF5"/>
    <w:rsid w:val="00AF0DE1"/>
    <w:rsid w:val="00B06288"/>
    <w:rsid w:val="00B14F6E"/>
    <w:rsid w:val="00B17EEF"/>
    <w:rsid w:val="00B209EA"/>
    <w:rsid w:val="00B21A8F"/>
    <w:rsid w:val="00B22370"/>
    <w:rsid w:val="00B22E2F"/>
    <w:rsid w:val="00B2649F"/>
    <w:rsid w:val="00B41B85"/>
    <w:rsid w:val="00B4295F"/>
    <w:rsid w:val="00B445D1"/>
    <w:rsid w:val="00B45400"/>
    <w:rsid w:val="00B51CB6"/>
    <w:rsid w:val="00B51FA3"/>
    <w:rsid w:val="00B54D6C"/>
    <w:rsid w:val="00B57616"/>
    <w:rsid w:val="00B57BC2"/>
    <w:rsid w:val="00B633C1"/>
    <w:rsid w:val="00B63416"/>
    <w:rsid w:val="00B705E8"/>
    <w:rsid w:val="00B70889"/>
    <w:rsid w:val="00B7576D"/>
    <w:rsid w:val="00B77D54"/>
    <w:rsid w:val="00B827FE"/>
    <w:rsid w:val="00B8746F"/>
    <w:rsid w:val="00B976D9"/>
    <w:rsid w:val="00BA5D17"/>
    <w:rsid w:val="00BA6C8A"/>
    <w:rsid w:val="00BD472D"/>
    <w:rsid w:val="00BD58DC"/>
    <w:rsid w:val="00BE6EDC"/>
    <w:rsid w:val="00BF06AE"/>
    <w:rsid w:val="00BF3D29"/>
    <w:rsid w:val="00C10EB2"/>
    <w:rsid w:val="00C11265"/>
    <w:rsid w:val="00C20AFE"/>
    <w:rsid w:val="00C213F9"/>
    <w:rsid w:val="00C2476B"/>
    <w:rsid w:val="00C274E6"/>
    <w:rsid w:val="00C366A8"/>
    <w:rsid w:val="00C4007D"/>
    <w:rsid w:val="00C46675"/>
    <w:rsid w:val="00C5276B"/>
    <w:rsid w:val="00C559C5"/>
    <w:rsid w:val="00C5763F"/>
    <w:rsid w:val="00C712AB"/>
    <w:rsid w:val="00C7343C"/>
    <w:rsid w:val="00C73C78"/>
    <w:rsid w:val="00C7528D"/>
    <w:rsid w:val="00C7539A"/>
    <w:rsid w:val="00C766A8"/>
    <w:rsid w:val="00C76D21"/>
    <w:rsid w:val="00C82C62"/>
    <w:rsid w:val="00C876DA"/>
    <w:rsid w:val="00C92D9D"/>
    <w:rsid w:val="00C96712"/>
    <w:rsid w:val="00CA53E3"/>
    <w:rsid w:val="00CB3573"/>
    <w:rsid w:val="00CB3F1F"/>
    <w:rsid w:val="00CD25C3"/>
    <w:rsid w:val="00CD6E2F"/>
    <w:rsid w:val="00CE242E"/>
    <w:rsid w:val="00CE2521"/>
    <w:rsid w:val="00CE5C15"/>
    <w:rsid w:val="00CE5DF5"/>
    <w:rsid w:val="00CE6500"/>
    <w:rsid w:val="00CF02ED"/>
    <w:rsid w:val="00D0496C"/>
    <w:rsid w:val="00D100A0"/>
    <w:rsid w:val="00D11378"/>
    <w:rsid w:val="00D11D7A"/>
    <w:rsid w:val="00D16B7F"/>
    <w:rsid w:val="00D410F6"/>
    <w:rsid w:val="00D463C7"/>
    <w:rsid w:val="00D50137"/>
    <w:rsid w:val="00D55721"/>
    <w:rsid w:val="00D57F25"/>
    <w:rsid w:val="00D60B66"/>
    <w:rsid w:val="00D76048"/>
    <w:rsid w:val="00D7676A"/>
    <w:rsid w:val="00D76FE3"/>
    <w:rsid w:val="00D80885"/>
    <w:rsid w:val="00D850DA"/>
    <w:rsid w:val="00D90DD7"/>
    <w:rsid w:val="00D918E4"/>
    <w:rsid w:val="00DA47D9"/>
    <w:rsid w:val="00DA775C"/>
    <w:rsid w:val="00DB0608"/>
    <w:rsid w:val="00DB4385"/>
    <w:rsid w:val="00DB5757"/>
    <w:rsid w:val="00DB764E"/>
    <w:rsid w:val="00DC131E"/>
    <w:rsid w:val="00DC1503"/>
    <w:rsid w:val="00DD4C6F"/>
    <w:rsid w:val="00DD79DE"/>
    <w:rsid w:val="00DE03C8"/>
    <w:rsid w:val="00DE4149"/>
    <w:rsid w:val="00DF1254"/>
    <w:rsid w:val="00DF47AE"/>
    <w:rsid w:val="00DF5DFA"/>
    <w:rsid w:val="00E07A58"/>
    <w:rsid w:val="00E11D77"/>
    <w:rsid w:val="00E20EDB"/>
    <w:rsid w:val="00E21C7F"/>
    <w:rsid w:val="00E226AB"/>
    <w:rsid w:val="00E360B3"/>
    <w:rsid w:val="00E40C5A"/>
    <w:rsid w:val="00E42984"/>
    <w:rsid w:val="00E43657"/>
    <w:rsid w:val="00E47DFC"/>
    <w:rsid w:val="00E50C81"/>
    <w:rsid w:val="00E52E4C"/>
    <w:rsid w:val="00E54A40"/>
    <w:rsid w:val="00E660BF"/>
    <w:rsid w:val="00E70E79"/>
    <w:rsid w:val="00E730A5"/>
    <w:rsid w:val="00E812AA"/>
    <w:rsid w:val="00E83C36"/>
    <w:rsid w:val="00E871BE"/>
    <w:rsid w:val="00E96446"/>
    <w:rsid w:val="00E96669"/>
    <w:rsid w:val="00EA4E4A"/>
    <w:rsid w:val="00EA57BD"/>
    <w:rsid w:val="00EB4FC6"/>
    <w:rsid w:val="00EC4B24"/>
    <w:rsid w:val="00ED6E1C"/>
    <w:rsid w:val="00EE196B"/>
    <w:rsid w:val="00F01546"/>
    <w:rsid w:val="00F0684C"/>
    <w:rsid w:val="00F1169B"/>
    <w:rsid w:val="00F27B22"/>
    <w:rsid w:val="00F41F92"/>
    <w:rsid w:val="00F528CB"/>
    <w:rsid w:val="00F53E27"/>
    <w:rsid w:val="00F544DA"/>
    <w:rsid w:val="00F65834"/>
    <w:rsid w:val="00F66459"/>
    <w:rsid w:val="00F70056"/>
    <w:rsid w:val="00F73858"/>
    <w:rsid w:val="00F76287"/>
    <w:rsid w:val="00F837FD"/>
    <w:rsid w:val="00F877FB"/>
    <w:rsid w:val="00F919E8"/>
    <w:rsid w:val="00F91E6B"/>
    <w:rsid w:val="00F929AC"/>
    <w:rsid w:val="00F94140"/>
    <w:rsid w:val="00F9456A"/>
    <w:rsid w:val="00F95339"/>
    <w:rsid w:val="00F953CE"/>
    <w:rsid w:val="00F97AA7"/>
    <w:rsid w:val="00FA33DE"/>
    <w:rsid w:val="00FA72D7"/>
    <w:rsid w:val="00FA7A90"/>
    <w:rsid w:val="00FB261D"/>
    <w:rsid w:val="00FB71E2"/>
    <w:rsid w:val="00FB7690"/>
    <w:rsid w:val="00FC35F9"/>
    <w:rsid w:val="00FC4041"/>
    <w:rsid w:val="00FD08AD"/>
    <w:rsid w:val="00FD351A"/>
    <w:rsid w:val="00FD37B3"/>
    <w:rsid w:val="00FE694B"/>
    <w:rsid w:val="00FF0F73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D254"/>
  <w15:docId w15:val="{ED5F8D45-458D-43D3-BE31-D00F73C2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AF5"/>
    <w:pPr>
      <w:spacing w:before="120" w:after="120"/>
    </w:pPr>
    <w:rPr>
      <w:rFonts w:eastAsia="MS Mincho" w:cs="Times New Roman"/>
    </w:rPr>
  </w:style>
  <w:style w:type="paragraph" w:styleId="Heading1">
    <w:name w:val="heading 1"/>
    <w:aliases w:val="H1,Chapter Title,ct"/>
    <w:basedOn w:val="Normal"/>
    <w:next w:val="Normal"/>
    <w:link w:val="Heading1Char"/>
    <w:qFormat/>
    <w:rsid w:val="00CA53E3"/>
    <w:pPr>
      <w:keepNext/>
      <w:keepLines/>
      <w:pageBreakBefore/>
      <w:numPr>
        <w:numId w:val="1"/>
      </w:numPr>
      <w:pBdr>
        <w:bottom w:val="single" w:sz="8" w:space="1" w:color="BFBFBF"/>
      </w:pBdr>
      <w:spacing w:before="240" w:after="0" w:line="240" w:lineRule="auto"/>
      <w:outlineLvl w:val="0"/>
    </w:pPr>
    <w:rPr>
      <w:rFonts w:eastAsia="Times New Roman"/>
      <w:bCs/>
      <w:color w:val="1F497D"/>
      <w:sz w:val="32"/>
      <w:szCs w:val="28"/>
    </w:rPr>
  </w:style>
  <w:style w:type="paragraph" w:styleId="Heading2">
    <w:name w:val="heading 2"/>
    <w:aliases w:val="H2,style2,Header 2,Func Header,Header 21,Func Header1,Header 22,Func Header2,Header 23,Func Header3,Header 24,Func Header4,Header 211,Func Header11,Header 221,Func Header21,Header 231,Func Header31,Header 25,Func Header5,Header 26,Func Header6"/>
    <w:basedOn w:val="Normal"/>
    <w:next w:val="Normal"/>
    <w:link w:val="Heading2Char"/>
    <w:unhideWhenUsed/>
    <w:qFormat/>
    <w:rsid w:val="00CA53E3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eastAsia="Times New Roman"/>
      <w:bCs/>
      <w:color w:val="1F497D"/>
      <w:sz w:val="28"/>
      <w:szCs w:val="26"/>
    </w:rPr>
  </w:style>
  <w:style w:type="paragraph" w:styleId="Heading3">
    <w:name w:val="heading 3"/>
    <w:aliases w:val="h2,2nd Level Head,見出し 3"/>
    <w:basedOn w:val="Normal"/>
    <w:next w:val="Normal"/>
    <w:link w:val="Heading3Char"/>
    <w:unhideWhenUsed/>
    <w:qFormat/>
    <w:rsid w:val="00CA53E3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paragraph" w:styleId="Heading4">
    <w:name w:val="heading 4"/>
    <w:aliases w:val="3rd Level Head"/>
    <w:basedOn w:val="Normal"/>
    <w:next w:val="Normal"/>
    <w:link w:val="Heading4Char"/>
    <w:unhideWhenUsed/>
    <w:qFormat/>
    <w:rsid w:val="00CA53E3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eastAsia="Times New Roman"/>
      <w:bCs/>
      <w:i/>
      <w:iCs/>
      <w:color w:val="1F497D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CA53E3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eastAsia="Times New Roman"/>
      <w:color w:val="1F497D"/>
    </w:rPr>
  </w:style>
  <w:style w:type="paragraph" w:styleId="Heading6">
    <w:name w:val="heading 6"/>
    <w:basedOn w:val="Normal"/>
    <w:next w:val="Normal"/>
    <w:link w:val="Heading6Char"/>
    <w:unhideWhenUsed/>
    <w:qFormat/>
    <w:rsid w:val="00CA53E3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1F497D"/>
    </w:rPr>
  </w:style>
  <w:style w:type="paragraph" w:styleId="Heading7">
    <w:name w:val="heading 7"/>
    <w:basedOn w:val="Normal"/>
    <w:next w:val="Normal"/>
    <w:link w:val="Heading7Char"/>
    <w:unhideWhenUsed/>
    <w:qFormat/>
    <w:rsid w:val="00CA53E3"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CA53E3"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A53E3"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Title Char,ct Char"/>
    <w:basedOn w:val="DefaultParagraphFont"/>
    <w:link w:val="Heading1"/>
    <w:rsid w:val="00CA53E3"/>
    <w:rPr>
      <w:rFonts w:eastAsia="Times New Roman" w:cs="Times New Roman"/>
      <w:bCs/>
      <w:color w:val="1F497D"/>
      <w:sz w:val="32"/>
      <w:szCs w:val="28"/>
    </w:rPr>
  </w:style>
  <w:style w:type="character" w:customStyle="1" w:styleId="Heading2Char">
    <w:name w:val="Heading 2 Char"/>
    <w:aliases w:val="H2 Char,style2 Char,Header 2 Char,Func Header Char,Header 21 Char,Func Header1 Char,Header 22 Char,Func Header2 Char,Header 23 Char,Func Header3 Char,Header 24 Char,Func Header4 Char,Header 211 Char,Func Header11 Char,Header 221 Char"/>
    <w:basedOn w:val="DefaultParagraphFont"/>
    <w:link w:val="Heading2"/>
    <w:rsid w:val="00CA53E3"/>
    <w:rPr>
      <w:rFonts w:eastAsia="Times New Roman" w:cs="Times New Roman"/>
      <w:bCs/>
      <w:color w:val="1F497D"/>
      <w:sz w:val="28"/>
      <w:szCs w:val="26"/>
    </w:rPr>
  </w:style>
  <w:style w:type="character" w:customStyle="1" w:styleId="Heading3Char">
    <w:name w:val="Heading 3 Char"/>
    <w:aliases w:val="h2 Char,2nd Level Head Char,見出し 3 Char"/>
    <w:basedOn w:val="DefaultParagraphFont"/>
    <w:link w:val="Heading3"/>
    <w:rsid w:val="00CA53E3"/>
    <w:rPr>
      <w:rFonts w:eastAsia="Times New Roman" w:cs="Times New Roman"/>
      <w:bCs/>
      <w:color w:val="1F497D"/>
      <w:sz w:val="24"/>
    </w:rPr>
  </w:style>
  <w:style w:type="character" w:customStyle="1" w:styleId="Heading4Char">
    <w:name w:val="Heading 4 Char"/>
    <w:aliases w:val="3rd Level Head Char"/>
    <w:basedOn w:val="DefaultParagraphFont"/>
    <w:link w:val="Heading4"/>
    <w:rsid w:val="00CA53E3"/>
    <w:rPr>
      <w:rFonts w:eastAsia="Times New Roman" w:cs="Times New Roman"/>
      <w:bCs/>
      <w:i/>
      <w:iCs/>
      <w:color w:val="1F497D"/>
      <w:sz w:val="24"/>
    </w:rPr>
  </w:style>
  <w:style w:type="character" w:customStyle="1" w:styleId="Heading5Char">
    <w:name w:val="Heading 5 Char"/>
    <w:basedOn w:val="DefaultParagraphFont"/>
    <w:link w:val="Heading5"/>
    <w:rsid w:val="00CA53E3"/>
    <w:rPr>
      <w:rFonts w:eastAsia="Times New Roman" w:cs="Times New Roman"/>
      <w:color w:val="1F497D"/>
    </w:rPr>
  </w:style>
  <w:style w:type="character" w:customStyle="1" w:styleId="Heading6Char">
    <w:name w:val="Heading 6 Char"/>
    <w:basedOn w:val="DefaultParagraphFont"/>
    <w:link w:val="Heading6"/>
    <w:rsid w:val="00CA53E3"/>
    <w:rPr>
      <w:rFonts w:eastAsia="Times New Roman" w:cs="Times New Roman"/>
      <w:i/>
      <w:iCs/>
      <w:color w:val="1F497D"/>
    </w:rPr>
  </w:style>
  <w:style w:type="character" w:customStyle="1" w:styleId="Heading7Char">
    <w:name w:val="Heading 7 Char"/>
    <w:basedOn w:val="DefaultParagraphFont"/>
    <w:link w:val="Heading7"/>
    <w:rsid w:val="00CA53E3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CA53E3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A53E3"/>
    <w:rPr>
      <w:rFonts w:eastAsia="Times New Roman" w:cs="Times New Roman"/>
      <w:i/>
      <w:iCs/>
      <w:color w:val="404040"/>
      <w:sz w:val="20"/>
      <w:szCs w:val="20"/>
    </w:rPr>
  </w:style>
  <w:style w:type="paragraph" w:customStyle="1" w:styleId="Default">
    <w:name w:val="Default"/>
    <w:rsid w:val="00CA5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CA53E3"/>
    <w:pPr>
      <w:spacing w:before="20" w:after="2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DBSBody">
    <w:name w:val="DBS Body"/>
    <w:basedOn w:val="NoSpacing"/>
    <w:link w:val="DBSBodyChar"/>
    <w:qFormat/>
    <w:rsid w:val="00CA53E3"/>
    <w:rPr>
      <w:rFonts w:ascii="Calibri" w:eastAsia="Calibri" w:hAnsi="Calibri" w:cs="Mangal"/>
      <w:sz w:val="20"/>
      <w:szCs w:val="20"/>
    </w:rPr>
  </w:style>
  <w:style w:type="character" w:customStyle="1" w:styleId="DBSBodyChar">
    <w:name w:val="DBS Body Char"/>
    <w:basedOn w:val="DefaultParagraphFont"/>
    <w:link w:val="DBSBody"/>
    <w:rsid w:val="00CA53E3"/>
    <w:rPr>
      <w:rFonts w:ascii="Calibri" w:eastAsia="Calibri" w:hAnsi="Calibri" w:cs="Mangal"/>
      <w:sz w:val="20"/>
      <w:szCs w:val="20"/>
    </w:rPr>
  </w:style>
  <w:style w:type="table" w:customStyle="1" w:styleId="TableGrid">
    <w:name w:val="TableGrid"/>
    <w:rsid w:val="00CA53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A53E3"/>
    <w:pPr>
      <w:spacing w:after="0" w:line="240" w:lineRule="auto"/>
    </w:pPr>
    <w:rPr>
      <w:rFonts w:eastAsia="MS Mincho" w:cs="Times New Roman"/>
    </w:rPr>
  </w:style>
  <w:style w:type="paragraph" w:styleId="Header">
    <w:name w:val="header"/>
    <w:basedOn w:val="Normal"/>
    <w:link w:val="HeaderChar"/>
    <w:unhideWhenUsed/>
    <w:qFormat/>
    <w:rsid w:val="00346836"/>
    <w:pPr>
      <w:tabs>
        <w:tab w:val="center" w:pos="4680"/>
        <w:tab w:val="right" w:pos="9360"/>
      </w:tabs>
      <w:spacing w:before="0" w:after="0" w:line="240" w:lineRule="auto"/>
    </w:pPr>
    <w:rPr>
      <w:rFonts w:ascii="Arial" w:eastAsia="Times New Roman" w:hAnsi="Arial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346836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346836"/>
    <w:pPr>
      <w:pBdr>
        <w:top w:val="single" w:sz="4" w:space="1" w:color="808080"/>
      </w:pBdr>
      <w:tabs>
        <w:tab w:val="right" w:pos="979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36"/>
    <w:rPr>
      <w:rFonts w:eastAsia="MS Mincho" w:cs="Times New Roman"/>
    </w:rPr>
  </w:style>
  <w:style w:type="table" w:styleId="TableGrid0">
    <w:name w:val="Table Grid"/>
    <w:basedOn w:val="TableNormal"/>
    <w:uiPriority w:val="59"/>
    <w:rsid w:val="006C46F4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E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6B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660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0BF"/>
    <w:rPr>
      <w:color w:val="800080"/>
      <w:u w:val="single"/>
    </w:rPr>
  </w:style>
  <w:style w:type="paragraph" w:customStyle="1" w:styleId="xl66">
    <w:name w:val="xl66"/>
    <w:basedOn w:val="Normal"/>
    <w:rsid w:val="00E660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E660BF"/>
    <w:pPr>
      <w:pBdr>
        <w:top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paragraph" w:customStyle="1" w:styleId="xl68">
    <w:name w:val="xl68"/>
    <w:basedOn w:val="Normal"/>
    <w:rsid w:val="00E660B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paragraph" w:customStyle="1" w:styleId="xl69">
    <w:name w:val="xl69"/>
    <w:basedOn w:val="Normal"/>
    <w:rsid w:val="00E660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5">
    <w:name w:val="xl65"/>
    <w:basedOn w:val="Normal"/>
    <w:rsid w:val="00240C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76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048"/>
    <w:rPr>
      <w:rFonts w:eastAsia="MS Minch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048"/>
    <w:rPr>
      <w:rFonts w:eastAsia="MS Mincho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7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76B"/>
    <w:rPr>
      <w:rFonts w:ascii="Tahoma" w:eastAsia="MS Mincho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676A"/>
    <w:rPr>
      <w:color w:val="808080"/>
    </w:rPr>
  </w:style>
  <w:style w:type="paragraph" w:styleId="Revision">
    <w:name w:val="Revision"/>
    <w:hidden/>
    <w:uiPriority w:val="99"/>
    <w:semiHidden/>
    <w:rsid w:val="00E812AA"/>
    <w:pPr>
      <w:spacing w:after="0" w:line="240" w:lineRule="auto"/>
    </w:pPr>
    <w:rPr>
      <w:rFonts w:eastAsia="MS Mincho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9F7C9-ACBD-406D-A449-B185AF8D6CA3}"/>
      </w:docPartPr>
      <w:docPartBody>
        <w:p w:rsidR="00CD528F" w:rsidRDefault="0030298E">
          <w:r w:rsidRPr="00A32D8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8E"/>
    <w:rsid w:val="00001E2E"/>
    <w:rsid w:val="0030298E"/>
    <w:rsid w:val="004912A5"/>
    <w:rsid w:val="008A17DE"/>
    <w:rsid w:val="008D6A23"/>
    <w:rsid w:val="00CD528F"/>
    <w:rsid w:val="00D246B1"/>
    <w:rsid w:val="00E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9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RAKBANK-Internal</attrValue>
  <customPropName>RAKBANK Classification</customPropName>
  <timestamp>4/8/2022 11:11:31 AM</timestamp>
  <userName>WATANI_RAK\vbibin</userName>
  <computerName>RBDT4963.rakbank.co.ae</computerName>
  <guid>{a58ad42c-2bb3-4e84-90e0-22ea31e87b53}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  <ft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ft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34D7C-587C-4885-97D0-8E3BD4144050}">
  <ds:schemaRefs/>
</ds:datastoreItem>
</file>

<file path=customXml/itemProps2.xml><?xml version="1.0" encoding="utf-8"?>
<ds:datastoreItem xmlns:ds="http://schemas.openxmlformats.org/officeDocument/2006/customXml" ds:itemID="{17707450-C86C-4590-9EB3-11EF547C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65</Pages>
  <Words>13561</Words>
  <Characters>77301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RAKBANK</Company>
  <LinksUpToDate>false</LinksUpToDate>
  <CharactersWithSpaces>90681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ahhalge</dc:creator>
  <cp:lastModifiedBy>Vinoth Kumar Rajendran</cp:lastModifiedBy>
  <cp:revision>81</cp:revision>
  <dcterms:created xsi:type="dcterms:W3CDTF">2019-05-23T10:54:00Z</dcterms:created>
  <dcterms:modified xsi:type="dcterms:W3CDTF">2023-01-17T12:58:00Z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WATANI_RAK\vbibin</vt:lpwstr>
  </property>
  <property fmtid="{D5CDD505-2E9C-101B-9397-08002B2CF9AE}" pid="4" name="ClassificationHost">
    <vt:lpwstr>RBDT4963.rakbank.co.ae</vt:lpwstr>
  </property>
  <property fmtid="{D5CDD505-2E9C-101B-9397-08002B2CF9AE}" pid="5" name="ClassificationDate">
    <vt:lpwstr>4/8/2022 11:11:31 AM</vt:lpwstr>
  </property>
  <property fmtid="{D5CDD505-2E9C-101B-9397-08002B2CF9AE}" pid="6" name="ClassificationGUID">
    <vt:lpwstr>{a58ad42c-2bb3-4e84-90e0-22ea31e87b53}</vt:lpwstr>
  </property>
</Properties>
</file>