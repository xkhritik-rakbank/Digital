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E33" w:rsidRPr="009F480D" w:rsidRDefault="00A8267F" w:rsidP="00A90E33">
      <w:pPr>
        <w:pStyle w:val="Heading2"/>
        <w:numPr>
          <w:ilvl w:val="1"/>
          <w:numId w:val="1"/>
        </w:numPr>
        <w:ind w:left="576" w:hanging="576"/>
        <w:rPr>
          <w:rFonts w:cstheme="minorHAnsi"/>
          <w:color w:val="0070C0"/>
          <w:sz w:val="32"/>
          <w:szCs w:val="32"/>
        </w:rPr>
      </w:pPr>
      <w:r>
        <w:rPr>
          <w:rFonts w:cstheme="minorHAnsi"/>
          <w:color w:val="0070C0"/>
          <w:sz w:val="32"/>
          <w:szCs w:val="32"/>
        </w:rPr>
        <w:t>Perform Compliance Check</w:t>
      </w:r>
    </w:p>
    <w:p w:rsidR="00A90E33" w:rsidRPr="00AB071C" w:rsidRDefault="00A90E33" w:rsidP="00A90E33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0" w:name="_Toc466206726"/>
      <w:r w:rsidRPr="00AB071C">
        <w:rPr>
          <w:rFonts w:cstheme="minorHAnsi"/>
          <w:color w:val="0070C0"/>
        </w:rPr>
        <w:t>Description</w:t>
      </w:r>
      <w:bookmarkEnd w:id="0"/>
    </w:p>
    <w:p w:rsidR="00A90E33" w:rsidRPr="009F480D" w:rsidRDefault="00A90E33" w:rsidP="00A90E33">
      <w:r w:rsidRPr="00855C1A">
        <w:rPr>
          <w:rFonts w:cs="Arial"/>
        </w:rPr>
        <w:t>This service is used to</w:t>
      </w:r>
      <w:r w:rsidR="00A8267F">
        <w:rPr>
          <w:rFonts w:cs="Arial"/>
        </w:rPr>
        <w:t xml:space="preserve"> perform compliance check for an individual or company / vessel </w:t>
      </w:r>
      <w:r w:rsidRPr="00855C1A">
        <w:rPr>
          <w:rFonts w:cs="Arial"/>
        </w:rPr>
        <w:t>.</w:t>
      </w:r>
      <w:r w:rsidRPr="009F480D">
        <w:t xml:space="preserve"> </w:t>
      </w:r>
    </w:p>
    <w:p w:rsidR="00A90E33" w:rsidRPr="009F480D" w:rsidRDefault="00A90E33" w:rsidP="00A90E33">
      <w:pPr>
        <w:rPr>
          <w:rFonts w:cs="Arial"/>
        </w:rPr>
      </w:pPr>
      <w:r w:rsidRPr="009F480D">
        <w:rPr>
          <w:rFonts w:cs="Arial"/>
          <w:u w:val="single"/>
        </w:rPr>
        <w:t>Interfacing Source System</w:t>
      </w:r>
      <w:r w:rsidRPr="009F480D">
        <w:rPr>
          <w:rFonts w:cs="Arial"/>
        </w:rPr>
        <w:t xml:space="preserve">: </w:t>
      </w:r>
      <w:r w:rsidR="00D34F12">
        <w:rPr>
          <w:rFonts w:cs="Arial"/>
        </w:rPr>
        <w:t>BPM</w:t>
      </w:r>
      <w:r w:rsidR="006271F1">
        <w:rPr>
          <w:rFonts w:cs="Arial"/>
        </w:rPr>
        <w:t>, RMT(CasMex), CAS</w:t>
      </w:r>
    </w:p>
    <w:p w:rsidR="00A90E33" w:rsidRPr="009F480D" w:rsidRDefault="00A90E33" w:rsidP="00A90E33">
      <w:pPr>
        <w:rPr>
          <w:rFonts w:cs="Arial"/>
        </w:rPr>
      </w:pPr>
      <w:r w:rsidRPr="009F480D">
        <w:rPr>
          <w:rFonts w:cs="Arial"/>
          <w:u w:val="single"/>
        </w:rPr>
        <w:t>Interfacing Target System:</w:t>
      </w:r>
      <w:r w:rsidRPr="009F480D">
        <w:rPr>
          <w:rFonts w:cs="Arial"/>
        </w:rPr>
        <w:t xml:space="preserve"> </w:t>
      </w:r>
      <w:r w:rsidR="00A8267F">
        <w:rPr>
          <w:rFonts w:cs="Arial"/>
        </w:rPr>
        <w:t>FIRCOSOFT</w:t>
      </w:r>
    </w:p>
    <w:p w:rsidR="00A90E33" w:rsidRPr="009F480D" w:rsidRDefault="00A90E33" w:rsidP="00A90E33">
      <w:pPr>
        <w:rPr>
          <w:rFonts w:eastAsia="Times New Roman"/>
          <w:bCs/>
          <w:color w:val="1F497D"/>
          <w:sz w:val="24"/>
        </w:rPr>
      </w:pPr>
      <w:r w:rsidRPr="009F480D">
        <w:rPr>
          <w:rFonts w:cs="Arial"/>
          <w:u w:val="single"/>
        </w:rPr>
        <w:t>Message Format Name:</w:t>
      </w:r>
      <w:r w:rsidRPr="009F480D">
        <w:rPr>
          <w:rFonts w:cs="Arial"/>
        </w:rPr>
        <w:t xml:space="preserve"> </w:t>
      </w:r>
      <w:r w:rsidR="00A8267F">
        <w:t>COMPLIANCE_CHECK</w:t>
      </w:r>
    </w:p>
    <w:p w:rsidR="00A90E33" w:rsidRPr="00AB071C" w:rsidRDefault="00A90E33" w:rsidP="00A90E33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1" w:name="_Toc466206727"/>
      <w:r w:rsidRPr="00AB071C">
        <w:rPr>
          <w:rFonts w:cstheme="minorHAnsi"/>
          <w:color w:val="0070C0"/>
        </w:rPr>
        <w:t>Applicable Functionalities</w:t>
      </w:r>
      <w:bookmarkEnd w:id="1"/>
    </w:p>
    <w:p w:rsidR="00A90E33" w:rsidRPr="00AB071C" w:rsidRDefault="00A90E33" w:rsidP="00A90E33">
      <w:pPr>
        <w:rPr>
          <w:rFonts w:cstheme="minorHAnsi"/>
        </w:rPr>
      </w:pPr>
    </w:p>
    <w:tbl>
      <w:tblPr>
        <w:tblStyle w:val="TableGrid0"/>
        <w:tblW w:w="4966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07"/>
        <w:gridCol w:w="1771"/>
        <w:gridCol w:w="2716"/>
        <w:gridCol w:w="3768"/>
      </w:tblGrid>
      <w:tr w:rsidR="00A90E33" w:rsidRPr="00AB071C" w:rsidTr="003E31F5">
        <w:trPr>
          <w:cantSplit/>
          <w:trHeight w:val="334"/>
          <w:tblHeader/>
        </w:trPr>
        <w:tc>
          <w:tcPr>
            <w:tcW w:w="638" w:type="pct"/>
            <w:shd w:val="clear" w:color="auto" w:fill="95B3D7" w:themeFill="accent1" w:themeFillTint="99"/>
          </w:tcPr>
          <w:p w:rsidR="00A90E33" w:rsidRPr="00AB071C" w:rsidRDefault="00A90E33" w:rsidP="003E31F5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User Type</w:t>
            </w:r>
          </w:p>
        </w:tc>
        <w:tc>
          <w:tcPr>
            <w:tcW w:w="936" w:type="pct"/>
            <w:shd w:val="clear" w:color="auto" w:fill="95B3D7" w:themeFill="accent1" w:themeFillTint="99"/>
          </w:tcPr>
          <w:p w:rsidR="00A90E33" w:rsidRPr="00AB071C" w:rsidRDefault="00A90E33" w:rsidP="003E31F5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Modules (Functional RS)</w:t>
            </w:r>
          </w:p>
        </w:tc>
        <w:tc>
          <w:tcPr>
            <w:tcW w:w="1435" w:type="pct"/>
            <w:shd w:val="clear" w:color="auto" w:fill="95B3D7" w:themeFill="accent1" w:themeFillTint="99"/>
          </w:tcPr>
          <w:p w:rsidR="00A90E33" w:rsidRPr="00AB071C" w:rsidRDefault="00A90E33" w:rsidP="003E31F5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Functionality</w:t>
            </w:r>
          </w:p>
        </w:tc>
        <w:tc>
          <w:tcPr>
            <w:tcW w:w="1991" w:type="pct"/>
            <w:shd w:val="clear" w:color="auto" w:fill="95B3D7" w:themeFill="accent1" w:themeFillTint="99"/>
          </w:tcPr>
          <w:p w:rsidR="00A90E33" w:rsidRPr="00AB071C" w:rsidRDefault="00A90E33" w:rsidP="003E31F5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Purpose </w:t>
            </w:r>
          </w:p>
        </w:tc>
      </w:tr>
      <w:tr w:rsidR="00A90E33" w:rsidRPr="00AB071C" w:rsidTr="003E31F5">
        <w:trPr>
          <w:cantSplit/>
          <w:trHeight w:val="286"/>
        </w:trPr>
        <w:tc>
          <w:tcPr>
            <w:tcW w:w="638" w:type="pct"/>
          </w:tcPr>
          <w:p w:rsidR="00A90E33" w:rsidRPr="00AA76F2" w:rsidRDefault="00A90E33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Retail</w:t>
            </w:r>
          </w:p>
          <w:p w:rsidR="00A90E33" w:rsidRPr="00AA76F2" w:rsidRDefault="00A90E33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6" w:type="pct"/>
          </w:tcPr>
          <w:p w:rsidR="00A90E33" w:rsidRPr="00AA76F2" w:rsidRDefault="00A90E33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Requests</w:t>
            </w:r>
          </w:p>
          <w:p w:rsidR="00A90E33" w:rsidRPr="00AA76F2" w:rsidRDefault="00A90E33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Request</w:t>
            </w: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 xml:space="preserve"> RS)</w:t>
            </w:r>
          </w:p>
        </w:tc>
        <w:tc>
          <w:tcPr>
            <w:tcW w:w="1435" w:type="pct"/>
          </w:tcPr>
          <w:p w:rsidR="00A90E33" w:rsidRPr="00AA76F2" w:rsidRDefault="003A3962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 compliance check for individual</w:t>
            </w:r>
          </w:p>
        </w:tc>
        <w:tc>
          <w:tcPr>
            <w:tcW w:w="1991" w:type="pct"/>
          </w:tcPr>
          <w:p w:rsidR="00A90E33" w:rsidRPr="00B47E55" w:rsidRDefault="003A3962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Request for compliance check for an individual with the extra information like passportno., DOB, Residenc country etc</w:t>
            </w:r>
          </w:p>
        </w:tc>
      </w:tr>
      <w:tr w:rsidR="00A90E33" w:rsidRPr="00AB071C" w:rsidTr="003E31F5">
        <w:trPr>
          <w:cantSplit/>
          <w:trHeight w:val="286"/>
        </w:trPr>
        <w:tc>
          <w:tcPr>
            <w:tcW w:w="638" w:type="pct"/>
          </w:tcPr>
          <w:p w:rsidR="00A90E33" w:rsidRDefault="00A90E33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Retail</w:t>
            </w:r>
          </w:p>
          <w:p w:rsidR="00A90E33" w:rsidRDefault="00A90E33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SME</w:t>
            </w:r>
          </w:p>
          <w:p w:rsidR="00A90E33" w:rsidRPr="00AA76F2" w:rsidRDefault="00A90E33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Corporate</w:t>
            </w:r>
          </w:p>
        </w:tc>
        <w:tc>
          <w:tcPr>
            <w:tcW w:w="936" w:type="pct"/>
          </w:tcPr>
          <w:p w:rsidR="00A90E33" w:rsidRPr="00AA76F2" w:rsidRDefault="00A90E33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Requests</w:t>
            </w:r>
          </w:p>
          <w:p w:rsidR="00A90E33" w:rsidRDefault="00A90E33" w:rsidP="003E31F5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Request</w:t>
            </w: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 xml:space="preserve"> RS)</w:t>
            </w:r>
          </w:p>
        </w:tc>
        <w:tc>
          <w:tcPr>
            <w:tcW w:w="1435" w:type="pct"/>
          </w:tcPr>
          <w:p w:rsidR="00A90E33" w:rsidRDefault="003A3962" w:rsidP="003A3962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 compliance check for company</w:t>
            </w:r>
          </w:p>
        </w:tc>
        <w:tc>
          <w:tcPr>
            <w:tcW w:w="1991" w:type="pct"/>
          </w:tcPr>
          <w:p w:rsidR="00A90E33" w:rsidRDefault="003A3962" w:rsidP="003A3962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Request for compliance check for a company with the extra information like DateOfIncorporation, CountryOfIncorporation etc </w:t>
            </w:r>
          </w:p>
        </w:tc>
      </w:tr>
    </w:tbl>
    <w:p w:rsidR="00A90E33" w:rsidRDefault="00A90E33" w:rsidP="00A90E33"/>
    <w:p w:rsidR="00A90E33" w:rsidRDefault="00A90E33" w:rsidP="00A90E33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2" w:name="_Toc466206728"/>
      <w:r w:rsidRPr="009F480D">
        <w:rPr>
          <w:rFonts w:cstheme="minorHAnsi"/>
          <w:color w:val="0070C0"/>
        </w:rPr>
        <w:t>Request</w:t>
      </w:r>
      <w:r>
        <w:rPr>
          <w:rFonts w:cstheme="minorHAnsi"/>
          <w:color w:val="0070C0"/>
        </w:rPr>
        <w:t xml:space="preserve"> Description</w:t>
      </w:r>
      <w:bookmarkEnd w:id="2"/>
    </w:p>
    <w:p w:rsidR="00A90E33" w:rsidRPr="009F480D" w:rsidRDefault="00A90E33" w:rsidP="00A90E33"/>
    <w:tbl>
      <w:tblPr>
        <w:tblW w:w="96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050"/>
        <w:gridCol w:w="1620"/>
        <w:gridCol w:w="1890"/>
      </w:tblGrid>
      <w:tr w:rsidR="00A90E33" w:rsidRPr="009F480D" w:rsidTr="003E31F5">
        <w:trPr>
          <w:cantSplit/>
          <w:trHeight w:val="488"/>
          <w:tblHeader/>
        </w:trPr>
        <w:tc>
          <w:tcPr>
            <w:tcW w:w="2070" w:type="dxa"/>
            <w:shd w:val="clear" w:color="auto" w:fill="B8CCE4" w:themeFill="accent1" w:themeFillTint="66"/>
          </w:tcPr>
          <w:p w:rsidR="00A90E33" w:rsidRPr="009F480D" w:rsidRDefault="00A90E33" w:rsidP="003E31F5">
            <w:pPr>
              <w:ind w:left="90"/>
              <w:rPr>
                <w:rFonts w:cs="Arial"/>
                <w:b/>
              </w:rPr>
            </w:pPr>
            <w:r w:rsidRPr="009F480D">
              <w:rPr>
                <w:rFonts w:cs="Arial"/>
                <w:b/>
              </w:rPr>
              <w:t xml:space="preserve">Field Name </w:t>
            </w:r>
          </w:p>
        </w:tc>
        <w:tc>
          <w:tcPr>
            <w:tcW w:w="4050" w:type="dxa"/>
            <w:shd w:val="clear" w:color="auto" w:fill="B8CCE4" w:themeFill="accent1" w:themeFillTint="66"/>
          </w:tcPr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Mandatory (M)/ </w:t>
            </w:r>
          </w:p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Optional (O)/ </w:t>
            </w:r>
          </w:p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Conditional(C) </w:t>
            </w:r>
          </w:p>
        </w:tc>
      </w:tr>
      <w:tr w:rsidR="00A90E33" w:rsidRPr="009F480D" w:rsidDel="005D518C" w:rsidTr="003E31F5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A90E33" w:rsidRPr="00AB4829" w:rsidRDefault="00CB6BB2" w:rsidP="003E31F5">
            <w:pPr>
              <w:pStyle w:val="tabletext"/>
              <w:rPr>
                <w:rFonts w:ascii="Verdana" w:hAnsi="Verdana" w:cs="Arial"/>
              </w:rPr>
            </w:pPr>
            <w:r w:rsidRPr="00CB6BB2">
              <w:rPr>
                <w:rFonts w:ascii="Verdana" w:hAnsi="Verdana" w:cs="Arial"/>
              </w:rPr>
              <w:t>DisplayAlertsFlag</w:t>
            </w:r>
          </w:p>
        </w:tc>
        <w:tc>
          <w:tcPr>
            <w:tcW w:w="4050" w:type="dxa"/>
          </w:tcPr>
          <w:p w:rsidR="00CB6BB2" w:rsidRPr="00CB6BB2" w:rsidRDefault="00CB6BB2" w:rsidP="00CB6BB2">
            <w:pPr>
              <w:pStyle w:val="tabletext"/>
              <w:rPr>
                <w:rFonts w:ascii="Verdana" w:hAnsi="Verdana" w:cs="Arial"/>
              </w:rPr>
            </w:pPr>
            <w:r w:rsidRPr="00CB6BB2">
              <w:rPr>
                <w:rFonts w:ascii="Verdana" w:hAnsi="Verdana" w:cs="Arial"/>
              </w:rPr>
              <w:t xml:space="preserve">Possible values are </w:t>
            </w:r>
          </w:p>
          <w:p w:rsidR="00CB6BB2" w:rsidRPr="00CB6BB2" w:rsidRDefault="00CB6BB2" w:rsidP="00CB6BB2">
            <w:pPr>
              <w:pStyle w:val="tabletext"/>
              <w:rPr>
                <w:rFonts w:ascii="Verdana" w:hAnsi="Verdana" w:cs="Arial"/>
              </w:rPr>
            </w:pP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  <w:t xml:space="preserve">0 - Alerts will be shown </w:t>
            </w:r>
            <w:r w:rsidR="0015081C">
              <w:rPr>
                <w:rFonts w:ascii="Verdana" w:hAnsi="Verdana" w:cs="Arial"/>
              </w:rPr>
              <w:t xml:space="preserve">in </w:t>
            </w:r>
            <w:r w:rsidRPr="00CB6BB2">
              <w:rPr>
                <w:rFonts w:ascii="Verdana" w:hAnsi="Verdana" w:cs="Arial"/>
              </w:rPr>
              <w:t xml:space="preserve">Frontend </w:t>
            </w:r>
          </w:p>
          <w:p w:rsidR="00A90E33" w:rsidRPr="00AB4829" w:rsidRDefault="00CB6BB2" w:rsidP="00CB6BB2">
            <w:pPr>
              <w:pStyle w:val="tabletext"/>
              <w:rPr>
                <w:rFonts w:ascii="Verdana" w:hAnsi="Verdana" w:cs="Arial"/>
              </w:rPr>
            </w:pP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</w:r>
            <w:r w:rsidRPr="00CB6BB2">
              <w:rPr>
                <w:rFonts w:ascii="Verdana" w:hAnsi="Verdana" w:cs="Arial"/>
              </w:rPr>
              <w:tab/>
              <w:t>1 - Alerts will not be shown in the Frontend</w:t>
            </w:r>
          </w:p>
        </w:tc>
        <w:tc>
          <w:tcPr>
            <w:tcW w:w="1620" w:type="dxa"/>
          </w:tcPr>
          <w:p w:rsidR="00A90E33" w:rsidRPr="00AB4829" w:rsidRDefault="00A90E33" w:rsidP="00CB6BB2">
            <w:pPr>
              <w:pStyle w:val="tabletext"/>
              <w:rPr>
                <w:rFonts w:ascii="Verdana" w:hAnsi="Verdana" w:cs="Arial"/>
              </w:rPr>
            </w:pPr>
            <w:r w:rsidRPr="00AB4829">
              <w:rPr>
                <w:rFonts w:ascii="Verdana" w:hAnsi="Verdana" w:cs="Arial"/>
              </w:rPr>
              <w:t>String (</w:t>
            </w:r>
            <w:r w:rsidR="00CB6BB2">
              <w:rPr>
                <w:rFonts w:ascii="Verdana" w:hAnsi="Verdana" w:cs="Arial"/>
              </w:rPr>
              <w:t>1</w:t>
            </w:r>
            <w:r w:rsidRPr="00AB4829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0" w:type="dxa"/>
          </w:tcPr>
          <w:p w:rsidR="00A90E33" w:rsidRPr="00AB4829" w:rsidRDefault="00A90E33" w:rsidP="003E31F5">
            <w:pPr>
              <w:pStyle w:val="tabletext"/>
              <w:rPr>
                <w:rFonts w:ascii="Verdana" w:hAnsi="Verdana" w:cs="Arial"/>
              </w:rPr>
            </w:pPr>
            <w:r w:rsidRPr="00AB4829">
              <w:rPr>
                <w:rFonts w:ascii="Verdana" w:hAnsi="Verdana" w:cs="Arial"/>
              </w:rPr>
              <w:t xml:space="preserve">M </w:t>
            </w:r>
          </w:p>
        </w:tc>
      </w:tr>
      <w:tr w:rsidR="005B5A21" w:rsidRPr="009F480D" w:rsidDel="005D518C" w:rsidTr="003E31F5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B5A21" w:rsidRPr="00E21EA4" w:rsidRDefault="005B5A21" w:rsidP="003E31F5">
            <w:pPr>
              <w:pStyle w:val="tabletext"/>
              <w:rPr>
                <w:rFonts w:ascii="Verdana" w:hAnsi="Verdana" w:cs="Arial"/>
              </w:rPr>
            </w:pPr>
            <w:r w:rsidRPr="00E21EA4">
              <w:rPr>
                <w:rFonts w:ascii="Verdana" w:hAnsi="Verdana" w:cs="Arial"/>
              </w:rPr>
              <w:t>RetryRequiredFlag</w:t>
            </w:r>
          </w:p>
        </w:tc>
        <w:tc>
          <w:tcPr>
            <w:tcW w:w="4050" w:type="dxa"/>
          </w:tcPr>
          <w:p w:rsidR="005B5A21" w:rsidRPr="00E21EA4" w:rsidRDefault="005B5A21" w:rsidP="005B5A21">
            <w:pPr>
              <w:pStyle w:val="tabletext"/>
              <w:rPr>
                <w:rFonts w:ascii="Verdana" w:hAnsi="Verdana" w:cs="Arial"/>
              </w:rPr>
            </w:pPr>
            <w:r w:rsidRPr="00E21EA4">
              <w:rPr>
                <w:rFonts w:ascii="Verdana" w:hAnsi="Verdana" w:cs="Arial"/>
              </w:rPr>
              <w:t>This field denotes if MW is required to do Rerty if Host provides error response</w:t>
            </w:r>
          </w:p>
          <w:p w:rsidR="005B5A21" w:rsidRPr="00E21EA4" w:rsidRDefault="005B5A21" w:rsidP="005B5A21">
            <w:pPr>
              <w:pStyle w:val="tabletext"/>
              <w:rPr>
                <w:rFonts w:ascii="Verdana" w:hAnsi="Verdana" w:cs="Arial"/>
              </w:rPr>
            </w:pPr>
            <w:r w:rsidRPr="00E21EA4">
              <w:rPr>
                <w:rFonts w:ascii="Verdana" w:hAnsi="Verdana" w:cs="Arial"/>
              </w:rPr>
              <w:tab/>
            </w:r>
            <w:r w:rsidRPr="00E21EA4">
              <w:rPr>
                <w:rFonts w:ascii="Verdana" w:hAnsi="Verdana" w:cs="Arial"/>
              </w:rPr>
              <w:tab/>
            </w:r>
            <w:r w:rsidRPr="00E21EA4">
              <w:rPr>
                <w:rFonts w:ascii="Verdana" w:hAnsi="Verdana" w:cs="Arial"/>
              </w:rPr>
              <w:tab/>
            </w:r>
            <w:r w:rsidRPr="00E21EA4">
              <w:rPr>
                <w:rFonts w:ascii="Verdana" w:hAnsi="Verdana" w:cs="Arial"/>
              </w:rPr>
              <w:tab/>
            </w:r>
            <w:r w:rsidRPr="00E21EA4">
              <w:rPr>
                <w:rFonts w:ascii="Verdana" w:hAnsi="Verdana" w:cs="Arial"/>
              </w:rPr>
              <w:tab/>
              <w:t>Possible values are:</w:t>
            </w:r>
          </w:p>
          <w:p w:rsidR="005B5A21" w:rsidRPr="00E21EA4" w:rsidRDefault="005B5A21" w:rsidP="005B5A21">
            <w:pPr>
              <w:pStyle w:val="tabletext"/>
              <w:rPr>
                <w:rFonts w:ascii="Verdana" w:hAnsi="Verdana" w:cs="Arial"/>
              </w:rPr>
            </w:pPr>
            <w:r w:rsidRPr="00E21EA4">
              <w:rPr>
                <w:rFonts w:ascii="Verdana" w:hAnsi="Verdana" w:cs="Arial"/>
              </w:rPr>
              <w:tab/>
              <w:t>Y - Yes</w:t>
            </w:r>
          </w:p>
          <w:p w:rsidR="005B5A21" w:rsidRPr="00E21EA4" w:rsidRDefault="005B5A21" w:rsidP="005B5A21">
            <w:pPr>
              <w:pStyle w:val="tabletext"/>
              <w:rPr>
                <w:rFonts w:ascii="Verdana" w:hAnsi="Verdana" w:cs="Arial"/>
              </w:rPr>
            </w:pPr>
            <w:r w:rsidRPr="00E21EA4">
              <w:rPr>
                <w:rFonts w:ascii="Verdana" w:hAnsi="Verdana" w:cs="Arial"/>
              </w:rPr>
              <w:tab/>
              <w:t>N - No</w:t>
            </w:r>
          </w:p>
        </w:tc>
        <w:tc>
          <w:tcPr>
            <w:tcW w:w="1620" w:type="dxa"/>
          </w:tcPr>
          <w:p w:rsidR="005B5A21" w:rsidRPr="00E21EA4" w:rsidRDefault="005B5A21" w:rsidP="00CB6BB2">
            <w:pPr>
              <w:pStyle w:val="tabletext"/>
              <w:rPr>
                <w:rFonts w:ascii="Verdana" w:hAnsi="Verdana" w:cs="Arial"/>
              </w:rPr>
            </w:pPr>
            <w:r w:rsidRPr="00E21EA4">
              <w:rPr>
                <w:rFonts w:ascii="Verdana" w:hAnsi="Verdana" w:cs="Arial"/>
              </w:rPr>
              <w:t>String (1)</w:t>
            </w:r>
          </w:p>
        </w:tc>
        <w:tc>
          <w:tcPr>
            <w:tcW w:w="1890" w:type="dxa"/>
          </w:tcPr>
          <w:p w:rsidR="005B5A21" w:rsidRPr="00E21EA4" w:rsidRDefault="005B5A21" w:rsidP="003E31F5">
            <w:pPr>
              <w:pStyle w:val="tabletext"/>
              <w:rPr>
                <w:rFonts w:ascii="Verdana" w:hAnsi="Verdana" w:cs="Arial"/>
              </w:rPr>
            </w:pPr>
            <w:r w:rsidRPr="00E21EA4">
              <w:rPr>
                <w:rFonts w:ascii="Verdana" w:hAnsi="Verdana" w:cs="Arial"/>
              </w:rPr>
              <w:t>M</w:t>
            </w:r>
          </w:p>
        </w:tc>
      </w:tr>
      <w:tr w:rsidR="00A90E33" w:rsidRPr="009F480D" w:rsidDel="005D518C" w:rsidTr="003E31F5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A90E33" w:rsidRPr="00AB4829" w:rsidRDefault="00CB6BB2" w:rsidP="003E31F5">
            <w:pPr>
              <w:pStyle w:val="tabletext"/>
              <w:rPr>
                <w:rFonts w:ascii="Verdana" w:hAnsi="Verdana" w:cs="Arial"/>
              </w:rPr>
            </w:pPr>
            <w:r w:rsidRPr="00CB6BB2">
              <w:rPr>
                <w:rFonts w:ascii="Verdana" w:hAnsi="Verdana" w:cs="Arial"/>
              </w:rPr>
              <w:t>RequestingUnitNa</w:t>
            </w:r>
            <w:r w:rsidRPr="00CB6BB2">
              <w:rPr>
                <w:rFonts w:ascii="Verdana" w:hAnsi="Verdana" w:cs="Arial"/>
              </w:rPr>
              <w:lastRenderedPageBreak/>
              <w:t>me</w:t>
            </w:r>
          </w:p>
        </w:tc>
        <w:tc>
          <w:tcPr>
            <w:tcW w:w="4050" w:type="dxa"/>
          </w:tcPr>
          <w:p w:rsidR="00A90E33" w:rsidRPr="00AB4829" w:rsidRDefault="00CB6BB2" w:rsidP="003E31F5">
            <w:pPr>
              <w:pStyle w:val="tabletext"/>
              <w:rPr>
                <w:rFonts w:ascii="Verdana" w:hAnsi="Verdana" w:cs="Arial"/>
              </w:rPr>
            </w:pPr>
            <w:r w:rsidRPr="00CB6BB2">
              <w:rPr>
                <w:rFonts w:ascii="Verdana" w:hAnsi="Verdana" w:cs="Arial"/>
              </w:rPr>
              <w:lastRenderedPageBreak/>
              <w:t xml:space="preserve">From Source application Login Unit </w:t>
            </w:r>
            <w:r w:rsidRPr="00CB6BB2">
              <w:rPr>
                <w:rFonts w:ascii="Verdana" w:hAnsi="Verdana" w:cs="Arial"/>
              </w:rPr>
              <w:lastRenderedPageBreak/>
              <w:t>Name. Example : Compliance, Operations, Trade Finance</w:t>
            </w:r>
          </w:p>
        </w:tc>
        <w:tc>
          <w:tcPr>
            <w:tcW w:w="1620" w:type="dxa"/>
          </w:tcPr>
          <w:p w:rsidR="00A90E33" w:rsidRPr="00AB4829" w:rsidRDefault="00A90E33" w:rsidP="00CB6BB2">
            <w:pPr>
              <w:pStyle w:val="tabletext"/>
              <w:rPr>
                <w:rFonts w:ascii="Verdana" w:hAnsi="Verdana" w:cs="Arial"/>
              </w:rPr>
            </w:pPr>
            <w:r w:rsidRPr="00AB4829">
              <w:rPr>
                <w:rFonts w:ascii="Verdana" w:hAnsi="Verdana" w:cs="Arial"/>
              </w:rPr>
              <w:lastRenderedPageBreak/>
              <w:t>String(</w:t>
            </w:r>
            <w:r w:rsidR="00CB6BB2">
              <w:rPr>
                <w:rFonts w:ascii="Verdana" w:hAnsi="Verdana" w:cs="Arial"/>
              </w:rPr>
              <w:t>32</w:t>
            </w:r>
            <w:r w:rsidRPr="00AB4829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0" w:type="dxa"/>
          </w:tcPr>
          <w:p w:rsidR="00A90E33" w:rsidRPr="00AB4829" w:rsidRDefault="00A90E33" w:rsidP="003E31F5">
            <w:pPr>
              <w:pStyle w:val="tabletext"/>
              <w:rPr>
                <w:rFonts w:ascii="Verdana" w:hAnsi="Verdana" w:cs="Arial"/>
              </w:rPr>
            </w:pPr>
            <w:r w:rsidRPr="00AB4829">
              <w:rPr>
                <w:rFonts w:ascii="Verdana" w:hAnsi="Verdana" w:cs="Arial"/>
              </w:rPr>
              <w:t xml:space="preserve">M </w:t>
            </w:r>
          </w:p>
        </w:tc>
      </w:tr>
      <w:tr w:rsidR="00A90E33" w:rsidRPr="009F480D" w:rsidDel="005D518C" w:rsidTr="003E31F5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A90E33" w:rsidRPr="00AB4829" w:rsidRDefault="002576E6" w:rsidP="003E31F5">
            <w:pPr>
              <w:pStyle w:val="tabletext"/>
              <w:rPr>
                <w:rFonts w:ascii="Verdana" w:hAnsi="Verdana" w:cs="Arial"/>
              </w:rPr>
            </w:pPr>
            <w:r w:rsidRPr="002576E6">
              <w:rPr>
                <w:rFonts w:ascii="Verdana" w:hAnsi="Verdana" w:cs="Arial"/>
              </w:rPr>
              <w:t>UserData</w:t>
            </w:r>
          </w:p>
        </w:tc>
        <w:tc>
          <w:tcPr>
            <w:tcW w:w="4050" w:type="dxa"/>
          </w:tcPr>
          <w:p w:rsidR="00A90E33" w:rsidRPr="00AB4829" w:rsidRDefault="002576E6" w:rsidP="003E31F5">
            <w:pPr>
              <w:pStyle w:val="tabletext"/>
              <w:rPr>
                <w:rFonts w:ascii="Verdana" w:hAnsi="Verdana" w:cs="Arial"/>
              </w:rPr>
            </w:pPr>
            <w:r w:rsidRPr="002576E6">
              <w:rPr>
                <w:rFonts w:ascii="Verdana" w:hAnsi="Verdana" w:cs="Arial"/>
              </w:rPr>
              <w:t>Additional information entered by the operator</w:t>
            </w:r>
          </w:p>
        </w:tc>
        <w:tc>
          <w:tcPr>
            <w:tcW w:w="1620" w:type="dxa"/>
          </w:tcPr>
          <w:p w:rsidR="00A90E33" w:rsidRPr="00AB4829" w:rsidRDefault="002576E6" w:rsidP="002576E6">
            <w:pPr>
              <w:pStyle w:val="tabletext"/>
              <w:rPr>
                <w:rFonts w:ascii="Verdana" w:hAnsi="Verdana" w:cs="Arial"/>
              </w:rPr>
            </w:pPr>
            <w:r w:rsidRPr="00AB4829">
              <w:rPr>
                <w:rFonts w:ascii="Verdana" w:hAnsi="Verdana" w:cs="Arial"/>
              </w:rPr>
              <w:t>String(</w:t>
            </w:r>
            <w:r>
              <w:rPr>
                <w:rFonts w:ascii="Verdana" w:hAnsi="Verdana" w:cs="Arial"/>
              </w:rPr>
              <w:t>256</w:t>
            </w:r>
            <w:r w:rsidRPr="00AB4829">
              <w:rPr>
                <w:rFonts w:ascii="Verdana" w:hAnsi="Verdana" w:cs="Arial"/>
              </w:rPr>
              <w:t>)</w:t>
            </w:r>
          </w:p>
        </w:tc>
        <w:tc>
          <w:tcPr>
            <w:tcW w:w="1890" w:type="dxa"/>
          </w:tcPr>
          <w:p w:rsidR="00A90E33" w:rsidRPr="00AB4829" w:rsidRDefault="002576E6" w:rsidP="003E31F5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081C" w:rsidRPr="00AB4829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576E6">
              <w:rPr>
                <w:rFonts w:ascii="Verdana" w:hAnsi="Verdana" w:cs="Arial"/>
              </w:rPr>
              <w:t>RecordType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spacing w:before="0" w:after="0"/>
              <w:rPr>
                <w:rFonts w:ascii="Verdana" w:eastAsia="Times New Roman" w:hAnsi="Verdana" w:cs="Arial"/>
                <w:sz w:val="20"/>
                <w:szCs w:val="20"/>
              </w:rPr>
            </w:pPr>
            <w:r w:rsidRPr="0015081C">
              <w:rPr>
                <w:rFonts w:ascii="Verdana" w:eastAsia="Times New Roman" w:hAnsi="Verdana" w:cs="Arial"/>
                <w:sz w:val="20"/>
                <w:szCs w:val="20"/>
              </w:rPr>
              <w:t>Type of Record  - "I" for individual, "C" for company, "O" for others and "V" for vessels</w:t>
            </w:r>
          </w:p>
        </w:tc>
        <w:tc>
          <w:tcPr>
            <w:tcW w:w="1620" w:type="dxa"/>
          </w:tcPr>
          <w:p w:rsidR="0015081C" w:rsidRPr="00AB4829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AB4829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spacing w:before="0" w:after="0"/>
              <w:rPr>
                <w:rFonts w:ascii="Verdana" w:eastAsia="Times New Roman" w:hAnsi="Verdana" w:cs="Arial"/>
                <w:sz w:val="20"/>
                <w:szCs w:val="20"/>
              </w:rPr>
            </w:pPr>
            <w:r w:rsidRPr="0015081C">
              <w:rPr>
                <w:rFonts w:ascii="Verdana" w:eastAsia="Times New Roman" w:hAnsi="Verdana" w:cs="Arial"/>
                <w:sz w:val="20"/>
                <w:szCs w:val="20"/>
              </w:rPr>
              <w:t>M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081C" w:rsidRPr="00AB4829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ReferenceNo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rPr>
                <w:rFonts w:ascii="Verdana" w:eastAsia="Times New Roman" w:hAnsi="Verdana" w:cs="Arial"/>
                <w:sz w:val="20"/>
                <w:szCs w:val="20"/>
              </w:rPr>
            </w:pPr>
            <w:r w:rsidRPr="0015081C">
              <w:rPr>
                <w:rFonts w:ascii="Verdana" w:eastAsia="Times New Roman" w:hAnsi="Verdana" w:cs="Arial"/>
                <w:sz w:val="20"/>
                <w:szCs w:val="20"/>
              </w:rPr>
              <w:t>Reference No of source application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rPr>
                <w:rFonts w:ascii="Verdana" w:eastAsia="Times New Roman" w:hAnsi="Verdana" w:cs="Arial"/>
                <w:sz w:val="20"/>
                <w:szCs w:val="20"/>
              </w:rPr>
            </w:pPr>
            <w:r w:rsidRPr="0015081C">
              <w:rPr>
                <w:rFonts w:ascii="Verdana" w:eastAsia="Times New Roman" w:hAnsi="Verdana" w:cs="Arial"/>
                <w:sz w:val="20"/>
                <w:szCs w:val="20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rPr>
                <w:rFonts w:ascii="Verdana" w:eastAsia="Times New Roman" w:hAnsi="Verdana" w:cs="Arial"/>
                <w:sz w:val="20"/>
                <w:szCs w:val="20"/>
              </w:rPr>
            </w:pPr>
            <w:del w:id="3" w:author="Prathap Vedamurthy" w:date="2019-04-23T11:47:00Z">
              <w:r w:rsidRPr="0015081C" w:rsidDel="00DD29F1">
                <w:rPr>
                  <w:rFonts w:ascii="Verdana" w:eastAsia="Times New Roman" w:hAnsi="Verdana" w:cs="Arial"/>
                  <w:sz w:val="20"/>
                  <w:szCs w:val="20"/>
                </w:rPr>
                <w:delText>O</w:delText>
              </w:r>
            </w:del>
            <w:ins w:id="4" w:author="Prathap Vedamurthy" w:date="2019-04-23T11:47:00Z">
              <w:r w:rsidR="00DD29F1">
                <w:rPr>
                  <w:rFonts w:ascii="Verdana" w:eastAsia="Times New Roman" w:hAnsi="Verdana" w:cs="Arial"/>
                  <w:sz w:val="20"/>
                  <w:szCs w:val="20"/>
                </w:rPr>
                <w:t>M</w:t>
              </w:r>
            </w:ins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EntityName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Customer or Company Name : Format LASTNAME(s) (COMMA) First Name + Middle Name (s) e.g John R Smith. Format e.g. SMITH, JOHN R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del w:id="5" w:author="Prathap Vedamurthy" w:date="2019-04-23T11:47:00Z">
              <w:r w:rsidRPr="0015081C" w:rsidDel="00DD29F1">
                <w:rPr>
                  <w:rFonts w:ascii="Verdana" w:hAnsi="Verdana" w:cs="Arial"/>
                </w:rPr>
                <w:delText>O</w:delText>
              </w:r>
            </w:del>
            <w:ins w:id="6" w:author="Prathap Vedamurthy" w:date="2019-04-23T11:47:00Z">
              <w:r w:rsidR="00DD29F1">
                <w:rPr>
                  <w:rFonts w:ascii="Verdana" w:hAnsi="Verdana" w:cs="Arial"/>
                </w:rPr>
                <w:t>M</w:t>
              </w:r>
            </w:ins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Gender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"Male"/"Female"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O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DateOfBirthOrIncorporation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DOB for individual/ Date of Incorporation for other than Individual - Date format : dd-mm-yyyy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 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Nationality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Nationality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O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CountryOfResidence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Residence Country - Country code in ISO Code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O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PassportNumber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Passport Number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O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PassportExpiryDate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This field needs to be sent if Passport Number is sent in the request. Expiry Date  - Date format : dd-mm-yyyy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O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PassportIssuingCountry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This field needs to be sent if Passport Number is sent in the request. Country code in ISO Code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O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CountryOfIncorporation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This field needs to be sent for Companies or vessels. Country code in ISO Code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O</w:t>
            </w:r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PreviousPassportNo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Previous Passport No (If any)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del w:id="7" w:author="Prathap Vedamurthy" w:date="2019-04-23T11:47:00Z">
              <w:r w:rsidRPr="0015081C" w:rsidDel="00DD29F1">
                <w:rPr>
                  <w:rFonts w:ascii="Verdana" w:hAnsi="Verdana" w:cs="Arial"/>
                </w:rPr>
                <w:delText>M</w:delText>
              </w:r>
            </w:del>
            <w:ins w:id="8" w:author="Prathap Vedamurthy" w:date="2019-04-23T11:47:00Z">
              <w:r w:rsidR="00DD29F1">
                <w:rPr>
                  <w:rFonts w:ascii="Verdana" w:hAnsi="Verdana" w:cs="Arial"/>
                </w:rPr>
                <w:t>O</w:t>
              </w:r>
            </w:ins>
          </w:p>
        </w:tc>
      </w:tr>
      <w:tr w:rsidR="0015081C" w:rsidRPr="009F480D" w:rsidDel="005D518C" w:rsidTr="001F7D9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Remarks</w:t>
            </w:r>
          </w:p>
        </w:tc>
        <w:tc>
          <w:tcPr>
            <w:tcW w:w="405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If any remarks to be display in the Firco Trust</w:t>
            </w:r>
          </w:p>
        </w:tc>
        <w:tc>
          <w:tcPr>
            <w:tcW w:w="1620" w:type="dxa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261C16">
              <w:rPr>
                <w:rFonts w:ascii="Verdana" w:hAnsi="Verdana" w:cs="Arial"/>
              </w:rPr>
              <w:t>String</w:t>
            </w:r>
          </w:p>
        </w:tc>
        <w:tc>
          <w:tcPr>
            <w:tcW w:w="1890" w:type="dxa"/>
            <w:vAlign w:val="bottom"/>
          </w:tcPr>
          <w:p w:rsidR="0015081C" w:rsidRPr="0015081C" w:rsidRDefault="0015081C" w:rsidP="0015081C">
            <w:pPr>
              <w:pStyle w:val="tabletext"/>
              <w:rPr>
                <w:rFonts w:ascii="Verdana" w:hAnsi="Verdana" w:cs="Arial"/>
              </w:rPr>
            </w:pPr>
            <w:r w:rsidRPr="0015081C">
              <w:rPr>
                <w:rFonts w:ascii="Verdana" w:hAnsi="Verdana" w:cs="Arial"/>
              </w:rPr>
              <w:t>O</w:t>
            </w:r>
          </w:p>
        </w:tc>
      </w:tr>
    </w:tbl>
    <w:p w:rsidR="00A90E33" w:rsidRDefault="00A90E33" w:rsidP="00A90E33">
      <w:pPr>
        <w:spacing w:line="240" w:lineRule="auto"/>
        <w:contextualSpacing/>
      </w:pPr>
    </w:p>
    <w:p w:rsidR="00A90E33" w:rsidRDefault="00A90E33" w:rsidP="00A90E33">
      <w:pPr>
        <w:ind w:left="90"/>
        <w:rPr>
          <w:rFonts w:eastAsia="Times New Roman"/>
          <w:b/>
          <w:bCs/>
          <w:color w:val="1F497D"/>
          <w:sz w:val="24"/>
        </w:rPr>
      </w:pPr>
    </w:p>
    <w:p w:rsidR="00A90E33" w:rsidRDefault="00A90E33" w:rsidP="00A90E33">
      <w:pPr>
        <w:rPr>
          <w:rFonts w:eastAsia="Times New Roman"/>
          <w:b/>
          <w:bCs/>
          <w:color w:val="1F497D"/>
          <w:sz w:val="24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>Sample Request</w:t>
      </w:r>
    </w:p>
    <w:p w:rsidR="00A90E33" w:rsidRPr="0076201A" w:rsidRDefault="00A90E33" w:rsidP="00A90E3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&lt;?xml version="1.0" encoding="UTF-8" standalone=“yes”?&gt; </w:t>
      </w:r>
    </w:p>
    <w:p w:rsidR="00A90E33" w:rsidRPr="0076201A" w:rsidRDefault="00A90E33" w:rsidP="00A90E3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&lt;EE_EAI_MESSAGE&gt; </w:t>
      </w:r>
    </w:p>
    <w:p w:rsidR="00A90E33" w:rsidRPr="0076201A" w:rsidRDefault="00A90E33" w:rsidP="00A90E33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&lt;EE_EAI_HEADER&gt;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&lt;MsgFormat&gt; </w:t>
      </w:r>
      <w:r w:rsidR="00A8267F">
        <w:rPr>
          <w:rFonts w:asciiTheme="minorHAnsi" w:hAnsiTheme="minorHAnsi" w:cstheme="minorHAnsi"/>
          <w:sz w:val="22"/>
          <w:szCs w:val="22"/>
        </w:rPr>
        <w:t>COMPLIANCE_CHECK</w:t>
      </w:r>
      <w:r w:rsidRPr="0076201A">
        <w:rPr>
          <w:rFonts w:asciiTheme="minorHAnsi" w:hAnsiTheme="minorHAnsi" w:cstheme="minorHAnsi"/>
          <w:sz w:val="22"/>
          <w:szCs w:val="22"/>
        </w:rPr>
        <w:t xml:space="preserve">&lt;/MsgFormat&gt;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&lt;MsgVersion&gt;0001&lt;/MsgVersion&gt;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lastRenderedPageBreak/>
        <w:t>&lt;RequestorChannelId&gt;</w:t>
      </w:r>
      <w:r w:rsidRPr="003E30AA">
        <w:rPr>
          <w:rFonts w:asciiTheme="minorHAnsi" w:hAnsiTheme="minorHAnsi" w:cstheme="minorHAnsi"/>
          <w:sz w:val="22"/>
          <w:szCs w:val="22"/>
        </w:rPr>
        <w:t xml:space="preserve"> </w:t>
      </w:r>
      <w:r w:rsidR="00D34F12">
        <w:rPr>
          <w:rFonts w:asciiTheme="minorHAnsi" w:hAnsiTheme="minorHAnsi" w:cstheme="minorHAnsi"/>
          <w:sz w:val="22"/>
          <w:szCs w:val="22"/>
        </w:rPr>
        <w:t>BPM</w:t>
      </w:r>
      <w:r>
        <w:rPr>
          <w:rFonts w:asciiTheme="minorHAnsi" w:hAnsiTheme="minorHAnsi" w:cstheme="minorHAnsi"/>
          <w:sz w:val="22"/>
          <w:szCs w:val="22"/>
        </w:rPr>
        <w:t>&lt;</w:t>
      </w:r>
      <w:r w:rsidRPr="0076201A">
        <w:rPr>
          <w:rFonts w:asciiTheme="minorHAnsi" w:hAnsiTheme="minorHAnsi" w:cstheme="minorHAnsi"/>
          <w:sz w:val="22"/>
          <w:szCs w:val="22"/>
        </w:rPr>
        <w:t xml:space="preserve">/RequestorChannelId&gt;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&lt;RequestorUserId&gt;RAKUSER&lt;/RequestorUserId&gt;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&lt;RequestorLanguage&gt;E&lt;/RequestorLanguage&gt;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&lt;RequestorSecurityInfo&gt;secure&lt;/RequestorSecurityInfo&gt;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&lt;ReturnCode&gt;911&lt;/ReturnCode&gt;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&lt;ReturnDesc&gt;Issuer Timed Out&lt;/ReturnDesc&gt;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&lt;MessageId&gt;123123453&lt;/MessageId&gt;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&lt;Extra1&gt;REQ||SHELL.JOHN&lt;/Extra1&gt; </w:t>
      </w:r>
    </w:p>
    <w:p w:rsidR="00A90E33" w:rsidRPr="0076201A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&lt;Extra2&gt;YYYY-MM-DDThh:mm:ss.mmm+hh:mm&lt;/Extra2&gt; </w:t>
      </w:r>
    </w:p>
    <w:p w:rsidR="00A90E33" w:rsidRPr="0076201A" w:rsidRDefault="00A90E33" w:rsidP="00A90E33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&lt;/EE_EAI_HEADER&gt; </w:t>
      </w:r>
    </w:p>
    <w:p w:rsidR="00A90E33" w:rsidRDefault="00A90E33" w:rsidP="00A90E33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>&lt;</w:t>
      </w:r>
      <w:r w:rsidR="00E1452D">
        <w:rPr>
          <w:rFonts w:asciiTheme="minorHAnsi" w:hAnsiTheme="minorHAnsi" w:cstheme="minorHAnsi"/>
          <w:sz w:val="22"/>
          <w:szCs w:val="22"/>
        </w:rPr>
        <w:t>ComplianceCheckRequest</w:t>
      </w:r>
      <w:r w:rsidRPr="0076201A">
        <w:rPr>
          <w:rFonts w:asciiTheme="minorHAnsi" w:hAnsiTheme="minorHAnsi" w:cstheme="minorHAnsi"/>
          <w:sz w:val="22"/>
          <w:szCs w:val="22"/>
        </w:rPr>
        <w:t xml:space="preserve">&gt; </w:t>
      </w:r>
    </w:p>
    <w:p w:rsidR="00076009" w:rsidRPr="00076009" w:rsidRDefault="00076009" w:rsidP="00076009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076009">
        <w:rPr>
          <w:rFonts w:asciiTheme="minorHAnsi" w:hAnsiTheme="minorHAnsi" w:cstheme="minorHAnsi"/>
          <w:sz w:val="22"/>
          <w:szCs w:val="22"/>
        </w:rPr>
        <w:t>&lt;DisplayAlertsFlag&gt;0&lt;/DisplayAlertsFlag&gt;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&lt;RequestingUnitName&gt;Operations&lt;/RequestingUnitName&gt;</w:t>
      </w:r>
      <w:r w:rsidRPr="00076009"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ab/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076009">
        <w:rPr>
          <w:rFonts w:asciiTheme="minorHAnsi" w:hAnsiTheme="minorHAnsi" w:cstheme="minorHAnsi"/>
          <w:sz w:val="22"/>
          <w:szCs w:val="22"/>
        </w:rPr>
        <w:tab/>
        <w:t>&lt;RecordType&gt;I&lt;/RecordType&gt;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&lt;ReferenceNo&gt;124578&lt;/ReferenceNo&gt;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&lt;EntityName&gt;SMITH, JOHN R&lt;/EntityName&gt;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&lt;Gender&gt;Male&lt;/Gender&gt;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&lt;DateOfBirthOrIncorporation&gt;12-09-1995&lt;/DateOfBirthOrIncorporation&gt;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&lt;Nationality&gt;String&lt;/Nationality&gt;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&lt;CountryOfResidence&gt;UAE&lt;/CountryOfResidence&gt;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&lt;PassportNumber&gt;Q123456&lt;/PassportNumber&gt;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&lt;PassportExpiryDate&gt;19-03-2020&lt;/PassportExpiryDate&gt;</w:t>
      </w:r>
    </w:p>
    <w:p w:rsidR="00076009" w:rsidRPr="00076009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&lt;PassportIssuingCountry&gt;UAE&lt;/PassportIssuingCountry&gt;</w:t>
      </w:r>
    </w:p>
    <w:p w:rsidR="00076009" w:rsidRPr="00076009" w:rsidRDefault="00076009" w:rsidP="00076009">
      <w:pPr>
        <w:pStyle w:val="DBSBody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076009">
        <w:rPr>
          <w:rFonts w:asciiTheme="minorHAnsi" w:hAnsiTheme="minorHAnsi" w:cstheme="minorHAnsi"/>
          <w:sz w:val="22"/>
          <w:szCs w:val="22"/>
        </w:rPr>
        <w:t>&lt;PreviousPassportNo&gt;</w:t>
      </w:r>
      <w:r>
        <w:rPr>
          <w:rFonts w:asciiTheme="minorHAnsi" w:hAnsiTheme="minorHAnsi" w:cstheme="minorHAnsi"/>
          <w:sz w:val="22"/>
          <w:szCs w:val="22"/>
        </w:rPr>
        <w:t>1242234</w:t>
      </w:r>
      <w:r w:rsidRPr="00076009">
        <w:rPr>
          <w:rFonts w:asciiTheme="minorHAnsi" w:hAnsiTheme="minorHAnsi" w:cstheme="minorHAnsi"/>
          <w:sz w:val="22"/>
          <w:szCs w:val="22"/>
        </w:rPr>
        <w:t>&lt;/PreviousPassportNo&gt;</w:t>
      </w:r>
    </w:p>
    <w:p w:rsidR="00076009" w:rsidRPr="0076201A" w:rsidRDefault="00076009" w:rsidP="00076009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076009">
        <w:rPr>
          <w:rFonts w:asciiTheme="minorHAnsi" w:hAnsiTheme="minorHAnsi" w:cstheme="minorHAnsi"/>
          <w:sz w:val="22"/>
          <w:szCs w:val="22"/>
        </w:rPr>
        <w:t>&lt;Remarks&gt;This is remarks entered in the Front end&lt;/Remarks&gt;</w:t>
      </w:r>
    </w:p>
    <w:p w:rsidR="00A90E33" w:rsidRPr="0076201A" w:rsidRDefault="00E1452D" w:rsidP="00A90E33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&lt;/ComplianceCheckRequest&gt;</w:t>
      </w:r>
      <w:r w:rsidR="00A90E33" w:rsidRPr="0076201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76009" w:rsidRDefault="00A90E33" w:rsidP="00A90E33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E14E24">
        <w:rPr>
          <w:rFonts w:asciiTheme="minorHAnsi" w:hAnsiTheme="minorHAnsi" w:cstheme="minorHAnsi"/>
          <w:sz w:val="22"/>
          <w:szCs w:val="22"/>
        </w:rPr>
        <w:t>&lt;/EE_EAI_MESSAGE&gt;</w:t>
      </w:r>
    </w:p>
    <w:p w:rsidR="00076009" w:rsidRDefault="00076009" w:rsidP="00076009">
      <w:pPr>
        <w:rPr>
          <w:rFonts w:eastAsia="Calibri"/>
        </w:rPr>
      </w:pPr>
      <w:r>
        <w:br w:type="page"/>
      </w:r>
    </w:p>
    <w:p w:rsidR="00A90E33" w:rsidRPr="00E14E24" w:rsidRDefault="00A90E33" w:rsidP="00A90E33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</w:p>
    <w:p w:rsidR="00A90E33" w:rsidRDefault="00A90E33" w:rsidP="00A90E33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r w:rsidRPr="0076201A">
        <w:rPr>
          <w:rFonts w:cstheme="minorHAnsi"/>
          <w:sz w:val="22"/>
        </w:rPr>
        <w:t xml:space="preserve"> </w:t>
      </w:r>
      <w:bookmarkStart w:id="9" w:name="_Toc466206729"/>
      <w:r w:rsidRPr="009F480D">
        <w:rPr>
          <w:rFonts w:cstheme="minorHAnsi"/>
          <w:color w:val="0070C0"/>
        </w:rPr>
        <w:t>Re</w:t>
      </w:r>
      <w:r>
        <w:rPr>
          <w:rFonts w:cstheme="minorHAnsi"/>
          <w:color w:val="0070C0"/>
        </w:rPr>
        <w:t>sponse Description</w:t>
      </w:r>
      <w:bookmarkEnd w:id="9"/>
    </w:p>
    <w:p w:rsidR="00A90E33" w:rsidRPr="009F480D" w:rsidRDefault="00A90E33" w:rsidP="00A90E33"/>
    <w:tbl>
      <w:tblPr>
        <w:tblW w:w="96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960"/>
        <w:gridCol w:w="1710"/>
        <w:gridCol w:w="1890"/>
      </w:tblGrid>
      <w:tr w:rsidR="00A90E33" w:rsidRPr="009F480D" w:rsidTr="003E31F5">
        <w:trPr>
          <w:cantSplit/>
          <w:trHeight w:val="488"/>
          <w:tblHeader/>
        </w:trPr>
        <w:tc>
          <w:tcPr>
            <w:tcW w:w="2070" w:type="dxa"/>
            <w:shd w:val="clear" w:color="auto" w:fill="B8CCE4" w:themeFill="accent1" w:themeFillTint="66"/>
          </w:tcPr>
          <w:p w:rsidR="00A90E33" w:rsidRPr="009F480D" w:rsidRDefault="00A90E33" w:rsidP="003E31F5">
            <w:pPr>
              <w:ind w:left="90"/>
              <w:rPr>
                <w:rFonts w:cs="Arial"/>
                <w:b/>
              </w:rPr>
            </w:pPr>
            <w:r w:rsidRPr="009F480D">
              <w:rPr>
                <w:rFonts w:cs="Arial"/>
                <w:b/>
              </w:rPr>
              <w:t xml:space="preserve">Field Name </w:t>
            </w:r>
          </w:p>
        </w:tc>
        <w:tc>
          <w:tcPr>
            <w:tcW w:w="3960" w:type="dxa"/>
            <w:shd w:val="clear" w:color="auto" w:fill="B8CCE4" w:themeFill="accent1" w:themeFillTint="66"/>
          </w:tcPr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710" w:type="dxa"/>
            <w:shd w:val="clear" w:color="auto" w:fill="B8CCE4" w:themeFill="accent1" w:themeFillTint="66"/>
          </w:tcPr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Mandatory (M)/ </w:t>
            </w:r>
          </w:p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Optional (O)/ </w:t>
            </w:r>
          </w:p>
          <w:p w:rsidR="00A90E33" w:rsidRPr="009F480D" w:rsidRDefault="00A90E33" w:rsidP="003E31F5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Conditional(C) </w:t>
            </w:r>
          </w:p>
        </w:tc>
      </w:tr>
      <w:tr w:rsidR="00076009" w:rsidRPr="009F480D" w:rsidDel="005D518C" w:rsidTr="003C7105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076009" w:rsidRDefault="00076009" w:rsidP="00076009">
            <w:pPr>
              <w:spacing w:before="0"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SystemID</w:t>
            </w:r>
          </w:p>
        </w:tc>
        <w:tc>
          <w:tcPr>
            <w:tcW w:w="3960" w:type="dxa"/>
            <w:vAlign w:val="bottom"/>
          </w:tcPr>
          <w:p w:rsidR="00076009" w:rsidRDefault="00076009" w:rsidP="00076009">
            <w:pPr>
              <w:spacing w:before="0"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 of the message in Firco Trust.Firco returns the System ID Format : "Entity ID"!"Message ID"or"Record Id"</w:t>
            </w:r>
          </w:p>
        </w:tc>
        <w:tc>
          <w:tcPr>
            <w:tcW w:w="1710" w:type="dxa"/>
            <w:vAlign w:val="bottom"/>
          </w:tcPr>
          <w:p w:rsidR="00076009" w:rsidRDefault="00076009" w:rsidP="00076009">
            <w:pPr>
              <w:spacing w:before="0"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String(64)</w:t>
            </w:r>
          </w:p>
        </w:tc>
        <w:tc>
          <w:tcPr>
            <w:tcW w:w="1890" w:type="dxa"/>
          </w:tcPr>
          <w:p w:rsidR="00076009" w:rsidRPr="004127DD" w:rsidRDefault="00076009" w:rsidP="00076009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127DD">
              <w:rPr>
                <w:rFonts w:asciiTheme="minorHAnsi" w:hAnsiTheme="minorHAnsi" w:cs="Arial"/>
                <w:sz w:val="22"/>
                <w:szCs w:val="22"/>
              </w:rPr>
              <w:t xml:space="preserve">M </w:t>
            </w:r>
          </w:p>
        </w:tc>
      </w:tr>
      <w:tr w:rsidR="00076009" w:rsidRPr="009F480D" w:rsidDel="005D518C" w:rsidTr="003C7105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FilterationDate</w:t>
            </w:r>
          </w:p>
        </w:tc>
        <w:tc>
          <w:tcPr>
            <w:tcW w:w="396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Firco returns the date of filteration in YYYY/mm/dd HH:MM:SS</w:t>
            </w:r>
            <w:r>
              <w:rPr>
                <w:rFonts w:ascii="Calibri" w:hAnsi="Calibri" w:cs="Calibri"/>
                <w:color w:val="000000"/>
              </w:rPr>
              <w:br/>
              <w:t>ex 2018/09/11 22:17:56</w:t>
            </w:r>
          </w:p>
        </w:tc>
        <w:tc>
          <w:tcPr>
            <w:tcW w:w="171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String(32)</w:t>
            </w:r>
          </w:p>
        </w:tc>
        <w:tc>
          <w:tcPr>
            <w:tcW w:w="1890" w:type="dxa"/>
          </w:tcPr>
          <w:p w:rsidR="00076009" w:rsidRPr="004127DD" w:rsidRDefault="00076009" w:rsidP="00076009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Pr="004127D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076009" w:rsidRPr="009F480D" w:rsidDel="005D518C" w:rsidTr="0032043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StatusBehavior</w:t>
            </w:r>
          </w:p>
        </w:tc>
        <w:tc>
          <w:tcPr>
            <w:tcW w:w="396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behavior of the status, there are 5 possible behaviors:</w:t>
            </w:r>
            <w:r>
              <w:rPr>
                <w:rFonts w:ascii="Calibri" w:hAnsi="Calibri" w:cs="Calibri"/>
                <w:color w:val="000000"/>
              </w:rPr>
              <w:br/>
              <w:t>0 for NEW and RENEW, - Send alert to channel</w:t>
            </w:r>
            <w:r>
              <w:rPr>
                <w:rFonts w:ascii="Calibri" w:hAnsi="Calibri" w:cs="Calibri"/>
                <w:color w:val="000000"/>
              </w:rPr>
              <w:br/>
              <w:t>1 for FALSE, - Success</w:t>
            </w:r>
            <w:r>
              <w:rPr>
                <w:rFonts w:ascii="Calibri" w:hAnsi="Calibri" w:cs="Calibri"/>
                <w:color w:val="000000"/>
              </w:rPr>
              <w:br/>
              <w:t>2 for TRUE, - Bad</w:t>
            </w:r>
            <w:r>
              <w:rPr>
                <w:rFonts w:ascii="Calibri" w:hAnsi="Calibri" w:cs="Calibri"/>
                <w:color w:val="000000"/>
              </w:rPr>
              <w:br/>
              <w:t>4 for PENDING. - Waiting</w:t>
            </w:r>
          </w:p>
        </w:tc>
        <w:tc>
          <w:tcPr>
            <w:tcW w:w="171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String(1)</w:t>
            </w:r>
          </w:p>
        </w:tc>
        <w:tc>
          <w:tcPr>
            <w:tcW w:w="1890" w:type="dxa"/>
            <w:vAlign w:val="bottom"/>
          </w:tcPr>
          <w:p w:rsidR="00076009" w:rsidRDefault="00076009" w:rsidP="00076009">
            <w:pPr>
              <w:spacing w:before="0"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076009" w:rsidRPr="009F480D" w:rsidDel="005D518C" w:rsidTr="0032043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StatusName</w:t>
            </w:r>
          </w:p>
        </w:tc>
        <w:tc>
          <w:tcPr>
            <w:tcW w:w="396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Possible values are </w:t>
            </w:r>
            <w:r>
              <w:rPr>
                <w:rFonts w:ascii="Calibri" w:hAnsi="Calibri" w:cs="Calibri"/>
                <w:color w:val="000000"/>
              </w:rPr>
              <w:br/>
              <w:t xml:space="preserve">NEW </w:t>
            </w:r>
            <w:r>
              <w:rPr>
                <w:rFonts w:ascii="Calibri" w:hAnsi="Calibri" w:cs="Calibri"/>
                <w:color w:val="000000"/>
              </w:rPr>
              <w:br/>
              <w:t>RENEW</w:t>
            </w:r>
            <w:r>
              <w:rPr>
                <w:rFonts w:ascii="Calibri" w:hAnsi="Calibri" w:cs="Calibri"/>
                <w:color w:val="000000"/>
              </w:rPr>
              <w:br/>
              <w:t>FALSE</w:t>
            </w:r>
            <w:r>
              <w:rPr>
                <w:rFonts w:ascii="Calibri" w:hAnsi="Calibri" w:cs="Calibri"/>
                <w:color w:val="000000"/>
              </w:rPr>
              <w:br/>
              <w:t>TRUE</w:t>
            </w:r>
            <w:r>
              <w:rPr>
                <w:rFonts w:ascii="Calibri" w:hAnsi="Calibri" w:cs="Calibri"/>
                <w:color w:val="000000"/>
              </w:rPr>
              <w:br/>
              <w:t>PENDING</w:t>
            </w:r>
          </w:p>
        </w:tc>
        <w:tc>
          <w:tcPr>
            <w:tcW w:w="171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String(10)</w:t>
            </w:r>
          </w:p>
        </w:tc>
        <w:tc>
          <w:tcPr>
            <w:tcW w:w="189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076009" w:rsidRPr="009F480D" w:rsidDel="005D518C" w:rsidTr="0032043E">
        <w:tblPrEx>
          <w:tblLook w:val="04A0" w:firstRow="1" w:lastRow="0" w:firstColumn="1" w:lastColumn="0" w:noHBand="0" w:noVBand="1"/>
        </w:tblPrEx>
        <w:tc>
          <w:tcPr>
            <w:tcW w:w="207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AlertDetails</w:t>
            </w:r>
          </w:p>
        </w:tc>
        <w:tc>
          <w:tcPr>
            <w:tcW w:w="3960" w:type="dxa"/>
            <w:vAlign w:val="bottom"/>
          </w:tcPr>
          <w:p w:rsidR="00076009" w:rsidRDefault="00076009" w:rsidP="00076009">
            <w:pPr>
              <w:rPr>
                <w:ins w:id="10" w:author="Bibin Varkey Oommen" w:date="2019-04-28T09:23:00Z"/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Holds the Alert Details Tect from Firco host in CDATA format. This fiel</w:t>
            </w:r>
            <w:r w:rsidR="00CB7E88">
              <w:rPr>
                <w:rFonts w:ascii="Calibri" w:hAnsi="Calibri" w:cs="Calibri"/>
                <w:color w:val="000000"/>
              </w:rPr>
              <w:t>d will come only when the Return</w:t>
            </w:r>
            <w:r>
              <w:rPr>
                <w:rFonts w:ascii="Calibri" w:hAnsi="Calibri" w:cs="Calibri"/>
                <w:color w:val="000000"/>
              </w:rPr>
              <w:t>Code is "FFF002"</w:t>
            </w:r>
          </w:p>
          <w:p w:rsidR="00E21EA4" w:rsidRDefault="00E21EA4" w:rsidP="00076009">
            <w:pPr>
              <w:rPr>
                <w:rFonts w:ascii="Calibri" w:hAnsi="Calibri" w:cs="Calibri"/>
                <w:color w:val="000000"/>
              </w:rPr>
            </w:pPr>
            <w:ins w:id="11" w:author="Bibin Varkey Oommen" w:date="2019-04-28T09:23:00Z">
              <w:r>
                <w:rPr>
                  <w:rFonts w:ascii="Calibri" w:hAnsi="Calibri" w:cs="Calibri"/>
                  <w:color w:val="000000"/>
                </w:rPr>
                <w:t>This is a repeating field.i.e. if MW received FFF002 response from more than one Firco queue, then MW will return multiple AlertDetails tag</w:t>
              </w:r>
            </w:ins>
          </w:p>
        </w:tc>
        <w:tc>
          <w:tcPr>
            <w:tcW w:w="171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CDATA</w:t>
            </w:r>
          </w:p>
        </w:tc>
        <w:tc>
          <w:tcPr>
            <w:tcW w:w="1890" w:type="dxa"/>
            <w:vAlign w:val="bottom"/>
          </w:tcPr>
          <w:p w:rsidR="00076009" w:rsidRDefault="00076009" w:rsidP="000760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</w:p>
        </w:tc>
      </w:tr>
    </w:tbl>
    <w:p w:rsidR="00A90E33" w:rsidRDefault="00A90E33" w:rsidP="00A90E33">
      <w:pPr>
        <w:spacing w:line="240" w:lineRule="auto"/>
        <w:rPr>
          <w:color w:val="365F91" w:themeColor="accent1" w:themeShade="BF"/>
          <w:sz w:val="24"/>
          <w:szCs w:val="24"/>
          <w:u w:val="single"/>
        </w:rPr>
      </w:pPr>
    </w:p>
    <w:p w:rsidR="00A90E33" w:rsidRDefault="00A90E33" w:rsidP="00A90E33">
      <w:pPr>
        <w:rPr>
          <w:color w:val="365F91" w:themeColor="accent1" w:themeShade="BF"/>
          <w:sz w:val="24"/>
          <w:szCs w:val="24"/>
          <w:u w:val="single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 xml:space="preserve">Sample </w:t>
      </w:r>
      <w:r>
        <w:rPr>
          <w:color w:val="365F91" w:themeColor="accent1" w:themeShade="BF"/>
          <w:sz w:val="24"/>
          <w:szCs w:val="24"/>
          <w:u w:val="single"/>
        </w:rPr>
        <w:t>Response</w:t>
      </w:r>
    </w:p>
    <w:p w:rsidR="00A90E33" w:rsidRPr="00F90F51" w:rsidRDefault="00A90E33" w:rsidP="00A90E3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&lt;?xml version="1.0" encoding="UTF-8" standalone=“yes”?&gt; </w:t>
      </w:r>
    </w:p>
    <w:p w:rsidR="00A90E33" w:rsidRPr="00F90F51" w:rsidRDefault="00A90E33" w:rsidP="00A90E3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lastRenderedPageBreak/>
        <w:t xml:space="preserve">&lt;EE_EAI_MESSAGE&gt; </w:t>
      </w:r>
    </w:p>
    <w:p w:rsidR="00A90E33" w:rsidRPr="00F90F51" w:rsidRDefault="00A90E33" w:rsidP="00A90E33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&lt;EE_EAI_HEADER&gt;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>&lt;MsgFormat&gt;</w:t>
      </w:r>
      <w:r w:rsidR="00A8267F">
        <w:rPr>
          <w:rFonts w:ascii="Verdana" w:hAnsi="Verdana"/>
          <w:color w:val="000000"/>
        </w:rPr>
        <w:t>COMPLIANCE_CHECK</w:t>
      </w:r>
      <w:r w:rsidRPr="00F90F51">
        <w:rPr>
          <w:rFonts w:asciiTheme="minorHAnsi" w:hAnsiTheme="minorHAnsi" w:cstheme="minorHAnsi"/>
          <w:sz w:val="22"/>
          <w:szCs w:val="22"/>
        </w:rPr>
        <w:t xml:space="preserve">&lt;/MsgFormat&gt;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&lt;MsgVersion&gt;0001&lt;/MsgVersion&gt;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>&lt;RequestorChannelId&gt;</w:t>
      </w:r>
      <w:r w:rsidRPr="00FD1A7E">
        <w:rPr>
          <w:rFonts w:asciiTheme="minorHAnsi" w:hAnsiTheme="minorHAnsi" w:cstheme="minorHAnsi"/>
          <w:sz w:val="22"/>
          <w:szCs w:val="22"/>
        </w:rPr>
        <w:t xml:space="preserve"> </w:t>
      </w:r>
      <w:r w:rsidR="00D34F12">
        <w:rPr>
          <w:rFonts w:asciiTheme="minorHAnsi" w:hAnsiTheme="minorHAnsi" w:cstheme="minorHAnsi"/>
          <w:sz w:val="22"/>
          <w:szCs w:val="22"/>
        </w:rPr>
        <w:t>BPM</w:t>
      </w:r>
      <w:r w:rsidRPr="00F90F51">
        <w:rPr>
          <w:rFonts w:asciiTheme="minorHAnsi" w:hAnsiTheme="minorHAnsi" w:cstheme="minorHAnsi"/>
          <w:sz w:val="22"/>
          <w:szCs w:val="22"/>
        </w:rPr>
        <w:t xml:space="preserve">&lt;/RequestorChannelId&gt;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&lt;RequestorUserId&gt;RAKUSER&lt;/RequestorUserId&gt;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&lt;RequestorLanguage&gt;E&lt;/RequestorLanguage&gt;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&lt;RequestorSecurityInfo&gt;secure&lt;/RequestorSecurityInfo&gt;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&lt;ReturnCode&gt;000&lt;/ReturnCode&gt;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&lt;ReturnDesc&gt;Success&lt;/ReturnDesc&gt;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&lt;MessageId&gt;123123453&lt;/MessageId&gt;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&lt;Extra1&gt;REP||SHELL.JOHN&lt;/Extra1&gt; </w:t>
      </w:r>
    </w:p>
    <w:p w:rsidR="00A90E33" w:rsidRPr="00F90F51" w:rsidRDefault="00A90E33" w:rsidP="00A90E33">
      <w:pPr>
        <w:pStyle w:val="DBSBody"/>
        <w:ind w:left="144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&lt;Extra2&gt;YYYY-MM-DDThh:mm:ss.mmm+hh:mm&lt;/Extra2&gt; </w:t>
      </w:r>
    </w:p>
    <w:p w:rsidR="00A90E33" w:rsidRPr="00F90F51" w:rsidRDefault="00A90E33" w:rsidP="00A90E33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&lt;/EE_EAI_HEADER&gt; </w:t>
      </w:r>
    </w:p>
    <w:p w:rsidR="00A90E33" w:rsidRPr="00F90F51" w:rsidRDefault="00A90E33" w:rsidP="00A90E33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>&lt;</w:t>
      </w:r>
      <w:r w:rsidR="004E2A25">
        <w:rPr>
          <w:rFonts w:asciiTheme="minorHAnsi" w:hAnsiTheme="minorHAnsi" w:cstheme="minorHAnsi"/>
          <w:sz w:val="22"/>
          <w:szCs w:val="22"/>
        </w:rPr>
        <w:t>ComplianceCheckResponse</w:t>
      </w:r>
      <w:r w:rsidRPr="00F90F51">
        <w:rPr>
          <w:rFonts w:asciiTheme="minorHAnsi" w:hAnsiTheme="minorHAnsi" w:cstheme="minorHAnsi"/>
          <w:sz w:val="22"/>
          <w:szCs w:val="22"/>
        </w:rPr>
        <w:t xml:space="preserve">&gt; </w:t>
      </w:r>
    </w:p>
    <w:p w:rsidR="004E2A25" w:rsidRPr="004E2A25" w:rsidRDefault="004E2A25" w:rsidP="00CB7E88">
      <w:pPr>
        <w:pStyle w:val="DBSBody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&lt;SystemID&gt;String&lt;/SystemID&gt;</w:t>
      </w:r>
    </w:p>
    <w:p w:rsidR="004E2A25" w:rsidRPr="004E2A25" w:rsidRDefault="00CB7E88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E2A25" w:rsidRPr="004E2A25">
        <w:rPr>
          <w:rFonts w:asciiTheme="minorHAnsi" w:hAnsiTheme="minorHAnsi" w:cstheme="minorHAnsi"/>
          <w:sz w:val="22"/>
          <w:szCs w:val="22"/>
        </w:rPr>
        <w:t>&lt;FilterationDate&gt;2018/09/11 22:17:56 &lt;/FilterationDate&gt;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ab/>
        <w:t>&lt;StatusBehavior&gt;1&lt;/StatusBehavior&gt;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ab/>
        <w:t>&lt;StatusName&gt;FALSE&lt;/StatusName&gt;</w:t>
      </w:r>
    </w:p>
    <w:p w:rsidR="004E2A25" w:rsidRPr="004E2A25" w:rsidRDefault="004E2A25" w:rsidP="00CB7E88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ab/>
        <w:t>&lt;AlertDetails&gt;&lt;![CDATA[Suspect(s) detected by OFAC-Agent:3SystemId: Associate: =============================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Suspect detected #1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OFAC ID:AS04979205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MATCH: 0.00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TAG: NAM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MATCHINGTEXT: MANOJ KUMAR,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RESULT: (0)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NAME: KUMAR, MONOJ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ADDRESS: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CITY: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COUNTRY: INDIA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BHARAT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BHARATIYA GANARAJYA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INDE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INDIA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INDIEN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REPUBLIC OF INDIA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STATE: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ORIGIN: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PEP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DESIGNATION: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lastRenderedPageBreak/>
        <w:t>GWL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TYPE: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Individual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SEARCH CODES: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USER DATA 1: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USER DATA 2: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OFFICIAL REF: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2017-11-03 19:23:55 PEP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PASSPORT: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BIC CODES: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NATID: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PLACE OF BIRTH: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DATE OF BIRTH: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NATIONALITY: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ADDITIONAL INFOS: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List ID: 1020 / Create Date: 06/15/2015 00:00:00 / Last Update Date: 11/03/2017 19:23:55 / Org_PID: 435483 / Title: SON OF MAHENDRA NARAYAN SARDAR, FORMER MEMBER OF THE BIHAR LEGISLATIVE ASSEMBLY / Gender: MALE / Relationship: Son / OriginalID: 5961441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TYPE: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PRIORITY: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CONFIDENTIALITY: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INFO: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PEP-FEP: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1 0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KEYWORDS: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OS:PEP NS:NAMESOURCE_WEBSITE ENTITYLEVEL:LEVEL_STATE SC:FAMILY_MEMBER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HYPERLINKS: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https://accuity.worldcompliance.com/signin.aspx?ent=b1468822-76a2-4afe-8f4e-c7bcac6fa398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TYS: 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ISN: 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=============================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Suspect detected #2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OFAC ID:AS08151740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lastRenderedPageBreak/>
        <w:t>MATCH: 0.00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TAG: NAM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MATCHINGTEXT: MANOJ KUMAR,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RESULT: (0)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NAME: CHAUDHARY, MANOJ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* KUMAR, MANOJ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ADDRESS: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CITY: MATHURA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COUNTRY: INDIA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BHARAT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BHARATIYA GANARAJYA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INDE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INDIA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INDIEN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REPUBLIC OF INDIA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STATE: UTTAR PRADESH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ORIGIN: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EDD_ASIA_PACIFIC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DESIGNATION: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GWL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TYPE: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Individual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SEARCH CODES: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USER DATA 1: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USER DATA 2: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OFFICIAL REF: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2018-05-30 17:27:37 EDA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PASSPORT: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BIC CODES: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NATID: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PLACE OF BIRTH: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DATE OF BIRTH: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NATIONALITY: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lastRenderedPageBreak/>
        <w:t xml:space="preserve">ADDITIONAL INFOS: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List ID: 1106 / Create Date: 05/30/2018 17:27:37 / Last Update Date: 05/30/2018 17:27:37 / Org_PID: 9022401 / Title: ARRESTED FOR HUMAN TRAFFICKING - MAY 21, 2018. / Gender: MALE / OtherInformation: According to newindianexpress.com and timesofindia.indiatimes.com; May 22, 2018: On May 21, 2018, Manoj Chaudhary was arrested along with his co-conspirators for allegedly involved in human trafficking. Police rescued girl from a private guest house here / Relationship: Co-Defendant / OriginalID: 9022430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TYPE: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PRIORITY: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CONFIDENTIALITY: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INFO: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PEP-FEP: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0 0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KEYWORDS: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OS:ADVERSE_MEDIA NS:NAMESOURCE_WEBSITE ENTITYLEVEL:LEVEL_NA SC:ORGANIZED_CRIME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HYPERLINKS: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https://accuity.worldcompliance.com/signin.aspx?ent=0441df7d-2c7c-4623-b40d-9f6bb4fa8722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TYS: 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ISN: 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=============================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Suspect detected #3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OFAC ID:AS05752051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MATCH: 0.00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TAG: NAM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MATCHINGTEXT: MANOJ KUMAR,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RESULT: (0)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NAME: KUMAR, H K MANOJ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MANOJ KARNATAKA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ADDRESS: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CITY: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COUNTRY: INDIA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BHARAT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BHARATIYA GANARAJYA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INDE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INDIA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- INDIEN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lastRenderedPageBreak/>
        <w:t xml:space="preserve">   - REPUBLIC OF INDIA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STATE: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Synonyms: 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ORIGIN: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PEP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DESIGNATION: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GWL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TYPE: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Individual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SEARCH CODES: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XKW5607023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USER DATA 1: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USER DATA 2: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OFFICIAL REF: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2018-05-22 11:14:47 PEP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PASSPORT: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BIC CODES: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NATID: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PLACE OF BIRTH: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DATE OF BIRTH: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1982 1983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NATIONALITY: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ADDITIONAL INFOS: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List ID: 1020 / Create Date: 10/10/2016 00:00:00 / Last Update Date: 05/22/2018 11:14:47 / Org_PID: 437818 / Title: SON OF H K KUMARASWAMY, MEMBER OF THE KARNATAKA LEGISLATIVE ASSEMBLY. / OtherID: XKW5607023 / Gender: MALE / Relationship: Son / OriginalID: 7586652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TYPE: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PRIORITY: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CONFIDENTIALITY: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FML INFO: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none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PEP-FEP: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1 0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KEYWORDS: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OS:PEP NS:NAMESOURCE_WEBSITE ENTITYLEVEL:LEVEL_STATE SC:FAMILY_MEMBER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HYPERLINKS: 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lastRenderedPageBreak/>
        <w:t>https://accuity.worldcompliance.com/signin.aspx?ent=158f588d-2b86-41e8-8432-5b7663dbf90a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TYS: 1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ISN: 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=============================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 xml:space="preserve">   *** INTERNAL OFAC DETAILS ***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HasSndRcvIn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Limited: 0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|AS04979205|0.00|NAM|3|13|-1|-1|-1|-1|-1|-1|-1|-1|</w:t>
      </w:r>
    </w:p>
    <w:p w:rsidR="004E2A25" w:rsidRPr="004E2A25" w:rsidRDefault="004E2A25" w:rsidP="004E2A25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|AS08151740|0.00|NAM|3|13|-1|-1|-1|-1|-1|-1|-1|-1|</w:t>
      </w:r>
    </w:p>
    <w:p w:rsidR="004E2A25" w:rsidRDefault="004E2A25" w:rsidP="00CB7E88">
      <w:pPr>
        <w:pStyle w:val="DBSBody"/>
        <w:ind w:left="720"/>
        <w:rPr>
          <w:ins w:id="12" w:author="Bibin Varkey Oommen" w:date="2019-04-28T09:24:00Z"/>
          <w:rFonts w:asciiTheme="minorHAnsi" w:hAnsiTheme="minorHAnsi" w:cstheme="minorHAnsi"/>
          <w:sz w:val="22"/>
          <w:szCs w:val="22"/>
        </w:rPr>
      </w:pPr>
      <w:r w:rsidRPr="004E2A25">
        <w:rPr>
          <w:rFonts w:asciiTheme="minorHAnsi" w:hAnsiTheme="minorHAnsi" w:cstheme="minorHAnsi"/>
          <w:sz w:val="22"/>
          <w:szCs w:val="22"/>
        </w:rPr>
        <w:t>|AS05752051|0.00|NAM|3|1</w:t>
      </w:r>
      <w:r w:rsidR="00CB7E88">
        <w:rPr>
          <w:rFonts w:asciiTheme="minorHAnsi" w:hAnsiTheme="minorHAnsi" w:cstheme="minorHAnsi"/>
          <w:sz w:val="22"/>
          <w:szCs w:val="22"/>
        </w:rPr>
        <w:t>3|-1|-1|-1|-1|-1|-1|-1|-1|]]&gt;</w:t>
      </w:r>
      <w:r w:rsidRPr="004E2A25">
        <w:rPr>
          <w:rFonts w:asciiTheme="minorHAnsi" w:hAnsiTheme="minorHAnsi" w:cstheme="minorHAnsi"/>
          <w:sz w:val="22"/>
          <w:szCs w:val="22"/>
        </w:rPr>
        <w:t xml:space="preserve">&lt;/AlertDetails&gt; </w:t>
      </w:r>
    </w:p>
    <w:p w:rsidR="00F16319" w:rsidRPr="004E2A25" w:rsidRDefault="00F16319" w:rsidP="00F16319">
      <w:pPr>
        <w:pStyle w:val="DBSBody"/>
        <w:ind w:left="720"/>
        <w:rPr>
          <w:ins w:id="13" w:author="Bibin Varkey Oommen" w:date="2019-04-28T09:24:00Z"/>
          <w:rFonts w:asciiTheme="minorHAnsi" w:hAnsiTheme="minorHAnsi" w:cstheme="minorHAnsi"/>
          <w:sz w:val="22"/>
          <w:szCs w:val="22"/>
        </w:rPr>
      </w:pPr>
      <w:ins w:id="14" w:author="Bibin Varkey Oommen" w:date="2019-04-28T09:24:00Z">
        <w:r>
          <w:rPr>
            <w:rFonts w:asciiTheme="minorHAnsi" w:hAnsiTheme="minorHAnsi" w:cstheme="minorHAnsi"/>
            <w:sz w:val="22"/>
            <w:szCs w:val="22"/>
          </w:rPr>
          <w:tab/>
        </w:r>
        <w:r>
          <w:rPr>
            <w:rFonts w:asciiTheme="minorHAnsi" w:hAnsiTheme="minorHAnsi" w:cstheme="minorHAnsi"/>
            <w:sz w:val="22"/>
            <w:szCs w:val="22"/>
          </w:rPr>
          <w:tab/>
        </w:r>
        <w:r w:rsidRPr="004E2A25">
          <w:rPr>
            <w:rFonts w:asciiTheme="minorHAnsi" w:hAnsiTheme="minorHAnsi" w:cstheme="minorHAnsi"/>
            <w:sz w:val="22"/>
            <w:szCs w:val="22"/>
          </w:rPr>
          <w:t>&lt;AlertDetails&gt;&lt;![CDATA[Suspect(s) detected by OFAC-Agent:3SystemId: Associate: =============================</w:t>
        </w:r>
      </w:ins>
    </w:p>
    <w:p w:rsidR="00F16319" w:rsidRPr="004E2A25" w:rsidRDefault="00F16319" w:rsidP="00F16319">
      <w:pPr>
        <w:pStyle w:val="DBSBody"/>
        <w:ind w:left="720"/>
        <w:rPr>
          <w:ins w:id="15" w:author="Bibin Varkey Oommen" w:date="2019-04-28T09:24:00Z"/>
          <w:rFonts w:asciiTheme="minorHAnsi" w:hAnsiTheme="minorHAnsi" w:cstheme="minorHAnsi"/>
          <w:sz w:val="22"/>
          <w:szCs w:val="22"/>
        </w:rPr>
      </w:pPr>
      <w:ins w:id="1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Suspect detected #1</w:t>
        </w:r>
      </w:ins>
    </w:p>
    <w:p w:rsidR="00F16319" w:rsidRPr="004E2A25" w:rsidRDefault="00F16319" w:rsidP="00F16319">
      <w:pPr>
        <w:pStyle w:val="DBSBody"/>
        <w:ind w:left="720"/>
        <w:rPr>
          <w:ins w:id="17" w:author="Bibin Varkey Oommen" w:date="2019-04-28T09:24:00Z"/>
          <w:rFonts w:asciiTheme="minorHAnsi" w:hAnsiTheme="minorHAnsi" w:cstheme="minorHAnsi"/>
          <w:sz w:val="22"/>
          <w:szCs w:val="22"/>
        </w:rPr>
      </w:pPr>
    </w:p>
    <w:p w:rsidR="00F16319" w:rsidRPr="004E2A25" w:rsidRDefault="00F16319" w:rsidP="00F16319">
      <w:pPr>
        <w:pStyle w:val="DBSBody"/>
        <w:ind w:left="720"/>
        <w:rPr>
          <w:ins w:id="18" w:author="Bibin Varkey Oommen" w:date="2019-04-28T09:24:00Z"/>
          <w:rFonts w:asciiTheme="minorHAnsi" w:hAnsiTheme="minorHAnsi" w:cstheme="minorHAnsi"/>
          <w:sz w:val="22"/>
          <w:szCs w:val="22"/>
        </w:rPr>
      </w:pPr>
      <w:ins w:id="1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OFAC ID:AS04979205</w:t>
        </w:r>
      </w:ins>
    </w:p>
    <w:p w:rsidR="00F16319" w:rsidRPr="004E2A25" w:rsidRDefault="00F16319" w:rsidP="00F16319">
      <w:pPr>
        <w:pStyle w:val="DBSBody"/>
        <w:ind w:left="720"/>
        <w:rPr>
          <w:ins w:id="20" w:author="Bibin Varkey Oommen" w:date="2019-04-28T09:24:00Z"/>
          <w:rFonts w:asciiTheme="minorHAnsi" w:hAnsiTheme="minorHAnsi" w:cstheme="minorHAnsi"/>
          <w:sz w:val="22"/>
          <w:szCs w:val="22"/>
        </w:rPr>
      </w:pPr>
      <w:ins w:id="2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MATCH: 0.00</w:t>
        </w:r>
      </w:ins>
    </w:p>
    <w:p w:rsidR="00F16319" w:rsidRPr="004E2A25" w:rsidRDefault="00F16319" w:rsidP="00F16319">
      <w:pPr>
        <w:pStyle w:val="DBSBody"/>
        <w:ind w:left="720"/>
        <w:rPr>
          <w:ins w:id="22" w:author="Bibin Varkey Oommen" w:date="2019-04-28T09:24:00Z"/>
          <w:rFonts w:asciiTheme="minorHAnsi" w:hAnsiTheme="minorHAnsi" w:cstheme="minorHAnsi"/>
          <w:sz w:val="22"/>
          <w:szCs w:val="22"/>
        </w:rPr>
      </w:pPr>
      <w:ins w:id="2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TAG: NAM</w:t>
        </w:r>
      </w:ins>
    </w:p>
    <w:p w:rsidR="00F16319" w:rsidRPr="004E2A25" w:rsidRDefault="00F16319" w:rsidP="00F16319">
      <w:pPr>
        <w:pStyle w:val="DBSBody"/>
        <w:ind w:left="720"/>
        <w:rPr>
          <w:ins w:id="24" w:author="Bibin Varkey Oommen" w:date="2019-04-28T09:24:00Z"/>
          <w:rFonts w:asciiTheme="minorHAnsi" w:hAnsiTheme="minorHAnsi" w:cstheme="minorHAnsi"/>
          <w:sz w:val="22"/>
          <w:szCs w:val="22"/>
        </w:rPr>
      </w:pPr>
      <w:ins w:id="2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MATCHINGTEXT: MANOJ KUMAR, </w:t>
        </w:r>
      </w:ins>
    </w:p>
    <w:p w:rsidR="00F16319" w:rsidRPr="004E2A25" w:rsidRDefault="00F16319" w:rsidP="00F16319">
      <w:pPr>
        <w:pStyle w:val="DBSBody"/>
        <w:ind w:left="720"/>
        <w:rPr>
          <w:ins w:id="26" w:author="Bibin Varkey Oommen" w:date="2019-04-28T09:24:00Z"/>
          <w:rFonts w:asciiTheme="minorHAnsi" w:hAnsiTheme="minorHAnsi" w:cstheme="minorHAnsi"/>
          <w:sz w:val="22"/>
          <w:szCs w:val="22"/>
        </w:rPr>
      </w:pPr>
      <w:ins w:id="2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RESULT: (0)</w:t>
        </w:r>
      </w:ins>
    </w:p>
    <w:p w:rsidR="00F16319" w:rsidRPr="004E2A25" w:rsidRDefault="00F16319" w:rsidP="00F16319">
      <w:pPr>
        <w:pStyle w:val="DBSBody"/>
        <w:ind w:left="720"/>
        <w:rPr>
          <w:ins w:id="28" w:author="Bibin Varkey Oommen" w:date="2019-04-28T09:24:00Z"/>
          <w:rFonts w:asciiTheme="minorHAnsi" w:hAnsiTheme="minorHAnsi" w:cstheme="minorHAnsi"/>
          <w:sz w:val="22"/>
          <w:szCs w:val="22"/>
        </w:rPr>
      </w:pPr>
    </w:p>
    <w:p w:rsidR="00F16319" w:rsidRPr="004E2A25" w:rsidRDefault="00F16319" w:rsidP="00F16319">
      <w:pPr>
        <w:pStyle w:val="DBSBody"/>
        <w:ind w:left="720"/>
        <w:rPr>
          <w:ins w:id="29" w:author="Bibin Varkey Oommen" w:date="2019-04-28T09:24:00Z"/>
          <w:rFonts w:asciiTheme="minorHAnsi" w:hAnsiTheme="minorHAnsi" w:cstheme="minorHAnsi"/>
          <w:sz w:val="22"/>
          <w:szCs w:val="22"/>
        </w:rPr>
      </w:pPr>
      <w:ins w:id="3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NAME: KUMAR, MONOJ</w:t>
        </w:r>
      </w:ins>
    </w:p>
    <w:p w:rsidR="00F16319" w:rsidRPr="004E2A25" w:rsidRDefault="00F16319" w:rsidP="00F16319">
      <w:pPr>
        <w:pStyle w:val="DBSBody"/>
        <w:ind w:left="720"/>
        <w:rPr>
          <w:ins w:id="31" w:author="Bibin Varkey Oommen" w:date="2019-04-28T09:24:00Z"/>
          <w:rFonts w:asciiTheme="minorHAnsi" w:hAnsiTheme="minorHAnsi" w:cstheme="minorHAnsi"/>
          <w:sz w:val="22"/>
          <w:szCs w:val="22"/>
        </w:rPr>
      </w:pPr>
      <w:ins w:id="3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33" w:author="Bibin Varkey Oommen" w:date="2019-04-28T09:24:00Z"/>
          <w:rFonts w:asciiTheme="minorHAnsi" w:hAnsiTheme="minorHAnsi" w:cstheme="minorHAnsi"/>
          <w:sz w:val="22"/>
          <w:szCs w:val="22"/>
        </w:rPr>
      </w:pPr>
      <w:ins w:id="3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ADDRESS: </w:t>
        </w:r>
      </w:ins>
    </w:p>
    <w:p w:rsidR="00F16319" w:rsidRPr="004E2A25" w:rsidRDefault="00F16319" w:rsidP="00F16319">
      <w:pPr>
        <w:pStyle w:val="DBSBody"/>
        <w:ind w:left="720"/>
        <w:rPr>
          <w:ins w:id="35" w:author="Bibin Varkey Oommen" w:date="2019-04-28T09:24:00Z"/>
          <w:rFonts w:asciiTheme="minorHAnsi" w:hAnsiTheme="minorHAnsi" w:cstheme="minorHAnsi"/>
          <w:sz w:val="22"/>
          <w:szCs w:val="22"/>
        </w:rPr>
      </w:pPr>
      <w:ins w:id="3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37" w:author="Bibin Varkey Oommen" w:date="2019-04-28T09:24:00Z"/>
          <w:rFonts w:asciiTheme="minorHAnsi" w:hAnsiTheme="minorHAnsi" w:cstheme="minorHAnsi"/>
          <w:sz w:val="22"/>
          <w:szCs w:val="22"/>
        </w:rPr>
      </w:pPr>
      <w:ins w:id="3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CITY: </w:t>
        </w:r>
      </w:ins>
    </w:p>
    <w:p w:rsidR="00F16319" w:rsidRPr="004E2A25" w:rsidRDefault="00F16319" w:rsidP="00F16319">
      <w:pPr>
        <w:pStyle w:val="DBSBody"/>
        <w:ind w:left="720"/>
        <w:rPr>
          <w:ins w:id="39" w:author="Bibin Varkey Oommen" w:date="2019-04-28T09:24:00Z"/>
          <w:rFonts w:asciiTheme="minorHAnsi" w:hAnsiTheme="minorHAnsi" w:cstheme="minorHAnsi"/>
          <w:sz w:val="22"/>
          <w:szCs w:val="22"/>
        </w:rPr>
      </w:pPr>
      <w:ins w:id="4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41" w:author="Bibin Varkey Oommen" w:date="2019-04-28T09:24:00Z"/>
          <w:rFonts w:asciiTheme="minorHAnsi" w:hAnsiTheme="minorHAnsi" w:cstheme="minorHAnsi"/>
          <w:sz w:val="22"/>
          <w:szCs w:val="22"/>
        </w:rPr>
      </w:pPr>
      <w:ins w:id="4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COUNTRY: INDIA</w:t>
        </w:r>
      </w:ins>
    </w:p>
    <w:p w:rsidR="00F16319" w:rsidRPr="004E2A25" w:rsidRDefault="00F16319" w:rsidP="00F16319">
      <w:pPr>
        <w:pStyle w:val="DBSBody"/>
        <w:ind w:left="720"/>
        <w:rPr>
          <w:ins w:id="43" w:author="Bibin Varkey Oommen" w:date="2019-04-28T09:24:00Z"/>
          <w:rFonts w:asciiTheme="minorHAnsi" w:hAnsiTheme="minorHAnsi" w:cstheme="minorHAnsi"/>
          <w:sz w:val="22"/>
          <w:szCs w:val="22"/>
        </w:rPr>
      </w:pPr>
      <w:ins w:id="4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</w:t>
        </w:r>
      </w:ins>
    </w:p>
    <w:p w:rsidR="00F16319" w:rsidRPr="004E2A25" w:rsidRDefault="00F16319" w:rsidP="00F16319">
      <w:pPr>
        <w:pStyle w:val="DBSBody"/>
        <w:ind w:left="720"/>
        <w:rPr>
          <w:ins w:id="45" w:author="Bibin Varkey Oommen" w:date="2019-04-28T09:24:00Z"/>
          <w:rFonts w:asciiTheme="minorHAnsi" w:hAnsiTheme="minorHAnsi" w:cstheme="minorHAnsi"/>
          <w:sz w:val="22"/>
          <w:szCs w:val="22"/>
        </w:rPr>
      </w:pPr>
      <w:ins w:id="4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BHARAT</w:t>
        </w:r>
      </w:ins>
    </w:p>
    <w:p w:rsidR="00F16319" w:rsidRPr="004E2A25" w:rsidRDefault="00F16319" w:rsidP="00F16319">
      <w:pPr>
        <w:pStyle w:val="DBSBody"/>
        <w:ind w:left="720"/>
        <w:rPr>
          <w:ins w:id="47" w:author="Bibin Varkey Oommen" w:date="2019-04-28T09:24:00Z"/>
          <w:rFonts w:asciiTheme="minorHAnsi" w:hAnsiTheme="minorHAnsi" w:cstheme="minorHAnsi"/>
          <w:sz w:val="22"/>
          <w:szCs w:val="22"/>
        </w:rPr>
      </w:pPr>
      <w:ins w:id="4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BHARATIYA GANARAJYA</w:t>
        </w:r>
      </w:ins>
    </w:p>
    <w:p w:rsidR="00F16319" w:rsidRPr="004E2A25" w:rsidRDefault="00F16319" w:rsidP="00F16319">
      <w:pPr>
        <w:pStyle w:val="DBSBody"/>
        <w:ind w:left="720"/>
        <w:rPr>
          <w:ins w:id="49" w:author="Bibin Varkey Oommen" w:date="2019-04-28T09:24:00Z"/>
          <w:rFonts w:asciiTheme="minorHAnsi" w:hAnsiTheme="minorHAnsi" w:cstheme="minorHAnsi"/>
          <w:sz w:val="22"/>
          <w:szCs w:val="22"/>
        </w:rPr>
      </w:pPr>
      <w:ins w:id="5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INDE</w:t>
        </w:r>
      </w:ins>
    </w:p>
    <w:p w:rsidR="00F16319" w:rsidRPr="004E2A25" w:rsidRDefault="00F16319" w:rsidP="00F16319">
      <w:pPr>
        <w:pStyle w:val="DBSBody"/>
        <w:ind w:left="720"/>
        <w:rPr>
          <w:ins w:id="51" w:author="Bibin Varkey Oommen" w:date="2019-04-28T09:24:00Z"/>
          <w:rFonts w:asciiTheme="minorHAnsi" w:hAnsiTheme="minorHAnsi" w:cstheme="minorHAnsi"/>
          <w:sz w:val="22"/>
          <w:szCs w:val="22"/>
        </w:rPr>
      </w:pPr>
      <w:ins w:id="5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INDIA</w:t>
        </w:r>
      </w:ins>
    </w:p>
    <w:p w:rsidR="00F16319" w:rsidRPr="004E2A25" w:rsidRDefault="00F16319" w:rsidP="00F16319">
      <w:pPr>
        <w:pStyle w:val="DBSBody"/>
        <w:ind w:left="720"/>
        <w:rPr>
          <w:ins w:id="53" w:author="Bibin Varkey Oommen" w:date="2019-04-28T09:24:00Z"/>
          <w:rFonts w:asciiTheme="minorHAnsi" w:hAnsiTheme="minorHAnsi" w:cstheme="minorHAnsi"/>
          <w:sz w:val="22"/>
          <w:szCs w:val="22"/>
        </w:rPr>
      </w:pPr>
      <w:ins w:id="5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INDIEN</w:t>
        </w:r>
      </w:ins>
    </w:p>
    <w:p w:rsidR="00F16319" w:rsidRPr="004E2A25" w:rsidRDefault="00F16319" w:rsidP="00F16319">
      <w:pPr>
        <w:pStyle w:val="DBSBody"/>
        <w:ind w:left="720"/>
        <w:rPr>
          <w:ins w:id="55" w:author="Bibin Varkey Oommen" w:date="2019-04-28T09:24:00Z"/>
          <w:rFonts w:asciiTheme="minorHAnsi" w:hAnsiTheme="minorHAnsi" w:cstheme="minorHAnsi"/>
          <w:sz w:val="22"/>
          <w:szCs w:val="22"/>
        </w:rPr>
      </w:pPr>
      <w:ins w:id="5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REPUBLIC OF INDIA</w:t>
        </w:r>
      </w:ins>
    </w:p>
    <w:p w:rsidR="00F16319" w:rsidRPr="004E2A25" w:rsidRDefault="00F16319" w:rsidP="00F16319">
      <w:pPr>
        <w:pStyle w:val="DBSBody"/>
        <w:ind w:left="720"/>
        <w:rPr>
          <w:ins w:id="57" w:author="Bibin Varkey Oommen" w:date="2019-04-28T09:24:00Z"/>
          <w:rFonts w:asciiTheme="minorHAnsi" w:hAnsiTheme="minorHAnsi" w:cstheme="minorHAnsi"/>
          <w:sz w:val="22"/>
          <w:szCs w:val="22"/>
        </w:rPr>
      </w:pPr>
      <w:ins w:id="5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STATE: </w:t>
        </w:r>
      </w:ins>
    </w:p>
    <w:p w:rsidR="00F16319" w:rsidRPr="004E2A25" w:rsidRDefault="00F16319" w:rsidP="00F16319">
      <w:pPr>
        <w:pStyle w:val="DBSBody"/>
        <w:ind w:left="720"/>
        <w:rPr>
          <w:ins w:id="59" w:author="Bibin Varkey Oommen" w:date="2019-04-28T09:24:00Z"/>
          <w:rFonts w:asciiTheme="minorHAnsi" w:hAnsiTheme="minorHAnsi" w:cstheme="minorHAnsi"/>
          <w:sz w:val="22"/>
          <w:szCs w:val="22"/>
        </w:rPr>
      </w:pPr>
      <w:ins w:id="6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61" w:author="Bibin Varkey Oommen" w:date="2019-04-28T09:24:00Z"/>
          <w:rFonts w:asciiTheme="minorHAnsi" w:hAnsiTheme="minorHAnsi" w:cstheme="minorHAnsi"/>
          <w:sz w:val="22"/>
          <w:szCs w:val="22"/>
        </w:rPr>
      </w:pPr>
      <w:ins w:id="6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ORIGIN: </w:t>
        </w:r>
      </w:ins>
    </w:p>
    <w:p w:rsidR="00F16319" w:rsidRPr="004E2A25" w:rsidRDefault="00F16319" w:rsidP="00F16319">
      <w:pPr>
        <w:pStyle w:val="DBSBody"/>
        <w:ind w:left="720"/>
        <w:rPr>
          <w:ins w:id="63" w:author="Bibin Varkey Oommen" w:date="2019-04-28T09:24:00Z"/>
          <w:rFonts w:asciiTheme="minorHAnsi" w:hAnsiTheme="minorHAnsi" w:cstheme="minorHAnsi"/>
          <w:sz w:val="22"/>
          <w:szCs w:val="22"/>
        </w:rPr>
      </w:pPr>
      <w:ins w:id="6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PEP</w:t>
        </w:r>
      </w:ins>
    </w:p>
    <w:p w:rsidR="00F16319" w:rsidRPr="004E2A25" w:rsidRDefault="00F16319" w:rsidP="00F16319">
      <w:pPr>
        <w:pStyle w:val="DBSBody"/>
        <w:ind w:left="720"/>
        <w:rPr>
          <w:ins w:id="65" w:author="Bibin Varkey Oommen" w:date="2019-04-28T09:24:00Z"/>
          <w:rFonts w:asciiTheme="minorHAnsi" w:hAnsiTheme="minorHAnsi" w:cstheme="minorHAnsi"/>
          <w:sz w:val="22"/>
          <w:szCs w:val="22"/>
        </w:rPr>
      </w:pPr>
      <w:ins w:id="6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DESIGNATION: </w:t>
        </w:r>
      </w:ins>
    </w:p>
    <w:p w:rsidR="00F16319" w:rsidRPr="004E2A25" w:rsidRDefault="00F16319" w:rsidP="00F16319">
      <w:pPr>
        <w:pStyle w:val="DBSBody"/>
        <w:ind w:left="720"/>
        <w:rPr>
          <w:ins w:id="67" w:author="Bibin Varkey Oommen" w:date="2019-04-28T09:24:00Z"/>
          <w:rFonts w:asciiTheme="minorHAnsi" w:hAnsiTheme="minorHAnsi" w:cstheme="minorHAnsi"/>
          <w:sz w:val="22"/>
          <w:szCs w:val="22"/>
        </w:rPr>
      </w:pPr>
      <w:ins w:id="6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GWL</w:t>
        </w:r>
      </w:ins>
    </w:p>
    <w:p w:rsidR="00F16319" w:rsidRPr="004E2A25" w:rsidRDefault="00F16319" w:rsidP="00F16319">
      <w:pPr>
        <w:pStyle w:val="DBSBody"/>
        <w:ind w:left="720"/>
        <w:rPr>
          <w:ins w:id="69" w:author="Bibin Varkey Oommen" w:date="2019-04-28T09:24:00Z"/>
          <w:rFonts w:asciiTheme="minorHAnsi" w:hAnsiTheme="minorHAnsi" w:cstheme="minorHAnsi"/>
          <w:sz w:val="22"/>
          <w:szCs w:val="22"/>
        </w:rPr>
      </w:pPr>
      <w:ins w:id="7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TYPE: </w:t>
        </w:r>
      </w:ins>
    </w:p>
    <w:p w:rsidR="00F16319" w:rsidRPr="004E2A25" w:rsidRDefault="00F16319" w:rsidP="00F16319">
      <w:pPr>
        <w:pStyle w:val="DBSBody"/>
        <w:ind w:left="720"/>
        <w:rPr>
          <w:ins w:id="71" w:author="Bibin Varkey Oommen" w:date="2019-04-28T09:24:00Z"/>
          <w:rFonts w:asciiTheme="minorHAnsi" w:hAnsiTheme="minorHAnsi" w:cstheme="minorHAnsi"/>
          <w:sz w:val="22"/>
          <w:szCs w:val="22"/>
        </w:rPr>
      </w:pPr>
      <w:ins w:id="7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Individual</w:t>
        </w:r>
      </w:ins>
    </w:p>
    <w:p w:rsidR="00F16319" w:rsidRPr="004E2A25" w:rsidRDefault="00F16319" w:rsidP="00F16319">
      <w:pPr>
        <w:pStyle w:val="DBSBody"/>
        <w:ind w:left="720"/>
        <w:rPr>
          <w:ins w:id="73" w:author="Bibin Varkey Oommen" w:date="2019-04-28T09:24:00Z"/>
          <w:rFonts w:asciiTheme="minorHAnsi" w:hAnsiTheme="minorHAnsi" w:cstheme="minorHAnsi"/>
          <w:sz w:val="22"/>
          <w:szCs w:val="22"/>
        </w:rPr>
      </w:pPr>
      <w:ins w:id="7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SEARCH CODES: </w:t>
        </w:r>
      </w:ins>
    </w:p>
    <w:p w:rsidR="00F16319" w:rsidRPr="004E2A25" w:rsidRDefault="00F16319" w:rsidP="00F16319">
      <w:pPr>
        <w:pStyle w:val="DBSBody"/>
        <w:ind w:left="720"/>
        <w:rPr>
          <w:ins w:id="75" w:author="Bibin Varkey Oommen" w:date="2019-04-28T09:24:00Z"/>
          <w:rFonts w:asciiTheme="minorHAnsi" w:hAnsiTheme="minorHAnsi" w:cstheme="minorHAnsi"/>
          <w:sz w:val="22"/>
          <w:szCs w:val="22"/>
        </w:rPr>
      </w:pPr>
      <w:ins w:id="7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77" w:author="Bibin Varkey Oommen" w:date="2019-04-28T09:24:00Z"/>
          <w:rFonts w:asciiTheme="minorHAnsi" w:hAnsiTheme="minorHAnsi" w:cstheme="minorHAnsi"/>
          <w:sz w:val="22"/>
          <w:szCs w:val="22"/>
        </w:rPr>
      </w:pPr>
      <w:ins w:id="7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USER DATA 1: </w:t>
        </w:r>
      </w:ins>
    </w:p>
    <w:p w:rsidR="00F16319" w:rsidRPr="004E2A25" w:rsidRDefault="00F16319" w:rsidP="00F16319">
      <w:pPr>
        <w:pStyle w:val="DBSBody"/>
        <w:ind w:left="720"/>
        <w:rPr>
          <w:ins w:id="79" w:author="Bibin Varkey Oommen" w:date="2019-04-28T09:24:00Z"/>
          <w:rFonts w:asciiTheme="minorHAnsi" w:hAnsiTheme="minorHAnsi" w:cstheme="minorHAnsi"/>
          <w:sz w:val="22"/>
          <w:szCs w:val="22"/>
        </w:rPr>
      </w:pPr>
      <w:ins w:id="8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81" w:author="Bibin Varkey Oommen" w:date="2019-04-28T09:24:00Z"/>
          <w:rFonts w:asciiTheme="minorHAnsi" w:hAnsiTheme="minorHAnsi" w:cstheme="minorHAnsi"/>
          <w:sz w:val="22"/>
          <w:szCs w:val="22"/>
        </w:rPr>
      </w:pPr>
      <w:ins w:id="8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USER DATA 2: </w:t>
        </w:r>
      </w:ins>
    </w:p>
    <w:p w:rsidR="00F16319" w:rsidRPr="004E2A25" w:rsidRDefault="00F16319" w:rsidP="00F16319">
      <w:pPr>
        <w:pStyle w:val="DBSBody"/>
        <w:ind w:left="720"/>
        <w:rPr>
          <w:ins w:id="83" w:author="Bibin Varkey Oommen" w:date="2019-04-28T09:24:00Z"/>
          <w:rFonts w:asciiTheme="minorHAnsi" w:hAnsiTheme="minorHAnsi" w:cstheme="minorHAnsi"/>
          <w:sz w:val="22"/>
          <w:szCs w:val="22"/>
        </w:rPr>
      </w:pPr>
      <w:ins w:id="8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lastRenderedPageBreak/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85" w:author="Bibin Varkey Oommen" w:date="2019-04-28T09:24:00Z"/>
          <w:rFonts w:asciiTheme="minorHAnsi" w:hAnsiTheme="minorHAnsi" w:cstheme="minorHAnsi"/>
          <w:sz w:val="22"/>
          <w:szCs w:val="22"/>
        </w:rPr>
      </w:pPr>
      <w:ins w:id="8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OFFICIAL REF: </w:t>
        </w:r>
      </w:ins>
    </w:p>
    <w:p w:rsidR="00F16319" w:rsidRPr="004E2A25" w:rsidRDefault="00F16319" w:rsidP="00F16319">
      <w:pPr>
        <w:pStyle w:val="DBSBody"/>
        <w:ind w:left="720"/>
        <w:rPr>
          <w:ins w:id="87" w:author="Bibin Varkey Oommen" w:date="2019-04-28T09:24:00Z"/>
          <w:rFonts w:asciiTheme="minorHAnsi" w:hAnsiTheme="minorHAnsi" w:cstheme="minorHAnsi"/>
          <w:sz w:val="22"/>
          <w:szCs w:val="22"/>
        </w:rPr>
      </w:pPr>
      <w:ins w:id="8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2017-11-03 19:23:55 PEP</w:t>
        </w:r>
      </w:ins>
    </w:p>
    <w:p w:rsidR="00F16319" w:rsidRPr="004E2A25" w:rsidRDefault="00F16319" w:rsidP="00F16319">
      <w:pPr>
        <w:pStyle w:val="DBSBody"/>
        <w:ind w:left="720"/>
        <w:rPr>
          <w:ins w:id="89" w:author="Bibin Varkey Oommen" w:date="2019-04-28T09:24:00Z"/>
          <w:rFonts w:asciiTheme="minorHAnsi" w:hAnsiTheme="minorHAnsi" w:cstheme="minorHAnsi"/>
          <w:sz w:val="22"/>
          <w:szCs w:val="22"/>
        </w:rPr>
      </w:pPr>
      <w:ins w:id="9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PASSPORT: </w:t>
        </w:r>
      </w:ins>
    </w:p>
    <w:p w:rsidR="00F16319" w:rsidRPr="004E2A25" w:rsidRDefault="00F16319" w:rsidP="00F16319">
      <w:pPr>
        <w:pStyle w:val="DBSBody"/>
        <w:ind w:left="720"/>
        <w:rPr>
          <w:ins w:id="91" w:author="Bibin Varkey Oommen" w:date="2019-04-28T09:24:00Z"/>
          <w:rFonts w:asciiTheme="minorHAnsi" w:hAnsiTheme="minorHAnsi" w:cstheme="minorHAnsi"/>
          <w:sz w:val="22"/>
          <w:szCs w:val="22"/>
        </w:rPr>
      </w:pPr>
      <w:ins w:id="9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93" w:author="Bibin Varkey Oommen" w:date="2019-04-28T09:24:00Z"/>
          <w:rFonts w:asciiTheme="minorHAnsi" w:hAnsiTheme="minorHAnsi" w:cstheme="minorHAnsi"/>
          <w:sz w:val="22"/>
          <w:szCs w:val="22"/>
        </w:rPr>
      </w:pPr>
      <w:ins w:id="9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BIC CODES: </w:t>
        </w:r>
      </w:ins>
    </w:p>
    <w:p w:rsidR="00F16319" w:rsidRPr="004E2A25" w:rsidRDefault="00F16319" w:rsidP="00F16319">
      <w:pPr>
        <w:pStyle w:val="DBSBody"/>
        <w:ind w:left="720"/>
        <w:rPr>
          <w:ins w:id="95" w:author="Bibin Varkey Oommen" w:date="2019-04-28T09:24:00Z"/>
          <w:rFonts w:asciiTheme="minorHAnsi" w:hAnsiTheme="minorHAnsi" w:cstheme="minorHAnsi"/>
          <w:sz w:val="22"/>
          <w:szCs w:val="22"/>
        </w:rPr>
      </w:pPr>
      <w:ins w:id="9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97" w:author="Bibin Varkey Oommen" w:date="2019-04-28T09:24:00Z"/>
          <w:rFonts w:asciiTheme="minorHAnsi" w:hAnsiTheme="minorHAnsi" w:cstheme="minorHAnsi"/>
          <w:sz w:val="22"/>
          <w:szCs w:val="22"/>
        </w:rPr>
      </w:pPr>
      <w:ins w:id="9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NATID: </w:t>
        </w:r>
      </w:ins>
    </w:p>
    <w:p w:rsidR="00F16319" w:rsidRPr="004E2A25" w:rsidRDefault="00F16319" w:rsidP="00F16319">
      <w:pPr>
        <w:pStyle w:val="DBSBody"/>
        <w:ind w:left="720"/>
        <w:rPr>
          <w:ins w:id="99" w:author="Bibin Varkey Oommen" w:date="2019-04-28T09:24:00Z"/>
          <w:rFonts w:asciiTheme="minorHAnsi" w:hAnsiTheme="minorHAnsi" w:cstheme="minorHAnsi"/>
          <w:sz w:val="22"/>
          <w:szCs w:val="22"/>
        </w:rPr>
      </w:pPr>
      <w:ins w:id="10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101" w:author="Bibin Varkey Oommen" w:date="2019-04-28T09:24:00Z"/>
          <w:rFonts w:asciiTheme="minorHAnsi" w:hAnsiTheme="minorHAnsi" w:cstheme="minorHAnsi"/>
          <w:sz w:val="22"/>
          <w:szCs w:val="22"/>
        </w:rPr>
      </w:pPr>
      <w:ins w:id="10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PLACE OF BIRTH: </w:t>
        </w:r>
      </w:ins>
    </w:p>
    <w:p w:rsidR="00F16319" w:rsidRPr="004E2A25" w:rsidRDefault="00F16319" w:rsidP="00F16319">
      <w:pPr>
        <w:pStyle w:val="DBSBody"/>
        <w:ind w:left="720"/>
        <w:rPr>
          <w:ins w:id="103" w:author="Bibin Varkey Oommen" w:date="2019-04-28T09:24:00Z"/>
          <w:rFonts w:asciiTheme="minorHAnsi" w:hAnsiTheme="minorHAnsi" w:cstheme="minorHAnsi"/>
          <w:sz w:val="22"/>
          <w:szCs w:val="22"/>
        </w:rPr>
      </w:pPr>
      <w:ins w:id="10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105" w:author="Bibin Varkey Oommen" w:date="2019-04-28T09:24:00Z"/>
          <w:rFonts w:asciiTheme="minorHAnsi" w:hAnsiTheme="minorHAnsi" w:cstheme="minorHAnsi"/>
          <w:sz w:val="22"/>
          <w:szCs w:val="22"/>
        </w:rPr>
      </w:pPr>
      <w:ins w:id="10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DATE OF BIRTH: </w:t>
        </w:r>
      </w:ins>
    </w:p>
    <w:p w:rsidR="00F16319" w:rsidRPr="004E2A25" w:rsidRDefault="00F16319" w:rsidP="00F16319">
      <w:pPr>
        <w:pStyle w:val="DBSBody"/>
        <w:ind w:left="720"/>
        <w:rPr>
          <w:ins w:id="107" w:author="Bibin Varkey Oommen" w:date="2019-04-28T09:24:00Z"/>
          <w:rFonts w:asciiTheme="minorHAnsi" w:hAnsiTheme="minorHAnsi" w:cstheme="minorHAnsi"/>
          <w:sz w:val="22"/>
          <w:szCs w:val="22"/>
        </w:rPr>
      </w:pPr>
      <w:ins w:id="10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109" w:author="Bibin Varkey Oommen" w:date="2019-04-28T09:24:00Z"/>
          <w:rFonts w:asciiTheme="minorHAnsi" w:hAnsiTheme="minorHAnsi" w:cstheme="minorHAnsi"/>
          <w:sz w:val="22"/>
          <w:szCs w:val="22"/>
        </w:rPr>
      </w:pPr>
      <w:ins w:id="11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NATIONALITY: </w:t>
        </w:r>
      </w:ins>
    </w:p>
    <w:p w:rsidR="00F16319" w:rsidRPr="004E2A25" w:rsidRDefault="00F16319" w:rsidP="00F16319">
      <w:pPr>
        <w:pStyle w:val="DBSBody"/>
        <w:ind w:left="720"/>
        <w:rPr>
          <w:ins w:id="111" w:author="Bibin Varkey Oommen" w:date="2019-04-28T09:24:00Z"/>
          <w:rFonts w:asciiTheme="minorHAnsi" w:hAnsiTheme="minorHAnsi" w:cstheme="minorHAnsi"/>
          <w:sz w:val="22"/>
          <w:szCs w:val="22"/>
        </w:rPr>
      </w:pPr>
      <w:ins w:id="11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113" w:author="Bibin Varkey Oommen" w:date="2019-04-28T09:24:00Z"/>
          <w:rFonts w:asciiTheme="minorHAnsi" w:hAnsiTheme="minorHAnsi" w:cstheme="minorHAnsi"/>
          <w:sz w:val="22"/>
          <w:szCs w:val="22"/>
        </w:rPr>
      </w:pPr>
      <w:ins w:id="11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ADDITIONAL INFOS: </w:t>
        </w:r>
      </w:ins>
    </w:p>
    <w:p w:rsidR="00F16319" w:rsidRPr="004E2A25" w:rsidRDefault="00F16319" w:rsidP="00F16319">
      <w:pPr>
        <w:pStyle w:val="DBSBody"/>
        <w:ind w:left="720"/>
        <w:rPr>
          <w:ins w:id="115" w:author="Bibin Varkey Oommen" w:date="2019-04-28T09:24:00Z"/>
          <w:rFonts w:asciiTheme="minorHAnsi" w:hAnsiTheme="minorHAnsi" w:cstheme="minorHAnsi"/>
          <w:sz w:val="22"/>
          <w:szCs w:val="22"/>
        </w:rPr>
      </w:pPr>
      <w:ins w:id="11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List ID: 1020 / Create Date: 06/15/2015 00:00:00 / Last Update Date: 11/03/2017 19:23:55 / Org_PID: 435483 / Title: SON OF MAHENDRA NARAYAN SARDAR, FORMER MEMBER OF THE BIHAR LEGISLATIVE ASSEMBLY / Gender: MALE / Relationship: Son / OriginalID: 5961441</w:t>
        </w:r>
      </w:ins>
    </w:p>
    <w:p w:rsidR="00F16319" w:rsidRPr="004E2A25" w:rsidRDefault="00F16319" w:rsidP="00F16319">
      <w:pPr>
        <w:pStyle w:val="DBSBody"/>
        <w:ind w:left="720"/>
        <w:rPr>
          <w:ins w:id="117" w:author="Bibin Varkey Oommen" w:date="2019-04-28T09:24:00Z"/>
          <w:rFonts w:asciiTheme="minorHAnsi" w:hAnsiTheme="minorHAnsi" w:cstheme="minorHAnsi"/>
          <w:sz w:val="22"/>
          <w:szCs w:val="22"/>
        </w:rPr>
      </w:pPr>
      <w:ins w:id="11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TYPE: </w:t>
        </w:r>
      </w:ins>
    </w:p>
    <w:p w:rsidR="00F16319" w:rsidRPr="004E2A25" w:rsidRDefault="00F16319" w:rsidP="00F16319">
      <w:pPr>
        <w:pStyle w:val="DBSBody"/>
        <w:ind w:left="720"/>
        <w:rPr>
          <w:ins w:id="119" w:author="Bibin Varkey Oommen" w:date="2019-04-28T09:24:00Z"/>
          <w:rFonts w:asciiTheme="minorHAnsi" w:hAnsiTheme="minorHAnsi" w:cstheme="minorHAnsi"/>
          <w:sz w:val="22"/>
          <w:szCs w:val="22"/>
        </w:rPr>
      </w:pPr>
      <w:ins w:id="12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1</w:t>
        </w:r>
      </w:ins>
    </w:p>
    <w:p w:rsidR="00F16319" w:rsidRPr="004E2A25" w:rsidRDefault="00F16319" w:rsidP="00F16319">
      <w:pPr>
        <w:pStyle w:val="DBSBody"/>
        <w:ind w:left="720"/>
        <w:rPr>
          <w:ins w:id="121" w:author="Bibin Varkey Oommen" w:date="2019-04-28T09:24:00Z"/>
          <w:rFonts w:asciiTheme="minorHAnsi" w:hAnsiTheme="minorHAnsi" w:cstheme="minorHAnsi"/>
          <w:sz w:val="22"/>
          <w:szCs w:val="22"/>
        </w:rPr>
      </w:pPr>
      <w:ins w:id="12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PRIORITY: </w:t>
        </w:r>
      </w:ins>
    </w:p>
    <w:p w:rsidR="00F16319" w:rsidRPr="004E2A25" w:rsidRDefault="00F16319" w:rsidP="00F16319">
      <w:pPr>
        <w:pStyle w:val="DBSBody"/>
        <w:ind w:left="720"/>
        <w:rPr>
          <w:ins w:id="123" w:author="Bibin Varkey Oommen" w:date="2019-04-28T09:24:00Z"/>
          <w:rFonts w:asciiTheme="minorHAnsi" w:hAnsiTheme="minorHAnsi" w:cstheme="minorHAnsi"/>
          <w:sz w:val="22"/>
          <w:szCs w:val="22"/>
        </w:rPr>
      </w:pPr>
      <w:ins w:id="12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0</w:t>
        </w:r>
      </w:ins>
    </w:p>
    <w:p w:rsidR="00F16319" w:rsidRPr="004E2A25" w:rsidRDefault="00F16319" w:rsidP="00F16319">
      <w:pPr>
        <w:pStyle w:val="DBSBody"/>
        <w:ind w:left="720"/>
        <w:rPr>
          <w:ins w:id="125" w:author="Bibin Varkey Oommen" w:date="2019-04-28T09:24:00Z"/>
          <w:rFonts w:asciiTheme="minorHAnsi" w:hAnsiTheme="minorHAnsi" w:cstheme="minorHAnsi"/>
          <w:sz w:val="22"/>
          <w:szCs w:val="22"/>
        </w:rPr>
      </w:pPr>
      <w:ins w:id="12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CONFIDENTIALITY: </w:t>
        </w:r>
      </w:ins>
    </w:p>
    <w:p w:rsidR="00F16319" w:rsidRPr="004E2A25" w:rsidRDefault="00F16319" w:rsidP="00F16319">
      <w:pPr>
        <w:pStyle w:val="DBSBody"/>
        <w:ind w:left="720"/>
        <w:rPr>
          <w:ins w:id="127" w:author="Bibin Varkey Oommen" w:date="2019-04-28T09:24:00Z"/>
          <w:rFonts w:asciiTheme="minorHAnsi" w:hAnsiTheme="minorHAnsi" w:cstheme="minorHAnsi"/>
          <w:sz w:val="22"/>
          <w:szCs w:val="22"/>
        </w:rPr>
      </w:pPr>
      <w:ins w:id="12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0</w:t>
        </w:r>
      </w:ins>
    </w:p>
    <w:p w:rsidR="00F16319" w:rsidRPr="004E2A25" w:rsidRDefault="00F16319" w:rsidP="00F16319">
      <w:pPr>
        <w:pStyle w:val="DBSBody"/>
        <w:ind w:left="720"/>
        <w:rPr>
          <w:ins w:id="129" w:author="Bibin Varkey Oommen" w:date="2019-04-28T09:24:00Z"/>
          <w:rFonts w:asciiTheme="minorHAnsi" w:hAnsiTheme="minorHAnsi" w:cstheme="minorHAnsi"/>
          <w:sz w:val="22"/>
          <w:szCs w:val="22"/>
        </w:rPr>
      </w:pPr>
      <w:ins w:id="13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INFO: </w:t>
        </w:r>
      </w:ins>
    </w:p>
    <w:p w:rsidR="00F16319" w:rsidRPr="004E2A25" w:rsidRDefault="00F16319" w:rsidP="00F16319">
      <w:pPr>
        <w:pStyle w:val="DBSBody"/>
        <w:ind w:left="720"/>
        <w:rPr>
          <w:ins w:id="131" w:author="Bibin Varkey Oommen" w:date="2019-04-28T09:24:00Z"/>
          <w:rFonts w:asciiTheme="minorHAnsi" w:hAnsiTheme="minorHAnsi" w:cstheme="minorHAnsi"/>
          <w:sz w:val="22"/>
          <w:szCs w:val="22"/>
        </w:rPr>
      </w:pPr>
      <w:ins w:id="13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133" w:author="Bibin Varkey Oommen" w:date="2019-04-28T09:24:00Z"/>
          <w:rFonts w:asciiTheme="minorHAnsi" w:hAnsiTheme="minorHAnsi" w:cstheme="minorHAnsi"/>
          <w:sz w:val="22"/>
          <w:szCs w:val="22"/>
        </w:rPr>
      </w:pPr>
      <w:ins w:id="13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PEP-FEP: </w:t>
        </w:r>
      </w:ins>
    </w:p>
    <w:p w:rsidR="00F16319" w:rsidRPr="004E2A25" w:rsidRDefault="00F16319" w:rsidP="00F16319">
      <w:pPr>
        <w:pStyle w:val="DBSBody"/>
        <w:ind w:left="720"/>
        <w:rPr>
          <w:ins w:id="135" w:author="Bibin Varkey Oommen" w:date="2019-04-28T09:24:00Z"/>
          <w:rFonts w:asciiTheme="minorHAnsi" w:hAnsiTheme="minorHAnsi" w:cstheme="minorHAnsi"/>
          <w:sz w:val="22"/>
          <w:szCs w:val="22"/>
        </w:rPr>
      </w:pPr>
      <w:ins w:id="13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1 0</w:t>
        </w:r>
      </w:ins>
    </w:p>
    <w:p w:rsidR="00F16319" w:rsidRPr="004E2A25" w:rsidRDefault="00F16319" w:rsidP="00F16319">
      <w:pPr>
        <w:pStyle w:val="DBSBody"/>
        <w:ind w:left="720"/>
        <w:rPr>
          <w:ins w:id="137" w:author="Bibin Varkey Oommen" w:date="2019-04-28T09:24:00Z"/>
          <w:rFonts w:asciiTheme="minorHAnsi" w:hAnsiTheme="minorHAnsi" w:cstheme="minorHAnsi"/>
          <w:sz w:val="22"/>
          <w:szCs w:val="22"/>
        </w:rPr>
      </w:pPr>
      <w:ins w:id="13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KEYWORDS: </w:t>
        </w:r>
      </w:ins>
    </w:p>
    <w:p w:rsidR="00F16319" w:rsidRPr="004E2A25" w:rsidRDefault="00F16319" w:rsidP="00F16319">
      <w:pPr>
        <w:pStyle w:val="DBSBody"/>
        <w:ind w:left="720"/>
        <w:rPr>
          <w:ins w:id="139" w:author="Bibin Varkey Oommen" w:date="2019-04-28T09:24:00Z"/>
          <w:rFonts w:asciiTheme="minorHAnsi" w:hAnsiTheme="minorHAnsi" w:cstheme="minorHAnsi"/>
          <w:sz w:val="22"/>
          <w:szCs w:val="22"/>
        </w:rPr>
      </w:pPr>
      <w:ins w:id="14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OS:PEP NS:NAMESOURCE_WEBSITE ENTITYLEVEL:LEVEL_STATE SC:FAMILY_MEMBER</w:t>
        </w:r>
      </w:ins>
    </w:p>
    <w:p w:rsidR="00F16319" w:rsidRPr="004E2A25" w:rsidRDefault="00F16319" w:rsidP="00F16319">
      <w:pPr>
        <w:pStyle w:val="DBSBody"/>
        <w:ind w:left="720"/>
        <w:rPr>
          <w:ins w:id="141" w:author="Bibin Varkey Oommen" w:date="2019-04-28T09:24:00Z"/>
          <w:rFonts w:asciiTheme="minorHAnsi" w:hAnsiTheme="minorHAnsi" w:cstheme="minorHAnsi"/>
          <w:sz w:val="22"/>
          <w:szCs w:val="22"/>
        </w:rPr>
      </w:pPr>
      <w:ins w:id="14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HYPERLINKS: </w:t>
        </w:r>
      </w:ins>
    </w:p>
    <w:p w:rsidR="00F16319" w:rsidRPr="004E2A25" w:rsidRDefault="00F16319" w:rsidP="00F16319">
      <w:pPr>
        <w:pStyle w:val="DBSBody"/>
        <w:ind w:left="720"/>
        <w:rPr>
          <w:ins w:id="143" w:author="Bibin Varkey Oommen" w:date="2019-04-28T09:24:00Z"/>
          <w:rFonts w:asciiTheme="minorHAnsi" w:hAnsiTheme="minorHAnsi" w:cstheme="minorHAnsi"/>
          <w:sz w:val="22"/>
          <w:szCs w:val="22"/>
        </w:rPr>
      </w:pPr>
      <w:ins w:id="14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https://accuity.worldcompliance.com/signin.aspx?ent=b1468822-76a2-4afe-8f4e-c7bcac6fa398</w:t>
        </w:r>
      </w:ins>
    </w:p>
    <w:p w:rsidR="00F16319" w:rsidRPr="004E2A25" w:rsidRDefault="00F16319" w:rsidP="00F16319">
      <w:pPr>
        <w:pStyle w:val="DBSBody"/>
        <w:ind w:left="720"/>
        <w:rPr>
          <w:ins w:id="145" w:author="Bibin Varkey Oommen" w:date="2019-04-28T09:24:00Z"/>
          <w:rFonts w:asciiTheme="minorHAnsi" w:hAnsiTheme="minorHAnsi" w:cstheme="minorHAnsi"/>
          <w:sz w:val="22"/>
          <w:szCs w:val="22"/>
        </w:rPr>
      </w:pPr>
      <w:ins w:id="14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TYS: 1</w:t>
        </w:r>
      </w:ins>
    </w:p>
    <w:p w:rsidR="00F16319" w:rsidRPr="004E2A25" w:rsidRDefault="00F16319" w:rsidP="00F16319">
      <w:pPr>
        <w:pStyle w:val="DBSBody"/>
        <w:ind w:left="720"/>
        <w:rPr>
          <w:ins w:id="147" w:author="Bibin Varkey Oommen" w:date="2019-04-28T09:24:00Z"/>
          <w:rFonts w:asciiTheme="minorHAnsi" w:hAnsiTheme="minorHAnsi" w:cstheme="minorHAnsi"/>
          <w:sz w:val="22"/>
          <w:szCs w:val="22"/>
        </w:rPr>
      </w:pPr>
      <w:ins w:id="14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ISN: 0</w:t>
        </w:r>
      </w:ins>
    </w:p>
    <w:p w:rsidR="00F16319" w:rsidRPr="004E2A25" w:rsidRDefault="00F16319" w:rsidP="00F16319">
      <w:pPr>
        <w:pStyle w:val="DBSBody"/>
        <w:ind w:left="720"/>
        <w:rPr>
          <w:ins w:id="149" w:author="Bibin Varkey Oommen" w:date="2019-04-28T09:24:00Z"/>
          <w:rFonts w:asciiTheme="minorHAnsi" w:hAnsiTheme="minorHAnsi" w:cstheme="minorHAnsi"/>
          <w:sz w:val="22"/>
          <w:szCs w:val="22"/>
        </w:rPr>
      </w:pPr>
    </w:p>
    <w:p w:rsidR="00F16319" w:rsidRPr="004E2A25" w:rsidRDefault="00F16319" w:rsidP="00F16319">
      <w:pPr>
        <w:pStyle w:val="DBSBody"/>
        <w:ind w:left="720"/>
        <w:rPr>
          <w:ins w:id="150" w:author="Bibin Varkey Oommen" w:date="2019-04-28T09:24:00Z"/>
          <w:rFonts w:asciiTheme="minorHAnsi" w:hAnsiTheme="minorHAnsi" w:cstheme="minorHAnsi"/>
          <w:sz w:val="22"/>
          <w:szCs w:val="22"/>
        </w:rPr>
      </w:pPr>
      <w:ins w:id="15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=============================</w:t>
        </w:r>
      </w:ins>
    </w:p>
    <w:p w:rsidR="00F16319" w:rsidRPr="004E2A25" w:rsidRDefault="00F16319" w:rsidP="00F16319">
      <w:pPr>
        <w:pStyle w:val="DBSBody"/>
        <w:ind w:left="720"/>
        <w:rPr>
          <w:ins w:id="152" w:author="Bibin Varkey Oommen" w:date="2019-04-28T09:24:00Z"/>
          <w:rFonts w:asciiTheme="minorHAnsi" w:hAnsiTheme="minorHAnsi" w:cstheme="minorHAnsi"/>
          <w:sz w:val="22"/>
          <w:szCs w:val="22"/>
        </w:rPr>
      </w:pPr>
      <w:ins w:id="15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Suspect detected #2</w:t>
        </w:r>
      </w:ins>
    </w:p>
    <w:p w:rsidR="00F16319" w:rsidRPr="004E2A25" w:rsidRDefault="00F16319" w:rsidP="00F16319">
      <w:pPr>
        <w:pStyle w:val="DBSBody"/>
        <w:ind w:left="720"/>
        <w:rPr>
          <w:ins w:id="154" w:author="Bibin Varkey Oommen" w:date="2019-04-28T09:24:00Z"/>
          <w:rFonts w:asciiTheme="minorHAnsi" w:hAnsiTheme="minorHAnsi" w:cstheme="minorHAnsi"/>
          <w:sz w:val="22"/>
          <w:szCs w:val="22"/>
        </w:rPr>
      </w:pPr>
    </w:p>
    <w:p w:rsidR="00F16319" w:rsidRPr="004E2A25" w:rsidRDefault="00F16319" w:rsidP="00F16319">
      <w:pPr>
        <w:pStyle w:val="DBSBody"/>
        <w:ind w:left="720"/>
        <w:rPr>
          <w:ins w:id="155" w:author="Bibin Varkey Oommen" w:date="2019-04-28T09:24:00Z"/>
          <w:rFonts w:asciiTheme="minorHAnsi" w:hAnsiTheme="minorHAnsi" w:cstheme="minorHAnsi"/>
          <w:sz w:val="22"/>
          <w:szCs w:val="22"/>
        </w:rPr>
      </w:pPr>
      <w:ins w:id="15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OFAC ID:AS08151740</w:t>
        </w:r>
      </w:ins>
    </w:p>
    <w:p w:rsidR="00F16319" w:rsidRPr="004E2A25" w:rsidRDefault="00F16319" w:rsidP="00F16319">
      <w:pPr>
        <w:pStyle w:val="DBSBody"/>
        <w:ind w:left="720"/>
        <w:rPr>
          <w:ins w:id="157" w:author="Bibin Varkey Oommen" w:date="2019-04-28T09:24:00Z"/>
          <w:rFonts w:asciiTheme="minorHAnsi" w:hAnsiTheme="minorHAnsi" w:cstheme="minorHAnsi"/>
          <w:sz w:val="22"/>
          <w:szCs w:val="22"/>
        </w:rPr>
      </w:pPr>
      <w:ins w:id="15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MATCH: 0.00</w:t>
        </w:r>
      </w:ins>
    </w:p>
    <w:p w:rsidR="00F16319" w:rsidRPr="004E2A25" w:rsidRDefault="00F16319" w:rsidP="00F16319">
      <w:pPr>
        <w:pStyle w:val="DBSBody"/>
        <w:ind w:left="720"/>
        <w:rPr>
          <w:ins w:id="159" w:author="Bibin Varkey Oommen" w:date="2019-04-28T09:24:00Z"/>
          <w:rFonts w:asciiTheme="minorHAnsi" w:hAnsiTheme="minorHAnsi" w:cstheme="minorHAnsi"/>
          <w:sz w:val="22"/>
          <w:szCs w:val="22"/>
        </w:rPr>
      </w:pPr>
      <w:ins w:id="16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TAG: NAM</w:t>
        </w:r>
      </w:ins>
    </w:p>
    <w:p w:rsidR="00F16319" w:rsidRPr="004E2A25" w:rsidRDefault="00F16319" w:rsidP="00F16319">
      <w:pPr>
        <w:pStyle w:val="DBSBody"/>
        <w:ind w:left="720"/>
        <w:rPr>
          <w:ins w:id="161" w:author="Bibin Varkey Oommen" w:date="2019-04-28T09:24:00Z"/>
          <w:rFonts w:asciiTheme="minorHAnsi" w:hAnsiTheme="minorHAnsi" w:cstheme="minorHAnsi"/>
          <w:sz w:val="22"/>
          <w:szCs w:val="22"/>
        </w:rPr>
      </w:pPr>
      <w:ins w:id="16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MATCHINGTEXT: MANOJ KUMAR, </w:t>
        </w:r>
      </w:ins>
    </w:p>
    <w:p w:rsidR="00F16319" w:rsidRPr="004E2A25" w:rsidRDefault="00F16319" w:rsidP="00F16319">
      <w:pPr>
        <w:pStyle w:val="DBSBody"/>
        <w:ind w:left="720"/>
        <w:rPr>
          <w:ins w:id="163" w:author="Bibin Varkey Oommen" w:date="2019-04-28T09:24:00Z"/>
          <w:rFonts w:asciiTheme="minorHAnsi" w:hAnsiTheme="minorHAnsi" w:cstheme="minorHAnsi"/>
          <w:sz w:val="22"/>
          <w:szCs w:val="22"/>
        </w:rPr>
      </w:pPr>
      <w:ins w:id="16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RESULT: (0)</w:t>
        </w:r>
      </w:ins>
    </w:p>
    <w:p w:rsidR="00F16319" w:rsidRPr="004E2A25" w:rsidRDefault="00F16319" w:rsidP="00F16319">
      <w:pPr>
        <w:pStyle w:val="DBSBody"/>
        <w:ind w:left="720"/>
        <w:rPr>
          <w:ins w:id="165" w:author="Bibin Varkey Oommen" w:date="2019-04-28T09:24:00Z"/>
          <w:rFonts w:asciiTheme="minorHAnsi" w:hAnsiTheme="minorHAnsi" w:cstheme="minorHAnsi"/>
          <w:sz w:val="22"/>
          <w:szCs w:val="22"/>
        </w:rPr>
      </w:pPr>
    </w:p>
    <w:p w:rsidR="00F16319" w:rsidRPr="004E2A25" w:rsidRDefault="00F16319" w:rsidP="00F16319">
      <w:pPr>
        <w:pStyle w:val="DBSBody"/>
        <w:ind w:left="720"/>
        <w:rPr>
          <w:ins w:id="166" w:author="Bibin Varkey Oommen" w:date="2019-04-28T09:24:00Z"/>
          <w:rFonts w:asciiTheme="minorHAnsi" w:hAnsiTheme="minorHAnsi" w:cstheme="minorHAnsi"/>
          <w:sz w:val="22"/>
          <w:szCs w:val="22"/>
        </w:rPr>
      </w:pPr>
      <w:ins w:id="16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NAME: CHAUDHARY, MANOJ</w:t>
        </w:r>
      </w:ins>
    </w:p>
    <w:p w:rsidR="00F16319" w:rsidRPr="004E2A25" w:rsidRDefault="00F16319" w:rsidP="00F16319">
      <w:pPr>
        <w:pStyle w:val="DBSBody"/>
        <w:ind w:left="720"/>
        <w:rPr>
          <w:ins w:id="168" w:author="Bibin Varkey Oommen" w:date="2019-04-28T09:24:00Z"/>
          <w:rFonts w:asciiTheme="minorHAnsi" w:hAnsiTheme="minorHAnsi" w:cstheme="minorHAnsi"/>
          <w:sz w:val="22"/>
          <w:szCs w:val="22"/>
        </w:rPr>
      </w:pPr>
      <w:ins w:id="16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</w:t>
        </w:r>
      </w:ins>
    </w:p>
    <w:p w:rsidR="00F16319" w:rsidRPr="004E2A25" w:rsidRDefault="00F16319" w:rsidP="00F16319">
      <w:pPr>
        <w:pStyle w:val="DBSBody"/>
        <w:ind w:left="720"/>
        <w:rPr>
          <w:ins w:id="170" w:author="Bibin Varkey Oommen" w:date="2019-04-28T09:24:00Z"/>
          <w:rFonts w:asciiTheme="minorHAnsi" w:hAnsiTheme="minorHAnsi" w:cstheme="minorHAnsi"/>
          <w:sz w:val="22"/>
          <w:szCs w:val="22"/>
        </w:rPr>
      </w:pPr>
      <w:ins w:id="17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* KUMAR, MANOJ</w:t>
        </w:r>
      </w:ins>
    </w:p>
    <w:p w:rsidR="00F16319" w:rsidRPr="004E2A25" w:rsidRDefault="00F16319" w:rsidP="00F16319">
      <w:pPr>
        <w:pStyle w:val="DBSBody"/>
        <w:ind w:left="720"/>
        <w:rPr>
          <w:ins w:id="172" w:author="Bibin Varkey Oommen" w:date="2019-04-28T09:24:00Z"/>
          <w:rFonts w:asciiTheme="minorHAnsi" w:hAnsiTheme="minorHAnsi" w:cstheme="minorHAnsi"/>
          <w:sz w:val="22"/>
          <w:szCs w:val="22"/>
        </w:rPr>
      </w:pPr>
      <w:ins w:id="17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lastRenderedPageBreak/>
          <w:t xml:space="preserve">ADDRESS: </w:t>
        </w:r>
      </w:ins>
    </w:p>
    <w:p w:rsidR="00F16319" w:rsidRPr="004E2A25" w:rsidRDefault="00F16319" w:rsidP="00F16319">
      <w:pPr>
        <w:pStyle w:val="DBSBody"/>
        <w:ind w:left="720"/>
        <w:rPr>
          <w:ins w:id="174" w:author="Bibin Varkey Oommen" w:date="2019-04-28T09:24:00Z"/>
          <w:rFonts w:asciiTheme="minorHAnsi" w:hAnsiTheme="minorHAnsi" w:cstheme="minorHAnsi"/>
          <w:sz w:val="22"/>
          <w:szCs w:val="22"/>
        </w:rPr>
      </w:pPr>
      <w:ins w:id="17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176" w:author="Bibin Varkey Oommen" w:date="2019-04-28T09:24:00Z"/>
          <w:rFonts w:asciiTheme="minorHAnsi" w:hAnsiTheme="minorHAnsi" w:cstheme="minorHAnsi"/>
          <w:sz w:val="22"/>
          <w:szCs w:val="22"/>
        </w:rPr>
      </w:pPr>
      <w:ins w:id="17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CITY: MATHURA</w:t>
        </w:r>
      </w:ins>
    </w:p>
    <w:p w:rsidR="00F16319" w:rsidRPr="004E2A25" w:rsidRDefault="00F16319" w:rsidP="00F16319">
      <w:pPr>
        <w:pStyle w:val="DBSBody"/>
        <w:ind w:left="720"/>
        <w:rPr>
          <w:ins w:id="178" w:author="Bibin Varkey Oommen" w:date="2019-04-28T09:24:00Z"/>
          <w:rFonts w:asciiTheme="minorHAnsi" w:hAnsiTheme="minorHAnsi" w:cstheme="minorHAnsi"/>
          <w:sz w:val="22"/>
          <w:szCs w:val="22"/>
        </w:rPr>
      </w:pPr>
      <w:ins w:id="17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180" w:author="Bibin Varkey Oommen" w:date="2019-04-28T09:24:00Z"/>
          <w:rFonts w:asciiTheme="minorHAnsi" w:hAnsiTheme="minorHAnsi" w:cstheme="minorHAnsi"/>
          <w:sz w:val="22"/>
          <w:szCs w:val="22"/>
        </w:rPr>
      </w:pPr>
      <w:ins w:id="18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COUNTRY: INDIA</w:t>
        </w:r>
      </w:ins>
    </w:p>
    <w:p w:rsidR="00F16319" w:rsidRPr="004E2A25" w:rsidRDefault="00F16319" w:rsidP="00F16319">
      <w:pPr>
        <w:pStyle w:val="DBSBody"/>
        <w:ind w:left="720"/>
        <w:rPr>
          <w:ins w:id="182" w:author="Bibin Varkey Oommen" w:date="2019-04-28T09:24:00Z"/>
          <w:rFonts w:asciiTheme="minorHAnsi" w:hAnsiTheme="minorHAnsi" w:cstheme="minorHAnsi"/>
          <w:sz w:val="22"/>
          <w:szCs w:val="22"/>
        </w:rPr>
      </w:pPr>
      <w:ins w:id="18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</w:t>
        </w:r>
      </w:ins>
    </w:p>
    <w:p w:rsidR="00F16319" w:rsidRPr="004E2A25" w:rsidRDefault="00F16319" w:rsidP="00F16319">
      <w:pPr>
        <w:pStyle w:val="DBSBody"/>
        <w:ind w:left="720"/>
        <w:rPr>
          <w:ins w:id="184" w:author="Bibin Varkey Oommen" w:date="2019-04-28T09:24:00Z"/>
          <w:rFonts w:asciiTheme="minorHAnsi" w:hAnsiTheme="minorHAnsi" w:cstheme="minorHAnsi"/>
          <w:sz w:val="22"/>
          <w:szCs w:val="22"/>
        </w:rPr>
      </w:pPr>
      <w:ins w:id="18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BHARAT</w:t>
        </w:r>
      </w:ins>
    </w:p>
    <w:p w:rsidR="00F16319" w:rsidRPr="004E2A25" w:rsidRDefault="00F16319" w:rsidP="00F16319">
      <w:pPr>
        <w:pStyle w:val="DBSBody"/>
        <w:ind w:left="720"/>
        <w:rPr>
          <w:ins w:id="186" w:author="Bibin Varkey Oommen" w:date="2019-04-28T09:24:00Z"/>
          <w:rFonts w:asciiTheme="minorHAnsi" w:hAnsiTheme="minorHAnsi" w:cstheme="minorHAnsi"/>
          <w:sz w:val="22"/>
          <w:szCs w:val="22"/>
        </w:rPr>
      </w:pPr>
      <w:ins w:id="18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BHARATIYA GANARAJYA</w:t>
        </w:r>
      </w:ins>
    </w:p>
    <w:p w:rsidR="00F16319" w:rsidRPr="004E2A25" w:rsidRDefault="00F16319" w:rsidP="00F16319">
      <w:pPr>
        <w:pStyle w:val="DBSBody"/>
        <w:ind w:left="720"/>
        <w:rPr>
          <w:ins w:id="188" w:author="Bibin Varkey Oommen" w:date="2019-04-28T09:24:00Z"/>
          <w:rFonts w:asciiTheme="minorHAnsi" w:hAnsiTheme="minorHAnsi" w:cstheme="minorHAnsi"/>
          <w:sz w:val="22"/>
          <w:szCs w:val="22"/>
        </w:rPr>
      </w:pPr>
      <w:ins w:id="18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INDE</w:t>
        </w:r>
      </w:ins>
    </w:p>
    <w:p w:rsidR="00F16319" w:rsidRPr="004E2A25" w:rsidRDefault="00F16319" w:rsidP="00F16319">
      <w:pPr>
        <w:pStyle w:val="DBSBody"/>
        <w:ind w:left="720"/>
        <w:rPr>
          <w:ins w:id="190" w:author="Bibin Varkey Oommen" w:date="2019-04-28T09:24:00Z"/>
          <w:rFonts w:asciiTheme="minorHAnsi" w:hAnsiTheme="minorHAnsi" w:cstheme="minorHAnsi"/>
          <w:sz w:val="22"/>
          <w:szCs w:val="22"/>
        </w:rPr>
      </w:pPr>
      <w:ins w:id="19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INDIA</w:t>
        </w:r>
      </w:ins>
    </w:p>
    <w:p w:rsidR="00F16319" w:rsidRPr="004E2A25" w:rsidRDefault="00F16319" w:rsidP="00F16319">
      <w:pPr>
        <w:pStyle w:val="DBSBody"/>
        <w:ind w:left="720"/>
        <w:rPr>
          <w:ins w:id="192" w:author="Bibin Varkey Oommen" w:date="2019-04-28T09:24:00Z"/>
          <w:rFonts w:asciiTheme="minorHAnsi" w:hAnsiTheme="minorHAnsi" w:cstheme="minorHAnsi"/>
          <w:sz w:val="22"/>
          <w:szCs w:val="22"/>
        </w:rPr>
      </w:pPr>
      <w:ins w:id="19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INDIEN</w:t>
        </w:r>
      </w:ins>
    </w:p>
    <w:p w:rsidR="00F16319" w:rsidRPr="004E2A25" w:rsidRDefault="00F16319" w:rsidP="00F16319">
      <w:pPr>
        <w:pStyle w:val="DBSBody"/>
        <w:ind w:left="720"/>
        <w:rPr>
          <w:ins w:id="194" w:author="Bibin Varkey Oommen" w:date="2019-04-28T09:24:00Z"/>
          <w:rFonts w:asciiTheme="minorHAnsi" w:hAnsiTheme="minorHAnsi" w:cstheme="minorHAnsi"/>
          <w:sz w:val="22"/>
          <w:szCs w:val="22"/>
        </w:rPr>
      </w:pPr>
      <w:ins w:id="19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REPUBLIC OF INDIA</w:t>
        </w:r>
      </w:ins>
    </w:p>
    <w:p w:rsidR="00F16319" w:rsidRPr="004E2A25" w:rsidRDefault="00F16319" w:rsidP="00F16319">
      <w:pPr>
        <w:pStyle w:val="DBSBody"/>
        <w:ind w:left="720"/>
        <w:rPr>
          <w:ins w:id="196" w:author="Bibin Varkey Oommen" w:date="2019-04-28T09:24:00Z"/>
          <w:rFonts w:asciiTheme="minorHAnsi" w:hAnsiTheme="minorHAnsi" w:cstheme="minorHAnsi"/>
          <w:sz w:val="22"/>
          <w:szCs w:val="22"/>
        </w:rPr>
      </w:pPr>
      <w:ins w:id="19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STATE: UTTAR PRADESH</w:t>
        </w:r>
      </w:ins>
    </w:p>
    <w:p w:rsidR="00F16319" w:rsidRPr="004E2A25" w:rsidRDefault="00F16319" w:rsidP="00F16319">
      <w:pPr>
        <w:pStyle w:val="DBSBody"/>
        <w:ind w:left="720"/>
        <w:rPr>
          <w:ins w:id="198" w:author="Bibin Varkey Oommen" w:date="2019-04-28T09:24:00Z"/>
          <w:rFonts w:asciiTheme="minorHAnsi" w:hAnsiTheme="minorHAnsi" w:cstheme="minorHAnsi"/>
          <w:sz w:val="22"/>
          <w:szCs w:val="22"/>
        </w:rPr>
      </w:pPr>
      <w:ins w:id="19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200" w:author="Bibin Varkey Oommen" w:date="2019-04-28T09:24:00Z"/>
          <w:rFonts w:asciiTheme="minorHAnsi" w:hAnsiTheme="minorHAnsi" w:cstheme="minorHAnsi"/>
          <w:sz w:val="22"/>
          <w:szCs w:val="22"/>
        </w:rPr>
      </w:pPr>
      <w:ins w:id="20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ORIGIN: </w:t>
        </w:r>
      </w:ins>
    </w:p>
    <w:p w:rsidR="00F16319" w:rsidRPr="004E2A25" w:rsidRDefault="00F16319" w:rsidP="00F16319">
      <w:pPr>
        <w:pStyle w:val="DBSBody"/>
        <w:ind w:left="720"/>
        <w:rPr>
          <w:ins w:id="202" w:author="Bibin Varkey Oommen" w:date="2019-04-28T09:24:00Z"/>
          <w:rFonts w:asciiTheme="minorHAnsi" w:hAnsiTheme="minorHAnsi" w:cstheme="minorHAnsi"/>
          <w:sz w:val="22"/>
          <w:szCs w:val="22"/>
        </w:rPr>
      </w:pPr>
      <w:ins w:id="20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EDD_ASIA_PACIFIC</w:t>
        </w:r>
      </w:ins>
    </w:p>
    <w:p w:rsidR="00F16319" w:rsidRPr="004E2A25" w:rsidRDefault="00F16319" w:rsidP="00F16319">
      <w:pPr>
        <w:pStyle w:val="DBSBody"/>
        <w:ind w:left="720"/>
        <w:rPr>
          <w:ins w:id="204" w:author="Bibin Varkey Oommen" w:date="2019-04-28T09:24:00Z"/>
          <w:rFonts w:asciiTheme="minorHAnsi" w:hAnsiTheme="minorHAnsi" w:cstheme="minorHAnsi"/>
          <w:sz w:val="22"/>
          <w:szCs w:val="22"/>
        </w:rPr>
      </w:pPr>
      <w:ins w:id="20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DESIGNATION: </w:t>
        </w:r>
      </w:ins>
    </w:p>
    <w:p w:rsidR="00F16319" w:rsidRPr="004E2A25" w:rsidRDefault="00F16319" w:rsidP="00F16319">
      <w:pPr>
        <w:pStyle w:val="DBSBody"/>
        <w:ind w:left="720"/>
        <w:rPr>
          <w:ins w:id="206" w:author="Bibin Varkey Oommen" w:date="2019-04-28T09:24:00Z"/>
          <w:rFonts w:asciiTheme="minorHAnsi" w:hAnsiTheme="minorHAnsi" w:cstheme="minorHAnsi"/>
          <w:sz w:val="22"/>
          <w:szCs w:val="22"/>
        </w:rPr>
      </w:pPr>
      <w:ins w:id="20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GWL</w:t>
        </w:r>
      </w:ins>
    </w:p>
    <w:p w:rsidR="00F16319" w:rsidRPr="004E2A25" w:rsidRDefault="00F16319" w:rsidP="00F16319">
      <w:pPr>
        <w:pStyle w:val="DBSBody"/>
        <w:ind w:left="720"/>
        <w:rPr>
          <w:ins w:id="208" w:author="Bibin Varkey Oommen" w:date="2019-04-28T09:24:00Z"/>
          <w:rFonts w:asciiTheme="minorHAnsi" w:hAnsiTheme="minorHAnsi" w:cstheme="minorHAnsi"/>
          <w:sz w:val="22"/>
          <w:szCs w:val="22"/>
        </w:rPr>
      </w:pPr>
      <w:ins w:id="20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TYPE: </w:t>
        </w:r>
      </w:ins>
    </w:p>
    <w:p w:rsidR="00F16319" w:rsidRPr="004E2A25" w:rsidRDefault="00F16319" w:rsidP="00F16319">
      <w:pPr>
        <w:pStyle w:val="DBSBody"/>
        <w:ind w:left="720"/>
        <w:rPr>
          <w:ins w:id="210" w:author="Bibin Varkey Oommen" w:date="2019-04-28T09:24:00Z"/>
          <w:rFonts w:asciiTheme="minorHAnsi" w:hAnsiTheme="minorHAnsi" w:cstheme="minorHAnsi"/>
          <w:sz w:val="22"/>
          <w:szCs w:val="22"/>
        </w:rPr>
      </w:pPr>
      <w:ins w:id="21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Individual</w:t>
        </w:r>
      </w:ins>
    </w:p>
    <w:p w:rsidR="00F16319" w:rsidRPr="004E2A25" w:rsidRDefault="00F16319" w:rsidP="00F16319">
      <w:pPr>
        <w:pStyle w:val="DBSBody"/>
        <w:ind w:left="720"/>
        <w:rPr>
          <w:ins w:id="212" w:author="Bibin Varkey Oommen" w:date="2019-04-28T09:24:00Z"/>
          <w:rFonts w:asciiTheme="minorHAnsi" w:hAnsiTheme="minorHAnsi" w:cstheme="minorHAnsi"/>
          <w:sz w:val="22"/>
          <w:szCs w:val="22"/>
        </w:rPr>
      </w:pPr>
      <w:ins w:id="21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SEARCH CODES: </w:t>
        </w:r>
      </w:ins>
    </w:p>
    <w:p w:rsidR="00F16319" w:rsidRPr="004E2A25" w:rsidRDefault="00F16319" w:rsidP="00F16319">
      <w:pPr>
        <w:pStyle w:val="DBSBody"/>
        <w:ind w:left="720"/>
        <w:rPr>
          <w:ins w:id="214" w:author="Bibin Varkey Oommen" w:date="2019-04-28T09:24:00Z"/>
          <w:rFonts w:asciiTheme="minorHAnsi" w:hAnsiTheme="minorHAnsi" w:cstheme="minorHAnsi"/>
          <w:sz w:val="22"/>
          <w:szCs w:val="22"/>
        </w:rPr>
      </w:pPr>
      <w:ins w:id="21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16" w:author="Bibin Varkey Oommen" w:date="2019-04-28T09:24:00Z"/>
          <w:rFonts w:asciiTheme="minorHAnsi" w:hAnsiTheme="minorHAnsi" w:cstheme="minorHAnsi"/>
          <w:sz w:val="22"/>
          <w:szCs w:val="22"/>
        </w:rPr>
      </w:pPr>
      <w:ins w:id="21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USER DATA 1: </w:t>
        </w:r>
      </w:ins>
    </w:p>
    <w:p w:rsidR="00F16319" w:rsidRPr="004E2A25" w:rsidRDefault="00F16319" w:rsidP="00F16319">
      <w:pPr>
        <w:pStyle w:val="DBSBody"/>
        <w:ind w:left="720"/>
        <w:rPr>
          <w:ins w:id="218" w:author="Bibin Varkey Oommen" w:date="2019-04-28T09:24:00Z"/>
          <w:rFonts w:asciiTheme="minorHAnsi" w:hAnsiTheme="minorHAnsi" w:cstheme="minorHAnsi"/>
          <w:sz w:val="22"/>
          <w:szCs w:val="22"/>
        </w:rPr>
      </w:pPr>
      <w:ins w:id="21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20" w:author="Bibin Varkey Oommen" w:date="2019-04-28T09:24:00Z"/>
          <w:rFonts w:asciiTheme="minorHAnsi" w:hAnsiTheme="minorHAnsi" w:cstheme="minorHAnsi"/>
          <w:sz w:val="22"/>
          <w:szCs w:val="22"/>
        </w:rPr>
      </w:pPr>
      <w:ins w:id="22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USER DATA 2: </w:t>
        </w:r>
      </w:ins>
    </w:p>
    <w:p w:rsidR="00F16319" w:rsidRPr="004E2A25" w:rsidRDefault="00F16319" w:rsidP="00F16319">
      <w:pPr>
        <w:pStyle w:val="DBSBody"/>
        <w:ind w:left="720"/>
        <w:rPr>
          <w:ins w:id="222" w:author="Bibin Varkey Oommen" w:date="2019-04-28T09:24:00Z"/>
          <w:rFonts w:asciiTheme="minorHAnsi" w:hAnsiTheme="minorHAnsi" w:cstheme="minorHAnsi"/>
          <w:sz w:val="22"/>
          <w:szCs w:val="22"/>
        </w:rPr>
      </w:pPr>
      <w:ins w:id="22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24" w:author="Bibin Varkey Oommen" w:date="2019-04-28T09:24:00Z"/>
          <w:rFonts w:asciiTheme="minorHAnsi" w:hAnsiTheme="minorHAnsi" w:cstheme="minorHAnsi"/>
          <w:sz w:val="22"/>
          <w:szCs w:val="22"/>
        </w:rPr>
      </w:pPr>
      <w:ins w:id="22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OFFICIAL REF: </w:t>
        </w:r>
      </w:ins>
    </w:p>
    <w:p w:rsidR="00F16319" w:rsidRPr="004E2A25" w:rsidRDefault="00F16319" w:rsidP="00F16319">
      <w:pPr>
        <w:pStyle w:val="DBSBody"/>
        <w:ind w:left="720"/>
        <w:rPr>
          <w:ins w:id="226" w:author="Bibin Varkey Oommen" w:date="2019-04-28T09:24:00Z"/>
          <w:rFonts w:asciiTheme="minorHAnsi" w:hAnsiTheme="minorHAnsi" w:cstheme="minorHAnsi"/>
          <w:sz w:val="22"/>
          <w:szCs w:val="22"/>
        </w:rPr>
      </w:pPr>
      <w:ins w:id="22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2018-05-30 17:27:37 EDA</w:t>
        </w:r>
      </w:ins>
    </w:p>
    <w:p w:rsidR="00F16319" w:rsidRPr="004E2A25" w:rsidRDefault="00F16319" w:rsidP="00F16319">
      <w:pPr>
        <w:pStyle w:val="DBSBody"/>
        <w:ind w:left="720"/>
        <w:rPr>
          <w:ins w:id="228" w:author="Bibin Varkey Oommen" w:date="2019-04-28T09:24:00Z"/>
          <w:rFonts w:asciiTheme="minorHAnsi" w:hAnsiTheme="minorHAnsi" w:cstheme="minorHAnsi"/>
          <w:sz w:val="22"/>
          <w:szCs w:val="22"/>
        </w:rPr>
      </w:pPr>
      <w:ins w:id="22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PASSPORT: </w:t>
        </w:r>
      </w:ins>
    </w:p>
    <w:p w:rsidR="00F16319" w:rsidRPr="004E2A25" w:rsidRDefault="00F16319" w:rsidP="00F16319">
      <w:pPr>
        <w:pStyle w:val="DBSBody"/>
        <w:ind w:left="720"/>
        <w:rPr>
          <w:ins w:id="230" w:author="Bibin Varkey Oommen" w:date="2019-04-28T09:24:00Z"/>
          <w:rFonts w:asciiTheme="minorHAnsi" w:hAnsiTheme="minorHAnsi" w:cstheme="minorHAnsi"/>
          <w:sz w:val="22"/>
          <w:szCs w:val="22"/>
        </w:rPr>
      </w:pPr>
      <w:ins w:id="23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32" w:author="Bibin Varkey Oommen" w:date="2019-04-28T09:24:00Z"/>
          <w:rFonts w:asciiTheme="minorHAnsi" w:hAnsiTheme="minorHAnsi" w:cstheme="minorHAnsi"/>
          <w:sz w:val="22"/>
          <w:szCs w:val="22"/>
        </w:rPr>
      </w:pPr>
      <w:ins w:id="23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BIC CODES: </w:t>
        </w:r>
      </w:ins>
    </w:p>
    <w:p w:rsidR="00F16319" w:rsidRPr="004E2A25" w:rsidRDefault="00F16319" w:rsidP="00F16319">
      <w:pPr>
        <w:pStyle w:val="DBSBody"/>
        <w:ind w:left="720"/>
        <w:rPr>
          <w:ins w:id="234" w:author="Bibin Varkey Oommen" w:date="2019-04-28T09:24:00Z"/>
          <w:rFonts w:asciiTheme="minorHAnsi" w:hAnsiTheme="minorHAnsi" w:cstheme="minorHAnsi"/>
          <w:sz w:val="22"/>
          <w:szCs w:val="22"/>
        </w:rPr>
      </w:pPr>
      <w:ins w:id="23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36" w:author="Bibin Varkey Oommen" w:date="2019-04-28T09:24:00Z"/>
          <w:rFonts w:asciiTheme="minorHAnsi" w:hAnsiTheme="minorHAnsi" w:cstheme="minorHAnsi"/>
          <w:sz w:val="22"/>
          <w:szCs w:val="22"/>
        </w:rPr>
      </w:pPr>
      <w:ins w:id="23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NATID: </w:t>
        </w:r>
      </w:ins>
    </w:p>
    <w:p w:rsidR="00F16319" w:rsidRPr="004E2A25" w:rsidRDefault="00F16319" w:rsidP="00F16319">
      <w:pPr>
        <w:pStyle w:val="DBSBody"/>
        <w:ind w:left="720"/>
        <w:rPr>
          <w:ins w:id="238" w:author="Bibin Varkey Oommen" w:date="2019-04-28T09:24:00Z"/>
          <w:rFonts w:asciiTheme="minorHAnsi" w:hAnsiTheme="minorHAnsi" w:cstheme="minorHAnsi"/>
          <w:sz w:val="22"/>
          <w:szCs w:val="22"/>
        </w:rPr>
      </w:pPr>
      <w:ins w:id="23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40" w:author="Bibin Varkey Oommen" w:date="2019-04-28T09:24:00Z"/>
          <w:rFonts w:asciiTheme="minorHAnsi" w:hAnsiTheme="minorHAnsi" w:cstheme="minorHAnsi"/>
          <w:sz w:val="22"/>
          <w:szCs w:val="22"/>
        </w:rPr>
      </w:pPr>
      <w:ins w:id="24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PLACE OF BIRTH: </w:t>
        </w:r>
      </w:ins>
    </w:p>
    <w:p w:rsidR="00F16319" w:rsidRPr="004E2A25" w:rsidRDefault="00F16319" w:rsidP="00F16319">
      <w:pPr>
        <w:pStyle w:val="DBSBody"/>
        <w:ind w:left="720"/>
        <w:rPr>
          <w:ins w:id="242" w:author="Bibin Varkey Oommen" w:date="2019-04-28T09:24:00Z"/>
          <w:rFonts w:asciiTheme="minorHAnsi" w:hAnsiTheme="minorHAnsi" w:cstheme="minorHAnsi"/>
          <w:sz w:val="22"/>
          <w:szCs w:val="22"/>
        </w:rPr>
      </w:pPr>
      <w:ins w:id="24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44" w:author="Bibin Varkey Oommen" w:date="2019-04-28T09:24:00Z"/>
          <w:rFonts w:asciiTheme="minorHAnsi" w:hAnsiTheme="minorHAnsi" w:cstheme="minorHAnsi"/>
          <w:sz w:val="22"/>
          <w:szCs w:val="22"/>
        </w:rPr>
      </w:pPr>
      <w:ins w:id="24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DATE OF BIRTH: </w:t>
        </w:r>
      </w:ins>
    </w:p>
    <w:p w:rsidR="00F16319" w:rsidRPr="004E2A25" w:rsidRDefault="00F16319" w:rsidP="00F16319">
      <w:pPr>
        <w:pStyle w:val="DBSBody"/>
        <w:ind w:left="720"/>
        <w:rPr>
          <w:ins w:id="246" w:author="Bibin Varkey Oommen" w:date="2019-04-28T09:24:00Z"/>
          <w:rFonts w:asciiTheme="minorHAnsi" w:hAnsiTheme="minorHAnsi" w:cstheme="minorHAnsi"/>
          <w:sz w:val="22"/>
          <w:szCs w:val="22"/>
        </w:rPr>
      </w:pPr>
      <w:ins w:id="24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48" w:author="Bibin Varkey Oommen" w:date="2019-04-28T09:24:00Z"/>
          <w:rFonts w:asciiTheme="minorHAnsi" w:hAnsiTheme="minorHAnsi" w:cstheme="minorHAnsi"/>
          <w:sz w:val="22"/>
          <w:szCs w:val="22"/>
        </w:rPr>
      </w:pPr>
      <w:ins w:id="24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NATIONALITY: </w:t>
        </w:r>
      </w:ins>
    </w:p>
    <w:p w:rsidR="00F16319" w:rsidRPr="004E2A25" w:rsidRDefault="00F16319" w:rsidP="00F16319">
      <w:pPr>
        <w:pStyle w:val="DBSBody"/>
        <w:ind w:left="720"/>
        <w:rPr>
          <w:ins w:id="250" w:author="Bibin Varkey Oommen" w:date="2019-04-28T09:24:00Z"/>
          <w:rFonts w:asciiTheme="minorHAnsi" w:hAnsiTheme="minorHAnsi" w:cstheme="minorHAnsi"/>
          <w:sz w:val="22"/>
          <w:szCs w:val="22"/>
        </w:rPr>
      </w:pPr>
      <w:ins w:id="25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52" w:author="Bibin Varkey Oommen" w:date="2019-04-28T09:24:00Z"/>
          <w:rFonts w:asciiTheme="minorHAnsi" w:hAnsiTheme="minorHAnsi" w:cstheme="minorHAnsi"/>
          <w:sz w:val="22"/>
          <w:szCs w:val="22"/>
        </w:rPr>
      </w:pPr>
      <w:ins w:id="25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ADDITIONAL INFOS: </w:t>
        </w:r>
      </w:ins>
    </w:p>
    <w:p w:rsidR="00F16319" w:rsidRPr="004E2A25" w:rsidRDefault="00F16319" w:rsidP="00F16319">
      <w:pPr>
        <w:pStyle w:val="DBSBody"/>
        <w:ind w:left="720"/>
        <w:rPr>
          <w:ins w:id="254" w:author="Bibin Varkey Oommen" w:date="2019-04-28T09:24:00Z"/>
          <w:rFonts w:asciiTheme="minorHAnsi" w:hAnsiTheme="minorHAnsi" w:cstheme="minorHAnsi"/>
          <w:sz w:val="22"/>
          <w:szCs w:val="22"/>
        </w:rPr>
      </w:pPr>
      <w:ins w:id="25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List ID: 1106 / Create Date: 05/30/2018 17:27:37 / Last Update Date: 05/30/2018 17:27:37 / Org_PID: 9022401 / Title: ARRESTED FOR HUMAN TRAFFICKING - MAY 21, 2018. / Gender: MALE / OtherInformation: According to newindianexpress.com and timesofindia.indiatimes.com; May 22, 2018: On May 21, 2018, Manoj Chaudhary was arrested along with his co-conspirators for allegedly involved in human trafficking. Police rescued girl from a private guest house here / Relationship: Co-Defendant / OriginalID: 9022430</w:t>
        </w:r>
      </w:ins>
    </w:p>
    <w:p w:rsidR="00F16319" w:rsidRPr="004E2A25" w:rsidRDefault="00F16319" w:rsidP="00F16319">
      <w:pPr>
        <w:pStyle w:val="DBSBody"/>
        <w:ind w:left="720"/>
        <w:rPr>
          <w:ins w:id="256" w:author="Bibin Varkey Oommen" w:date="2019-04-28T09:24:00Z"/>
          <w:rFonts w:asciiTheme="minorHAnsi" w:hAnsiTheme="minorHAnsi" w:cstheme="minorHAnsi"/>
          <w:sz w:val="22"/>
          <w:szCs w:val="22"/>
        </w:rPr>
      </w:pPr>
      <w:ins w:id="25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TYPE: </w:t>
        </w:r>
      </w:ins>
    </w:p>
    <w:p w:rsidR="00F16319" w:rsidRPr="004E2A25" w:rsidRDefault="00F16319" w:rsidP="00F16319">
      <w:pPr>
        <w:pStyle w:val="DBSBody"/>
        <w:ind w:left="720"/>
        <w:rPr>
          <w:ins w:id="258" w:author="Bibin Varkey Oommen" w:date="2019-04-28T09:24:00Z"/>
          <w:rFonts w:asciiTheme="minorHAnsi" w:hAnsiTheme="minorHAnsi" w:cstheme="minorHAnsi"/>
          <w:sz w:val="22"/>
          <w:szCs w:val="22"/>
        </w:rPr>
      </w:pPr>
      <w:ins w:id="25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lastRenderedPageBreak/>
          <w:t>1</w:t>
        </w:r>
      </w:ins>
    </w:p>
    <w:p w:rsidR="00F16319" w:rsidRPr="004E2A25" w:rsidRDefault="00F16319" w:rsidP="00F16319">
      <w:pPr>
        <w:pStyle w:val="DBSBody"/>
        <w:ind w:left="720"/>
        <w:rPr>
          <w:ins w:id="260" w:author="Bibin Varkey Oommen" w:date="2019-04-28T09:24:00Z"/>
          <w:rFonts w:asciiTheme="minorHAnsi" w:hAnsiTheme="minorHAnsi" w:cstheme="minorHAnsi"/>
          <w:sz w:val="22"/>
          <w:szCs w:val="22"/>
        </w:rPr>
      </w:pPr>
      <w:ins w:id="26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PRIORITY: </w:t>
        </w:r>
      </w:ins>
    </w:p>
    <w:p w:rsidR="00F16319" w:rsidRPr="004E2A25" w:rsidRDefault="00F16319" w:rsidP="00F16319">
      <w:pPr>
        <w:pStyle w:val="DBSBody"/>
        <w:ind w:left="720"/>
        <w:rPr>
          <w:ins w:id="262" w:author="Bibin Varkey Oommen" w:date="2019-04-28T09:24:00Z"/>
          <w:rFonts w:asciiTheme="minorHAnsi" w:hAnsiTheme="minorHAnsi" w:cstheme="minorHAnsi"/>
          <w:sz w:val="22"/>
          <w:szCs w:val="22"/>
        </w:rPr>
      </w:pPr>
      <w:ins w:id="26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0</w:t>
        </w:r>
      </w:ins>
    </w:p>
    <w:p w:rsidR="00F16319" w:rsidRPr="004E2A25" w:rsidRDefault="00F16319" w:rsidP="00F16319">
      <w:pPr>
        <w:pStyle w:val="DBSBody"/>
        <w:ind w:left="720"/>
        <w:rPr>
          <w:ins w:id="264" w:author="Bibin Varkey Oommen" w:date="2019-04-28T09:24:00Z"/>
          <w:rFonts w:asciiTheme="minorHAnsi" w:hAnsiTheme="minorHAnsi" w:cstheme="minorHAnsi"/>
          <w:sz w:val="22"/>
          <w:szCs w:val="22"/>
        </w:rPr>
      </w:pPr>
      <w:ins w:id="26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CONFIDENTIALITY: </w:t>
        </w:r>
      </w:ins>
    </w:p>
    <w:p w:rsidR="00F16319" w:rsidRPr="004E2A25" w:rsidRDefault="00F16319" w:rsidP="00F16319">
      <w:pPr>
        <w:pStyle w:val="DBSBody"/>
        <w:ind w:left="720"/>
        <w:rPr>
          <w:ins w:id="266" w:author="Bibin Varkey Oommen" w:date="2019-04-28T09:24:00Z"/>
          <w:rFonts w:asciiTheme="minorHAnsi" w:hAnsiTheme="minorHAnsi" w:cstheme="minorHAnsi"/>
          <w:sz w:val="22"/>
          <w:szCs w:val="22"/>
        </w:rPr>
      </w:pPr>
      <w:ins w:id="26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0</w:t>
        </w:r>
      </w:ins>
    </w:p>
    <w:p w:rsidR="00F16319" w:rsidRPr="004E2A25" w:rsidRDefault="00F16319" w:rsidP="00F16319">
      <w:pPr>
        <w:pStyle w:val="DBSBody"/>
        <w:ind w:left="720"/>
        <w:rPr>
          <w:ins w:id="268" w:author="Bibin Varkey Oommen" w:date="2019-04-28T09:24:00Z"/>
          <w:rFonts w:asciiTheme="minorHAnsi" w:hAnsiTheme="minorHAnsi" w:cstheme="minorHAnsi"/>
          <w:sz w:val="22"/>
          <w:szCs w:val="22"/>
        </w:rPr>
      </w:pPr>
      <w:ins w:id="26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INFO: </w:t>
        </w:r>
      </w:ins>
    </w:p>
    <w:p w:rsidR="00F16319" w:rsidRPr="004E2A25" w:rsidRDefault="00F16319" w:rsidP="00F16319">
      <w:pPr>
        <w:pStyle w:val="DBSBody"/>
        <w:ind w:left="720"/>
        <w:rPr>
          <w:ins w:id="270" w:author="Bibin Varkey Oommen" w:date="2019-04-28T09:24:00Z"/>
          <w:rFonts w:asciiTheme="minorHAnsi" w:hAnsiTheme="minorHAnsi" w:cstheme="minorHAnsi"/>
          <w:sz w:val="22"/>
          <w:szCs w:val="22"/>
        </w:rPr>
      </w:pPr>
      <w:ins w:id="27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272" w:author="Bibin Varkey Oommen" w:date="2019-04-28T09:24:00Z"/>
          <w:rFonts w:asciiTheme="minorHAnsi" w:hAnsiTheme="minorHAnsi" w:cstheme="minorHAnsi"/>
          <w:sz w:val="22"/>
          <w:szCs w:val="22"/>
        </w:rPr>
      </w:pPr>
      <w:ins w:id="27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PEP-FEP: </w:t>
        </w:r>
      </w:ins>
    </w:p>
    <w:p w:rsidR="00F16319" w:rsidRPr="004E2A25" w:rsidRDefault="00F16319" w:rsidP="00F16319">
      <w:pPr>
        <w:pStyle w:val="DBSBody"/>
        <w:ind w:left="720"/>
        <w:rPr>
          <w:ins w:id="274" w:author="Bibin Varkey Oommen" w:date="2019-04-28T09:24:00Z"/>
          <w:rFonts w:asciiTheme="minorHAnsi" w:hAnsiTheme="minorHAnsi" w:cstheme="minorHAnsi"/>
          <w:sz w:val="22"/>
          <w:szCs w:val="22"/>
        </w:rPr>
      </w:pPr>
      <w:ins w:id="27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0 0</w:t>
        </w:r>
      </w:ins>
    </w:p>
    <w:p w:rsidR="00F16319" w:rsidRPr="004E2A25" w:rsidRDefault="00F16319" w:rsidP="00F16319">
      <w:pPr>
        <w:pStyle w:val="DBSBody"/>
        <w:ind w:left="720"/>
        <w:rPr>
          <w:ins w:id="276" w:author="Bibin Varkey Oommen" w:date="2019-04-28T09:24:00Z"/>
          <w:rFonts w:asciiTheme="minorHAnsi" w:hAnsiTheme="minorHAnsi" w:cstheme="minorHAnsi"/>
          <w:sz w:val="22"/>
          <w:szCs w:val="22"/>
        </w:rPr>
      </w:pPr>
      <w:ins w:id="27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KEYWORDS: </w:t>
        </w:r>
      </w:ins>
    </w:p>
    <w:p w:rsidR="00F16319" w:rsidRPr="004E2A25" w:rsidRDefault="00F16319" w:rsidP="00F16319">
      <w:pPr>
        <w:pStyle w:val="DBSBody"/>
        <w:ind w:left="720"/>
        <w:rPr>
          <w:ins w:id="278" w:author="Bibin Varkey Oommen" w:date="2019-04-28T09:24:00Z"/>
          <w:rFonts w:asciiTheme="minorHAnsi" w:hAnsiTheme="minorHAnsi" w:cstheme="minorHAnsi"/>
          <w:sz w:val="22"/>
          <w:szCs w:val="22"/>
        </w:rPr>
      </w:pPr>
      <w:ins w:id="27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OS:ADVERSE_MEDIA NS:NAMESOURCE_WEBSITE ENTITYLEVEL:LEVEL_NA SC:ORGANIZED_CRIME</w:t>
        </w:r>
      </w:ins>
    </w:p>
    <w:p w:rsidR="00F16319" w:rsidRPr="004E2A25" w:rsidRDefault="00F16319" w:rsidP="00F16319">
      <w:pPr>
        <w:pStyle w:val="DBSBody"/>
        <w:ind w:left="720"/>
        <w:rPr>
          <w:ins w:id="280" w:author="Bibin Varkey Oommen" w:date="2019-04-28T09:24:00Z"/>
          <w:rFonts w:asciiTheme="minorHAnsi" w:hAnsiTheme="minorHAnsi" w:cstheme="minorHAnsi"/>
          <w:sz w:val="22"/>
          <w:szCs w:val="22"/>
        </w:rPr>
      </w:pPr>
      <w:ins w:id="28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HYPERLINKS: </w:t>
        </w:r>
      </w:ins>
    </w:p>
    <w:p w:rsidR="00F16319" w:rsidRPr="004E2A25" w:rsidRDefault="00F16319" w:rsidP="00F16319">
      <w:pPr>
        <w:pStyle w:val="DBSBody"/>
        <w:ind w:left="720"/>
        <w:rPr>
          <w:ins w:id="282" w:author="Bibin Varkey Oommen" w:date="2019-04-28T09:24:00Z"/>
          <w:rFonts w:asciiTheme="minorHAnsi" w:hAnsiTheme="minorHAnsi" w:cstheme="minorHAnsi"/>
          <w:sz w:val="22"/>
          <w:szCs w:val="22"/>
        </w:rPr>
      </w:pPr>
      <w:ins w:id="28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https://accuity.worldcompliance.com/signin.aspx?ent=0441df7d-2c7c-4623-b40d-9f6bb4fa8722</w:t>
        </w:r>
      </w:ins>
    </w:p>
    <w:p w:rsidR="00F16319" w:rsidRPr="004E2A25" w:rsidRDefault="00F16319" w:rsidP="00F16319">
      <w:pPr>
        <w:pStyle w:val="DBSBody"/>
        <w:ind w:left="720"/>
        <w:rPr>
          <w:ins w:id="284" w:author="Bibin Varkey Oommen" w:date="2019-04-28T09:24:00Z"/>
          <w:rFonts w:asciiTheme="minorHAnsi" w:hAnsiTheme="minorHAnsi" w:cstheme="minorHAnsi"/>
          <w:sz w:val="22"/>
          <w:szCs w:val="22"/>
        </w:rPr>
      </w:pPr>
      <w:ins w:id="28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TYS: 1</w:t>
        </w:r>
      </w:ins>
    </w:p>
    <w:p w:rsidR="00F16319" w:rsidRPr="004E2A25" w:rsidRDefault="00F16319" w:rsidP="00F16319">
      <w:pPr>
        <w:pStyle w:val="DBSBody"/>
        <w:ind w:left="720"/>
        <w:rPr>
          <w:ins w:id="286" w:author="Bibin Varkey Oommen" w:date="2019-04-28T09:24:00Z"/>
          <w:rFonts w:asciiTheme="minorHAnsi" w:hAnsiTheme="minorHAnsi" w:cstheme="minorHAnsi"/>
          <w:sz w:val="22"/>
          <w:szCs w:val="22"/>
        </w:rPr>
      </w:pPr>
      <w:ins w:id="28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ISN: 1</w:t>
        </w:r>
      </w:ins>
    </w:p>
    <w:p w:rsidR="00F16319" w:rsidRPr="004E2A25" w:rsidRDefault="00F16319" w:rsidP="00F16319">
      <w:pPr>
        <w:pStyle w:val="DBSBody"/>
        <w:ind w:left="720"/>
        <w:rPr>
          <w:ins w:id="288" w:author="Bibin Varkey Oommen" w:date="2019-04-28T09:24:00Z"/>
          <w:rFonts w:asciiTheme="minorHAnsi" w:hAnsiTheme="minorHAnsi" w:cstheme="minorHAnsi"/>
          <w:sz w:val="22"/>
          <w:szCs w:val="22"/>
        </w:rPr>
      </w:pPr>
    </w:p>
    <w:p w:rsidR="00F16319" w:rsidRPr="004E2A25" w:rsidRDefault="00F16319" w:rsidP="00F16319">
      <w:pPr>
        <w:pStyle w:val="DBSBody"/>
        <w:ind w:left="720"/>
        <w:rPr>
          <w:ins w:id="289" w:author="Bibin Varkey Oommen" w:date="2019-04-28T09:24:00Z"/>
          <w:rFonts w:asciiTheme="minorHAnsi" w:hAnsiTheme="minorHAnsi" w:cstheme="minorHAnsi"/>
          <w:sz w:val="22"/>
          <w:szCs w:val="22"/>
        </w:rPr>
      </w:pPr>
      <w:ins w:id="29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=============================</w:t>
        </w:r>
      </w:ins>
    </w:p>
    <w:p w:rsidR="00F16319" w:rsidRPr="004E2A25" w:rsidRDefault="00F16319" w:rsidP="00F16319">
      <w:pPr>
        <w:pStyle w:val="DBSBody"/>
        <w:ind w:left="720"/>
        <w:rPr>
          <w:ins w:id="291" w:author="Bibin Varkey Oommen" w:date="2019-04-28T09:24:00Z"/>
          <w:rFonts w:asciiTheme="minorHAnsi" w:hAnsiTheme="minorHAnsi" w:cstheme="minorHAnsi"/>
          <w:sz w:val="22"/>
          <w:szCs w:val="22"/>
        </w:rPr>
      </w:pPr>
      <w:ins w:id="29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Suspect detected #3</w:t>
        </w:r>
      </w:ins>
    </w:p>
    <w:p w:rsidR="00F16319" w:rsidRPr="004E2A25" w:rsidRDefault="00F16319" w:rsidP="00F16319">
      <w:pPr>
        <w:pStyle w:val="DBSBody"/>
        <w:ind w:left="720"/>
        <w:rPr>
          <w:ins w:id="293" w:author="Bibin Varkey Oommen" w:date="2019-04-28T09:24:00Z"/>
          <w:rFonts w:asciiTheme="minorHAnsi" w:hAnsiTheme="minorHAnsi" w:cstheme="minorHAnsi"/>
          <w:sz w:val="22"/>
          <w:szCs w:val="22"/>
        </w:rPr>
      </w:pPr>
    </w:p>
    <w:p w:rsidR="00F16319" w:rsidRPr="004E2A25" w:rsidRDefault="00F16319" w:rsidP="00F16319">
      <w:pPr>
        <w:pStyle w:val="DBSBody"/>
        <w:ind w:left="720"/>
        <w:rPr>
          <w:ins w:id="294" w:author="Bibin Varkey Oommen" w:date="2019-04-28T09:24:00Z"/>
          <w:rFonts w:asciiTheme="minorHAnsi" w:hAnsiTheme="minorHAnsi" w:cstheme="minorHAnsi"/>
          <w:sz w:val="22"/>
          <w:szCs w:val="22"/>
        </w:rPr>
      </w:pPr>
      <w:ins w:id="295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OFAC ID:AS05752051</w:t>
        </w:r>
      </w:ins>
    </w:p>
    <w:p w:rsidR="00F16319" w:rsidRPr="004E2A25" w:rsidRDefault="00F16319" w:rsidP="00F16319">
      <w:pPr>
        <w:pStyle w:val="DBSBody"/>
        <w:ind w:left="720"/>
        <w:rPr>
          <w:ins w:id="296" w:author="Bibin Varkey Oommen" w:date="2019-04-28T09:24:00Z"/>
          <w:rFonts w:asciiTheme="minorHAnsi" w:hAnsiTheme="minorHAnsi" w:cstheme="minorHAnsi"/>
          <w:sz w:val="22"/>
          <w:szCs w:val="22"/>
        </w:rPr>
      </w:pPr>
      <w:ins w:id="297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MATCH: 0.00</w:t>
        </w:r>
      </w:ins>
    </w:p>
    <w:p w:rsidR="00F16319" w:rsidRPr="004E2A25" w:rsidRDefault="00F16319" w:rsidP="00F16319">
      <w:pPr>
        <w:pStyle w:val="DBSBody"/>
        <w:ind w:left="720"/>
        <w:rPr>
          <w:ins w:id="298" w:author="Bibin Varkey Oommen" w:date="2019-04-28T09:24:00Z"/>
          <w:rFonts w:asciiTheme="minorHAnsi" w:hAnsiTheme="minorHAnsi" w:cstheme="minorHAnsi"/>
          <w:sz w:val="22"/>
          <w:szCs w:val="22"/>
        </w:rPr>
      </w:pPr>
      <w:ins w:id="299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TAG: NAM</w:t>
        </w:r>
      </w:ins>
    </w:p>
    <w:p w:rsidR="00F16319" w:rsidRPr="004E2A25" w:rsidRDefault="00F16319" w:rsidP="00F16319">
      <w:pPr>
        <w:pStyle w:val="DBSBody"/>
        <w:ind w:left="720"/>
        <w:rPr>
          <w:ins w:id="300" w:author="Bibin Varkey Oommen" w:date="2019-04-28T09:24:00Z"/>
          <w:rFonts w:asciiTheme="minorHAnsi" w:hAnsiTheme="minorHAnsi" w:cstheme="minorHAnsi"/>
          <w:sz w:val="22"/>
          <w:szCs w:val="22"/>
        </w:rPr>
      </w:pPr>
      <w:ins w:id="301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MATCHINGTEXT: MANOJ KUMAR, </w:t>
        </w:r>
      </w:ins>
    </w:p>
    <w:p w:rsidR="00F16319" w:rsidRPr="004E2A25" w:rsidRDefault="00F16319" w:rsidP="00F16319">
      <w:pPr>
        <w:pStyle w:val="DBSBody"/>
        <w:ind w:left="720"/>
        <w:rPr>
          <w:ins w:id="302" w:author="Bibin Varkey Oommen" w:date="2019-04-28T09:24:00Z"/>
          <w:rFonts w:asciiTheme="minorHAnsi" w:hAnsiTheme="minorHAnsi" w:cstheme="minorHAnsi"/>
          <w:sz w:val="22"/>
          <w:szCs w:val="22"/>
        </w:rPr>
      </w:pPr>
      <w:ins w:id="303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RESULT: (0)</w:t>
        </w:r>
      </w:ins>
    </w:p>
    <w:p w:rsidR="00F16319" w:rsidRPr="004E2A25" w:rsidRDefault="00F16319" w:rsidP="00F16319">
      <w:pPr>
        <w:pStyle w:val="DBSBody"/>
        <w:ind w:left="720"/>
        <w:rPr>
          <w:ins w:id="304" w:author="Bibin Varkey Oommen" w:date="2019-04-28T09:24:00Z"/>
          <w:rFonts w:asciiTheme="minorHAnsi" w:hAnsiTheme="minorHAnsi" w:cstheme="minorHAnsi"/>
          <w:sz w:val="22"/>
          <w:szCs w:val="22"/>
        </w:rPr>
      </w:pPr>
    </w:p>
    <w:p w:rsidR="00F16319" w:rsidRPr="004E2A25" w:rsidRDefault="00F16319" w:rsidP="00F16319">
      <w:pPr>
        <w:pStyle w:val="DBSBody"/>
        <w:ind w:left="720"/>
        <w:rPr>
          <w:ins w:id="305" w:author="Bibin Varkey Oommen" w:date="2019-04-28T09:24:00Z"/>
          <w:rFonts w:asciiTheme="minorHAnsi" w:hAnsiTheme="minorHAnsi" w:cstheme="minorHAnsi"/>
          <w:sz w:val="22"/>
          <w:szCs w:val="22"/>
        </w:rPr>
      </w:pPr>
      <w:ins w:id="30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NAME: KUMAR, H K MANOJ</w:t>
        </w:r>
      </w:ins>
    </w:p>
    <w:p w:rsidR="00F16319" w:rsidRPr="004E2A25" w:rsidRDefault="00F16319" w:rsidP="00F16319">
      <w:pPr>
        <w:pStyle w:val="DBSBody"/>
        <w:ind w:left="720"/>
        <w:rPr>
          <w:ins w:id="307" w:author="Bibin Varkey Oommen" w:date="2019-04-28T09:24:00Z"/>
          <w:rFonts w:asciiTheme="minorHAnsi" w:hAnsiTheme="minorHAnsi" w:cstheme="minorHAnsi"/>
          <w:sz w:val="22"/>
          <w:szCs w:val="22"/>
        </w:rPr>
      </w:pPr>
      <w:ins w:id="30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</w:t>
        </w:r>
      </w:ins>
    </w:p>
    <w:p w:rsidR="00F16319" w:rsidRPr="004E2A25" w:rsidRDefault="00F16319" w:rsidP="00F16319">
      <w:pPr>
        <w:pStyle w:val="DBSBody"/>
        <w:ind w:left="720"/>
        <w:rPr>
          <w:ins w:id="309" w:author="Bibin Varkey Oommen" w:date="2019-04-28T09:24:00Z"/>
          <w:rFonts w:asciiTheme="minorHAnsi" w:hAnsiTheme="minorHAnsi" w:cstheme="minorHAnsi"/>
          <w:sz w:val="22"/>
          <w:szCs w:val="22"/>
        </w:rPr>
      </w:pPr>
      <w:ins w:id="31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MANOJ KARNATAKA</w:t>
        </w:r>
      </w:ins>
    </w:p>
    <w:p w:rsidR="00F16319" w:rsidRPr="004E2A25" w:rsidRDefault="00F16319" w:rsidP="00F16319">
      <w:pPr>
        <w:pStyle w:val="DBSBody"/>
        <w:ind w:left="720"/>
        <w:rPr>
          <w:ins w:id="311" w:author="Bibin Varkey Oommen" w:date="2019-04-28T09:24:00Z"/>
          <w:rFonts w:asciiTheme="minorHAnsi" w:hAnsiTheme="minorHAnsi" w:cstheme="minorHAnsi"/>
          <w:sz w:val="22"/>
          <w:szCs w:val="22"/>
        </w:rPr>
      </w:pPr>
      <w:ins w:id="31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ADDRESS: </w:t>
        </w:r>
      </w:ins>
    </w:p>
    <w:p w:rsidR="00F16319" w:rsidRPr="004E2A25" w:rsidRDefault="00F16319" w:rsidP="00F16319">
      <w:pPr>
        <w:pStyle w:val="DBSBody"/>
        <w:ind w:left="720"/>
        <w:rPr>
          <w:ins w:id="313" w:author="Bibin Varkey Oommen" w:date="2019-04-28T09:24:00Z"/>
          <w:rFonts w:asciiTheme="minorHAnsi" w:hAnsiTheme="minorHAnsi" w:cstheme="minorHAnsi"/>
          <w:sz w:val="22"/>
          <w:szCs w:val="22"/>
        </w:rPr>
      </w:pPr>
      <w:ins w:id="31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315" w:author="Bibin Varkey Oommen" w:date="2019-04-28T09:24:00Z"/>
          <w:rFonts w:asciiTheme="minorHAnsi" w:hAnsiTheme="minorHAnsi" w:cstheme="minorHAnsi"/>
          <w:sz w:val="22"/>
          <w:szCs w:val="22"/>
        </w:rPr>
      </w:pPr>
      <w:ins w:id="31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CITY: </w:t>
        </w:r>
      </w:ins>
    </w:p>
    <w:p w:rsidR="00F16319" w:rsidRPr="004E2A25" w:rsidRDefault="00F16319" w:rsidP="00F16319">
      <w:pPr>
        <w:pStyle w:val="DBSBody"/>
        <w:ind w:left="720"/>
        <w:rPr>
          <w:ins w:id="317" w:author="Bibin Varkey Oommen" w:date="2019-04-28T09:24:00Z"/>
          <w:rFonts w:asciiTheme="minorHAnsi" w:hAnsiTheme="minorHAnsi" w:cstheme="minorHAnsi"/>
          <w:sz w:val="22"/>
          <w:szCs w:val="22"/>
        </w:rPr>
      </w:pPr>
      <w:ins w:id="31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319" w:author="Bibin Varkey Oommen" w:date="2019-04-28T09:24:00Z"/>
          <w:rFonts w:asciiTheme="minorHAnsi" w:hAnsiTheme="minorHAnsi" w:cstheme="minorHAnsi"/>
          <w:sz w:val="22"/>
          <w:szCs w:val="22"/>
        </w:rPr>
      </w:pPr>
      <w:ins w:id="32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COUNTRY: INDIA</w:t>
        </w:r>
      </w:ins>
    </w:p>
    <w:p w:rsidR="00F16319" w:rsidRPr="004E2A25" w:rsidRDefault="00F16319" w:rsidP="00F16319">
      <w:pPr>
        <w:pStyle w:val="DBSBody"/>
        <w:ind w:left="720"/>
        <w:rPr>
          <w:ins w:id="321" w:author="Bibin Varkey Oommen" w:date="2019-04-28T09:24:00Z"/>
          <w:rFonts w:asciiTheme="minorHAnsi" w:hAnsiTheme="minorHAnsi" w:cstheme="minorHAnsi"/>
          <w:sz w:val="22"/>
          <w:szCs w:val="22"/>
        </w:rPr>
      </w:pPr>
      <w:ins w:id="32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</w:t>
        </w:r>
      </w:ins>
    </w:p>
    <w:p w:rsidR="00F16319" w:rsidRPr="004E2A25" w:rsidRDefault="00F16319" w:rsidP="00F16319">
      <w:pPr>
        <w:pStyle w:val="DBSBody"/>
        <w:ind w:left="720"/>
        <w:rPr>
          <w:ins w:id="323" w:author="Bibin Varkey Oommen" w:date="2019-04-28T09:24:00Z"/>
          <w:rFonts w:asciiTheme="minorHAnsi" w:hAnsiTheme="minorHAnsi" w:cstheme="minorHAnsi"/>
          <w:sz w:val="22"/>
          <w:szCs w:val="22"/>
        </w:rPr>
      </w:pPr>
      <w:ins w:id="32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BHARAT</w:t>
        </w:r>
      </w:ins>
    </w:p>
    <w:p w:rsidR="00F16319" w:rsidRPr="004E2A25" w:rsidRDefault="00F16319" w:rsidP="00F16319">
      <w:pPr>
        <w:pStyle w:val="DBSBody"/>
        <w:ind w:left="720"/>
        <w:rPr>
          <w:ins w:id="325" w:author="Bibin Varkey Oommen" w:date="2019-04-28T09:24:00Z"/>
          <w:rFonts w:asciiTheme="minorHAnsi" w:hAnsiTheme="minorHAnsi" w:cstheme="minorHAnsi"/>
          <w:sz w:val="22"/>
          <w:szCs w:val="22"/>
        </w:rPr>
      </w:pPr>
      <w:ins w:id="32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BHARATIYA GANARAJYA</w:t>
        </w:r>
      </w:ins>
    </w:p>
    <w:p w:rsidR="00F16319" w:rsidRPr="004E2A25" w:rsidRDefault="00F16319" w:rsidP="00F16319">
      <w:pPr>
        <w:pStyle w:val="DBSBody"/>
        <w:ind w:left="720"/>
        <w:rPr>
          <w:ins w:id="327" w:author="Bibin Varkey Oommen" w:date="2019-04-28T09:24:00Z"/>
          <w:rFonts w:asciiTheme="minorHAnsi" w:hAnsiTheme="minorHAnsi" w:cstheme="minorHAnsi"/>
          <w:sz w:val="22"/>
          <w:szCs w:val="22"/>
        </w:rPr>
      </w:pPr>
      <w:ins w:id="32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INDE</w:t>
        </w:r>
      </w:ins>
    </w:p>
    <w:p w:rsidR="00F16319" w:rsidRPr="004E2A25" w:rsidRDefault="00F16319" w:rsidP="00F16319">
      <w:pPr>
        <w:pStyle w:val="DBSBody"/>
        <w:ind w:left="720"/>
        <w:rPr>
          <w:ins w:id="329" w:author="Bibin Varkey Oommen" w:date="2019-04-28T09:24:00Z"/>
          <w:rFonts w:asciiTheme="minorHAnsi" w:hAnsiTheme="minorHAnsi" w:cstheme="minorHAnsi"/>
          <w:sz w:val="22"/>
          <w:szCs w:val="22"/>
        </w:rPr>
      </w:pPr>
      <w:ins w:id="33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INDIA</w:t>
        </w:r>
      </w:ins>
    </w:p>
    <w:p w:rsidR="00F16319" w:rsidRPr="004E2A25" w:rsidRDefault="00F16319" w:rsidP="00F16319">
      <w:pPr>
        <w:pStyle w:val="DBSBody"/>
        <w:ind w:left="720"/>
        <w:rPr>
          <w:ins w:id="331" w:author="Bibin Varkey Oommen" w:date="2019-04-28T09:24:00Z"/>
          <w:rFonts w:asciiTheme="minorHAnsi" w:hAnsiTheme="minorHAnsi" w:cstheme="minorHAnsi"/>
          <w:sz w:val="22"/>
          <w:szCs w:val="22"/>
        </w:rPr>
      </w:pPr>
      <w:ins w:id="33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INDIEN</w:t>
        </w:r>
      </w:ins>
    </w:p>
    <w:p w:rsidR="00F16319" w:rsidRPr="004E2A25" w:rsidRDefault="00F16319" w:rsidP="00F16319">
      <w:pPr>
        <w:pStyle w:val="DBSBody"/>
        <w:ind w:left="720"/>
        <w:rPr>
          <w:ins w:id="333" w:author="Bibin Varkey Oommen" w:date="2019-04-28T09:24:00Z"/>
          <w:rFonts w:asciiTheme="minorHAnsi" w:hAnsiTheme="minorHAnsi" w:cstheme="minorHAnsi"/>
          <w:sz w:val="22"/>
          <w:szCs w:val="22"/>
        </w:rPr>
      </w:pPr>
      <w:ins w:id="33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- REPUBLIC OF INDIA</w:t>
        </w:r>
      </w:ins>
    </w:p>
    <w:p w:rsidR="00F16319" w:rsidRPr="004E2A25" w:rsidRDefault="00F16319" w:rsidP="00F16319">
      <w:pPr>
        <w:pStyle w:val="DBSBody"/>
        <w:ind w:left="720"/>
        <w:rPr>
          <w:ins w:id="335" w:author="Bibin Varkey Oommen" w:date="2019-04-28T09:24:00Z"/>
          <w:rFonts w:asciiTheme="minorHAnsi" w:hAnsiTheme="minorHAnsi" w:cstheme="minorHAnsi"/>
          <w:sz w:val="22"/>
          <w:szCs w:val="22"/>
        </w:rPr>
      </w:pPr>
      <w:ins w:id="33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STATE: </w:t>
        </w:r>
      </w:ins>
    </w:p>
    <w:p w:rsidR="00F16319" w:rsidRPr="004E2A25" w:rsidRDefault="00F16319" w:rsidP="00F16319">
      <w:pPr>
        <w:pStyle w:val="DBSBody"/>
        <w:ind w:left="720"/>
        <w:rPr>
          <w:ins w:id="337" w:author="Bibin Varkey Oommen" w:date="2019-04-28T09:24:00Z"/>
          <w:rFonts w:asciiTheme="minorHAnsi" w:hAnsiTheme="minorHAnsi" w:cstheme="minorHAnsi"/>
          <w:sz w:val="22"/>
          <w:szCs w:val="22"/>
        </w:rPr>
      </w:pPr>
      <w:ins w:id="33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Synonyms: none</w:t>
        </w:r>
      </w:ins>
    </w:p>
    <w:p w:rsidR="00F16319" w:rsidRPr="004E2A25" w:rsidRDefault="00F16319" w:rsidP="00F16319">
      <w:pPr>
        <w:pStyle w:val="DBSBody"/>
        <w:ind w:left="720"/>
        <w:rPr>
          <w:ins w:id="339" w:author="Bibin Varkey Oommen" w:date="2019-04-28T09:24:00Z"/>
          <w:rFonts w:asciiTheme="minorHAnsi" w:hAnsiTheme="minorHAnsi" w:cstheme="minorHAnsi"/>
          <w:sz w:val="22"/>
          <w:szCs w:val="22"/>
        </w:rPr>
      </w:pPr>
      <w:ins w:id="34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ORIGIN: </w:t>
        </w:r>
      </w:ins>
    </w:p>
    <w:p w:rsidR="00F16319" w:rsidRPr="004E2A25" w:rsidRDefault="00F16319" w:rsidP="00F16319">
      <w:pPr>
        <w:pStyle w:val="DBSBody"/>
        <w:ind w:left="720"/>
        <w:rPr>
          <w:ins w:id="341" w:author="Bibin Varkey Oommen" w:date="2019-04-28T09:24:00Z"/>
          <w:rFonts w:asciiTheme="minorHAnsi" w:hAnsiTheme="minorHAnsi" w:cstheme="minorHAnsi"/>
          <w:sz w:val="22"/>
          <w:szCs w:val="22"/>
        </w:rPr>
      </w:pPr>
      <w:ins w:id="34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PEP</w:t>
        </w:r>
      </w:ins>
    </w:p>
    <w:p w:rsidR="00F16319" w:rsidRPr="004E2A25" w:rsidRDefault="00F16319" w:rsidP="00F16319">
      <w:pPr>
        <w:pStyle w:val="DBSBody"/>
        <w:ind w:left="720"/>
        <w:rPr>
          <w:ins w:id="343" w:author="Bibin Varkey Oommen" w:date="2019-04-28T09:24:00Z"/>
          <w:rFonts w:asciiTheme="minorHAnsi" w:hAnsiTheme="minorHAnsi" w:cstheme="minorHAnsi"/>
          <w:sz w:val="22"/>
          <w:szCs w:val="22"/>
        </w:rPr>
      </w:pPr>
      <w:ins w:id="34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DESIGNATION: </w:t>
        </w:r>
      </w:ins>
    </w:p>
    <w:p w:rsidR="00F16319" w:rsidRPr="004E2A25" w:rsidRDefault="00F16319" w:rsidP="00F16319">
      <w:pPr>
        <w:pStyle w:val="DBSBody"/>
        <w:ind w:left="720"/>
        <w:rPr>
          <w:ins w:id="345" w:author="Bibin Varkey Oommen" w:date="2019-04-28T09:24:00Z"/>
          <w:rFonts w:asciiTheme="minorHAnsi" w:hAnsiTheme="minorHAnsi" w:cstheme="minorHAnsi"/>
          <w:sz w:val="22"/>
          <w:szCs w:val="22"/>
        </w:rPr>
      </w:pPr>
      <w:ins w:id="34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GWL</w:t>
        </w:r>
      </w:ins>
    </w:p>
    <w:p w:rsidR="00F16319" w:rsidRPr="004E2A25" w:rsidRDefault="00F16319" w:rsidP="00F16319">
      <w:pPr>
        <w:pStyle w:val="DBSBody"/>
        <w:ind w:left="720"/>
        <w:rPr>
          <w:ins w:id="347" w:author="Bibin Varkey Oommen" w:date="2019-04-28T09:24:00Z"/>
          <w:rFonts w:asciiTheme="minorHAnsi" w:hAnsiTheme="minorHAnsi" w:cstheme="minorHAnsi"/>
          <w:sz w:val="22"/>
          <w:szCs w:val="22"/>
        </w:rPr>
      </w:pPr>
      <w:ins w:id="34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TYPE: </w:t>
        </w:r>
      </w:ins>
    </w:p>
    <w:p w:rsidR="00F16319" w:rsidRPr="004E2A25" w:rsidRDefault="00F16319" w:rsidP="00F16319">
      <w:pPr>
        <w:pStyle w:val="DBSBody"/>
        <w:ind w:left="720"/>
        <w:rPr>
          <w:ins w:id="349" w:author="Bibin Varkey Oommen" w:date="2019-04-28T09:24:00Z"/>
          <w:rFonts w:asciiTheme="minorHAnsi" w:hAnsiTheme="minorHAnsi" w:cstheme="minorHAnsi"/>
          <w:sz w:val="22"/>
          <w:szCs w:val="22"/>
        </w:rPr>
      </w:pPr>
      <w:ins w:id="35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lastRenderedPageBreak/>
          <w:t>Individual</w:t>
        </w:r>
      </w:ins>
    </w:p>
    <w:p w:rsidR="00F16319" w:rsidRPr="004E2A25" w:rsidRDefault="00F16319" w:rsidP="00F16319">
      <w:pPr>
        <w:pStyle w:val="DBSBody"/>
        <w:ind w:left="720"/>
        <w:rPr>
          <w:ins w:id="351" w:author="Bibin Varkey Oommen" w:date="2019-04-28T09:24:00Z"/>
          <w:rFonts w:asciiTheme="minorHAnsi" w:hAnsiTheme="minorHAnsi" w:cstheme="minorHAnsi"/>
          <w:sz w:val="22"/>
          <w:szCs w:val="22"/>
        </w:rPr>
      </w:pPr>
      <w:ins w:id="35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SEARCH CODES: </w:t>
        </w:r>
      </w:ins>
    </w:p>
    <w:p w:rsidR="00F16319" w:rsidRPr="004E2A25" w:rsidRDefault="00F16319" w:rsidP="00F16319">
      <w:pPr>
        <w:pStyle w:val="DBSBody"/>
        <w:ind w:left="720"/>
        <w:rPr>
          <w:ins w:id="353" w:author="Bibin Varkey Oommen" w:date="2019-04-28T09:24:00Z"/>
          <w:rFonts w:asciiTheme="minorHAnsi" w:hAnsiTheme="minorHAnsi" w:cstheme="minorHAnsi"/>
          <w:sz w:val="22"/>
          <w:szCs w:val="22"/>
        </w:rPr>
      </w:pPr>
      <w:ins w:id="35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XKW5607023</w:t>
        </w:r>
      </w:ins>
    </w:p>
    <w:p w:rsidR="00F16319" w:rsidRPr="004E2A25" w:rsidRDefault="00F16319" w:rsidP="00F16319">
      <w:pPr>
        <w:pStyle w:val="DBSBody"/>
        <w:ind w:left="720"/>
        <w:rPr>
          <w:ins w:id="355" w:author="Bibin Varkey Oommen" w:date="2019-04-28T09:24:00Z"/>
          <w:rFonts w:asciiTheme="minorHAnsi" w:hAnsiTheme="minorHAnsi" w:cstheme="minorHAnsi"/>
          <w:sz w:val="22"/>
          <w:szCs w:val="22"/>
        </w:rPr>
      </w:pPr>
      <w:ins w:id="35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USER DATA 1: </w:t>
        </w:r>
      </w:ins>
    </w:p>
    <w:p w:rsidR="00F16319" w:rsidRPr="004E2A25" w:rsidRDefault="00F16319" w:rsidP="00F16319">
      <w:pPr>
        <w:pStyle w:val="DBSBody"/>
        <w:ind w:left="720"/>
        <w:rPr>
          <w:ins w:id="357" w:author="Bibin Varkey Oommen" w:date="2019-04-28T09:24:00Z"/>
          <w:rFonts w:asciiTheme="minorHAnsi" w:hAnsiTheme="minorHAnsi" w:cstheme="minorHAnsi"/>
          <w:sz w:val="22"/>
          <w:szCs w:val="22"/>
        </w:rPr>
      </w:pPr>
      <w:ins w:id="35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359" w:author="Bibin Varkey Oommen" w:date="2019-04-28T09:24:00Z"/>
          <w:rFonts w:asciiTheme="minorHAnsi" w:hAnsiTheme="minorHAnsi" w:cstheme="minorHAnsi"/>
          <w:sz w:val="22"/>
          <w:szCs w:val="22"/>
        </w:rPr>
      </w:pPr>
      <w:ins w:id="36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USER DATA 2: </w:t>
        </w:r>
      </w:ins>
    </w:p>
    <w:p w:rsidR="00F16319" w:rsidRPr="004E2A25" w:rsidRDefault="00F16319" w:rsidP="00F16319">
      <w:pPr>
        <w:pStyle w:val="DBSBody"/>
        <w:ind w:left="720"/>
        <w:rPr>
          <w:ins w:id="361" w:author="Bibin Varkey Oommen" w:date="2019-04-28T09:24:00Z"/>
          <w:rFonts w:asciiTheme="minorHAnsi" w:hAnsiTheme="minorHAnsi" w:cstheme="minorHAnsi"/>
          <w:sz w:val="22"/>
          <w:szCs w:val="22"/>
        </w:rPr>
      </w:pPr>
      <w:ins w:id="36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363" w:author="Bibin Varkey Oommen" w:date="2019-04-28T09:24:00Z"/>
          <w:rFonts w:asciiTheme="minorHAnsi" w:hAnsiTheme="minorHAnsi" w:cstheme="minorHAnsi"/>
          <w:sz w:val="22"/>
          <w:szCs w:val="22"/>
        </w:rPr>
      </w:pPr>
      <w:ins w:id="36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OFFICIAL REF: </w:t>
        </w:r>
      </w:ins>
    </w:p>
    <w:p w:rsidR="00F16319" w:rsidRPr="004E2A25" w:rsidRDefault="00F16319" w:rsidP="00F16319">
      <w:pPr>
        <w:pStyle w:val="DBSBody"/>
        <w:ind w:left="720"/>
        <w:rPr>
          <w:ins w:id="365" w:author="Bibin Varkey Oommen" w:date="2019-04-28T09:24:00Z"/>
          <w:rFonts w:asciiTheme="minorHAnsi" w:hAnsiTheme="minorHAnsi" w:cstheme="minorHAnsi"/>
          <w:sz w:val="22"/>
          <w:szCs w:val="22"/>
        </w:rPr>
      </w:pPr>
      <w:ins w:id="36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2018-05-22 11:14:47 PEP</w:t>
        </w:r>
      </w:ins>
    </w:p>
    <w:p w:rsidR="00F16319" w:rsidRPr="004E2A25" w:rsidRDefault="00F16319" w:rsidP="00F16319">
      <w:pPr>
        <w:pStyle w:val="DBSBody"/>
        <w:ind w:left="720"/>
        <w:rPr>
          <w:ins w:id="367" w:author="Bibin Varkey Oommen" w:date="2019-04-28T09:24:00Z"/>
          <w:rFonts w:asciiTheme="minorHAnsi" w:hAnsiTheme="minorHAnsi" w:cstheme="minorHAnsi"/>
          <w:sz w:val="22"/>
          <w:szCs w:val="22"/>
        </w:rPr>
      </w:pPr>
      <w:ins w:id="36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PASSPORT: </w:t>
        </w:r>
      </w:ins>
    </w:p>
    <w:p w:rsidR="00F16319" w:rsidRPr="004E2A25" w:rsidRDefault="00F16319" w:rsidP="00F16319">
      <w:pPr>
        <w:pStyle w:val="DBSBody"/>
        <w:ind w:left="720"/>
        <w:rPr>
          <w:ins w:id="369" w:author="Bibin Varkey Oommen" w:date="2019-04-28T09:24:00Z"/>
          <w:rFonts w:asciiTheme="minorHAnsi" w:hAnsiTheme="minorHAnsi" w:cstheme="minorHAnsi"/>
          <w:sz w:val="22"/>
          <w:szCs w:val="22"/>
        </w:rPr>
      </w:pPr>
      <w:ins w:id="37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371" w:author="Bibin Varkey Oommen" w:date="2019-04-28T09:24:00Z"/>
          <w:rFonts w:asciiTheme="minorHAnsi" w:hAnsiTheme="minorHAnsi" w:cstheme="minorHAnsi"/>
          <w:sz w:val="22"/>
          <w:szCs w:val="22"/>
        </w:rPr>
      </w:pPr>
      <w:ins w:id="37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BIC CODES: </w:t>
        </w:r>
      </w:ins>
    </w:p>
    <w:p w:rsidR="00F16319" w:rsidRPr="004E2A25" w:rsidRDefault="00F16319" w:rsidP="00F16319">
      <w:pPr>
        <w:pStyle w:val="DBSBody"/>
        <w:ind w:left="720"/>
        <w:rPr>
          <w:ins w:id="373" w:author="Bibin Varkey Oommen" w:date="2019-04-28T09:24:00Z"/>
          <w:rFonts w:asciiTheme="minorHAnsi" w:hAnsiTheme="minorHAnsi" w:cstheme="minorHAnsi"/>
          <w:sz w:val="22"/>
          <w:szCs w:val="22"/>
        </w:rPr>
      </w:pPr>
      <w:ins w:id="37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375" w:author="Bibin Varkey Oommen" w:date="2019-04-28T09:24:00Z"/>
          <w:rFonts w:asciiTheme="minorHAnsi" w:hAnsiTheme="minorHAnsi" w:cstheme="minorHAnsi"/>
          <w:sz w:val="22"/>
          <w:szCs w:val="22"/>
        </w:rPr>
      </w:pPr>
      <w:ins w:id="37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NATID: </w:t>
        </w:r>
      </w:ins>
    </w:p>
    <w:p w:rsidR="00F16319" w:rsidRPr="004E2A25" w:rsidRDefault="00F16319" w:rsidP="00F16319">
      <w:pPr>
        <w:pStyle w:val="DBSBody"/>
        <w:ind w:left="720"/>
        <w:rPr>
          <w:ins w:id="377" w:author="Bibin Varkey Oommen" w:date="2019-04-28T09:24:00Z"/>
          <w:rFonts w:asciiTheme="minorHAnsi" w:hAnsiTheme="minorHAnsi" w:cstheme="minorHAnsi"/>
          <w:sz w:val="22"/>
          <w:szCs w:val="22"/>
        </w:rPr>
      </w:pPr>
      <w:ins w:id="37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379" w:author="Bibin Varkey Oommen" w:date="2019-04-28T09:24:00Z"/>
          <w:rFonts w:asciiTheme="minorHAnsi" w:hAnsiTheme="minorHAnsi" w:cstheme="minorHAnsi"/>
          <w:sz w:val="22"/>
          <w:szCs w:val="22"/>
        </w:rPr>
      </w:pPr>
      <w:ins w:id="38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PLACE OF BIRTH: </w:t>
        </w:r>
      </w:ins>
    </w:p>
    <w:p w:rsidR="00F16319" w:rsidRPr="004E2A25" w:rsidRDefault="00F16319" w:rsidP="00F16319">
      <w:pPr>
        <w:pStyle w:val="DBSBody"/>
        <w:ind w:left="720"/>
        <w:rPr>
          <w:ins w:id="381" w:author="Bibin Varkey Oommen" w:date="2019-04-28T09:24:00Z"/>
          <w:rFonts w:asciiTheme="minorHAnsi" w:hAnsiTheme="minorHAnsi" w:cstheme="minorHAnsi"/>
          <w:sz w:val="22"/>
          <w:szCs w:val="22"/>
        </w:rPr>
      </w:pPr>
      <w:ins w:id="38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383" w:author="Bibin Varkey Oommen" w:date="2019-04-28T09:24:00Z"/>
          <w:rFonts w:asciiTheme="minorHAnsi" w:hAnsiTheme="minorHAnsi" w:cstheme="minorHAnsi"/>
          <w:sz w:val="22"/>
          <w:szCs w:val="22"/>
        </w:rPr>
      </w:pPr>
      <w:ins w:id="38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DATE OF BIRTH: </w:t>
        </w:r>
      </w:ins>
    </w:p>
    <w:p w:rsidR="00F16319" w:rsidRPr="004E2A25" w:rsidRDefault="00F16319" w:rsidP="00F16319">
      <w:pPr>
        <w:pStyle w:val="DBSBody"/>
        <w:ind w:left="720"/>
        <w:rPr>
          <w:ins w:id="385" w:author="Bibin Varkey Oommen" w:date="2019-04-28T09:24:00Z"/>
          <w:rFonts w:asciiTheme="minorHAnsi" w:hAnsiTheme="minorHAnsi" w:cstheme="minorHAnsi"/>
          <w:sz w:val="22"/>
          <w:szCs w:val="22"/>
        </w:rPr>
      </w:pPr>
      <w:ins w:id="38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1982 1983</w:t>
        </w:r>
      </w:ins>
    </w:p>
    <w:p w:rsidR="00F16319" w:rsidRPr="004E2A25" w:rsidRDefault="00F16319" w:rsidP="00F16319">
      <w:pPr>
        <w:pStyle w:val="DBSBody"/>
        <w:ind w:left="720"/>
        <w:rPr>
          <w:ins w:id="387" w:author="Bibin Varkey Oommen" w:date="2019-04-28T09:24:00Z"/>
          <w:rFonts w:asciiTheme="minorHAnsi" w:hAnsiTheme="minorHAnsi" w:cstheme="minorHAnsi"/>
          <w:sz w:val="22"/>
          <w:szCs w:val="22"/>
        </w:rPr>
      </w:pPr>
      <w:ins w:id="38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NATIONALITY: </w:t>
        </w:r>
      </w:ins>
    </w:p>
    <w:p w:rsidR="00F16319" w:rsidRPr="004E2A25" w:rsidRDefault="00F16319" w:rsidP="00F16319">
      <w:pPr>
        <w:pStyle w:val="DBSBody"/>
        <w:ind w:left="720"/>
        <w:rPr>
          <w:ins w:id="389" w:author="Bibin Varkey Oommen" w:date="2019-04-28T09:24:00Z"/>
          <w:rFonts w:asciiTheme="minorHAnsi" w:hAnsiTheme="minorHAnsi" w:cstheme="minorHAnsi"/>
          <w:sz w:val="22"/>
          <w:szCs w:val="22"/>
        </w:rPr>
      </w:pPr>
      <w:ins w:id="39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391" w:author="Bibin Varkey Oommen" w:date="2019-04-28T09:24:00Z"/>
          <w:rFonts w:asciiTheme="minorHAnsi" w:hAnsiTheme="minorHAnsi" w:cstheme="minorHAnsi"/>
          <w:sz w:val="22"/>
          <w:szCs w:val="22"/>
        </w:rPr>
      </w:pPr>
      <w:ins w:id="39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ADDITIONAL INFOS: </w:t>
        </w:r>
      </w:ins>
    </w:p>
    <w:p w:rsidR="00F16319" w:rsidRPr="004E2A25" w:rsidRDefault="00F16319" w:rsidP="00F16319">
      <w:pPr>
        <w:pStyle w:val="DBSBody"/>
        <w:ind w:left="720"/>
        <w:rPr>
          <w:ins w:id="393" w:author="Bibin Varkey Oommen" w:date="2019-04-28T09:24:00Z"/>
          <w:rFonts w:asciiTheme="minorHAnsi" w:hAnsiTheme="minorHAnsi" w:cstheme="minorHAnsi"/>
          <w:sz w:val="22"/>
          <w:szCs w:val="22"/>
        </w:rPr>
      </w:pPr>
      <w:ins w:id="39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List ID: 1020 / Create Date: 10/10/2016 00:00:00 / Last Update Date: 05/22/2018 11:14:47 / Org_PID: 437818 / Title: SON OF H K KUMARASWAMY, MEMBER OF THE KARNATAKA LEGISLATIVE ASSEMBLY. / OtherID: XKW5607023 / Gender: MALE / Relationship: Son / OriginalID: 7586652</w:t>
        </w:r>
      </w:ins>
    </w:p>
    <w:p w:rsidR="00F16319" w:rsidRPr="004E2A25" w:rsidRDefault="00F16319" w:rsidP="00F16319">
      <w:pPr>
        <w:pStyle w:val="DBSBody"/>
        <w:ind w:left="720"/>
        <w:rPr>
          <w:ins w:id="395" w:author="Bibin Varkey Oommen" w:date="2019-04-28T09:24:00Z"/>
          <w:rFonts w:asciiTheme="minorHAnsi" w:hAnsiTheme="minorHAnsi" w:cstheme="minorHAnsi"/>
          <w:sz w:val="22"/>
          <w:szCs w:val="22"/>
        </w:rPr>
      </w:pPr>
      <w:ins w:id="39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TYPE: </w:t>
        </w:r>
      </w:ins>
    </w:p>
    <w:p w:rsidR="00F16319" w:rsidRPr="004E2A25" w:rsidRDefault="00F16319" w:rsidP="00F16319">
      <w:pPr>
        <w:pStyle w:val="DBSBody"/>
        <w:ind w:left="720"/>
        <w:rPr>
          <w:ins w:id="397" w:author="Bibin Varkey Oommen" w:date="2019-04-28T09:24:00Z"/>
          <w:rFonts w:asciiTheme="minorHAnsi" w:hAnsiTheme="minorHAnsi" w:cstheme="minorHAnsi"/>
          <w:sz w:val="22"/>
          <w:szCs w:val="22"/>
        </w:rPr>
      </w:pPr>
      <w:ins w:id="39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1</w:t>
        </w:r>
      </w:ins>
    </w:p>
    <w:p w:rsidR="00F16319" w:rsidRPr="004E2A25" w:rsidRDefault="00F16319" w:rsidP="00F16319">
      <w:pPr>
        <w:pStyle w:val="DBSBody"/>
        <w:ind w:left="720"/>
        <w:rPr>
          <w:ins w:id="399" w:author="Bibin Varkey Oommen" w:date="2019-04-28T09:24:00Z"/>
          <w:rFonts w:asciiTheme="minorHAnsi" w:hAnsiTheme="minorHAnsi" w:cstheme="minorHAnsi"/>
          <w:sz w:val="22"/>
          <w:szCs w:val="22"/>
        </w:rPr>
      </w:pPr>
      <w:ins w:id="40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PRIORITY: </w:t>
        </w:r>
      </w:ins>
    </w:p>
    <w:p w:rsidR="00F16319" w:rsidRPr="004E2A25" w:rsidRDefault="00F16319" w:rsidP="00F16319">
      <w:pPr>
        <w:pStyle w:val="DBSBody"/>
        <w:ind w:left="720"/>
        <w:rPr>
          <w:ins w:id="401" w:author="Bibin Varkey Oommen" w:date="2019-04-28T09:24:00Z"/>
          <w:rFonts w:asciiTheme="minorHAnsi" w:hAnsiTheme="minorHAnsi" w:cstheme="minorHAnsi"/>
          <w:sz w:val="22"/>
          <w:szCs w:val="22"/>
        </w:rPr>
      </w:pPr>
      <w:ins w:id="40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0</w:t>
        </w:r>
      </w:ins>
    </w:p>
    <w:p w:rsidR="00F16319" w:rsidRPr="004E2A25" w:rsidRDefault="00F16319" w:rsidP="00F16319">
      <w:pPr>
        <w:pStyle w:val="DBSBody"/>
        <w:ind w:left="720"/>
        <w:rPr>
          <w:ins w:id="403" w:author="Bibin Varkey Oommen" w:date="2019-04-28T09:24:00Z"/>
          <w:rFonts w:asciiTheme="minorHAnsi" w:hAnsiTheme="minorHAnsi" w:cstheme="minorHAnsi"/>
          <w:sz w:val="22"/>
          <w:szCs w:val="22"/>
        </w:rPr>
      </w:pPr>
      <w:ins w:id="40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CONFIDENTIALITY: </w:t>
        </w:r>
      </w:ins>
    </w:p>
    <w:p w:rsidR="00F16319" w:rsidRPr="004E2A25" w:rsidRDefault="00F16319" w:rsidP="00F16319">
      <w:pPr>
        <w:pStyle w:val="DBSBody"/>
        <w:ind w:left="720"/>
        <w:rPr>
          <w:ins w:id="405" w:author="Bibin Varkey Oommen" w:date="2019-04-28T09:24:00Z"/>
          <w:rFonts w:asciiTheme="minorHAnsi" w:hAnsiTheme="minorHAnsi" w:cstheme="minorHAnsi"/>
          <w:sz w:val="22"/>
          <w:szCs w:val="22"/>
        </w:rPr>
      </w:pPr>
      <w:ins w:id="40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0</w:t>
        </w:r>
      </w:ins>
    </w:p>
    <w:p w:rsidR="00F16319" w:rsidRPr="004E2A25" w:rsidRDefault="00F16319" w:rsidP="00F16319">
      <w:pPr>
        <w:pStyle w:val="DBSBody"/>
        <w:ind w:left="720"/>
        <w:rPr>
          <w:ins w:id="407" w:author="Bibin Varkey Oommen" w:date="2019-04-28T09:24:00Z"/>
          <w:rFonts w:asciiTheme="minorHAnsi" w:hAnsiTheme="minorHAnsi" w:cstheme="minorHAnsi"/>
          <w:sz w:val="22"/>
          <w:szCs w:val="22"/>
        </w:rPr>
      </w:pPr>
      <w:ins w:id="40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FML INFO: </w:t>
        </w:r>
      </w:ins>
    </w:p>
    <w:p w:rsidR="00F16319" w:rsidRPr="004E2A25" w:rsidRDefault="00F16319" w:rsidP="00F16319">
      <w:pPr>
        <w:pStyle w:val="DBSBody"/>
        <w:ind w:left="720"/>
        <w:rPr>
          <w:ins w:id="409" w:author="Bibin Varkey Oommen" w:date="2019-04-28T09:24:00Z"/>
          <w:rFonts w:asciiTheme="minorHAnsi" w:hAnsiTheme="minorHAnsi" w:cstheme="minorHAnsi"/>
          <w:sz w:val="22"/>
          <w:szCs w:val="22"/>
        </w:rPr>
      </w:pPr>
      <w:ins w:id="41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none</w:t>
        </w:r>
      </w:ins>
    </w:p>
    <w:p w:rsidR="00F16319" w:rsidRPr="004E2A25" w:rsidRDefault="00F16319" w:rsidP="00F16319">
      <w:pPr>
        <w:pStyle w:val="DBSBody"/>
        <w:ind w:left="720"/>
        <w:rPr>
          <w:ins w:id="411" w:author="Bibin Varkey Oommen" w:date="2019-04-28T09:24:00Z"/>
          <w:rFonts w:asciiTheme="minorHAnsi" w:hAnsiTheme="minorHAnsi" w:cstheme="minorHAnsi"/>
          <w:sz w:val="22"/>
          <w:szCs w:val="22"/>
        </w:rPr>
      </w:pPr>
      <w:ins w:id="41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PEP-FEP: </w:t>
        </w:r>
      </w:ins>
    </w:p>
    <w:p w:rsidR="00F16319" w:rsidRPr="004E2A25" w:rsidRDefault="00F16319" w:rsidP="00F16319">
      <w:pPr>
        <w:pStyle w:val="DBSBody"/>
        <w:ind w:left="720"/>
        <w:rPr>
          <w:ins w:id="413" w:author="Bibin Varkey Oommen" w:date="2019-04-28T09:24:00Z"/>
          <w:rFonts w:asciiTheme="minorHAnsi" w:hAnsiTheme="minorHAnsi" w:cstheme="minorHAnsi"/>
          <w:sz w:val="22"/>
          <w:szCs w:val="22"/>
        </w:rPr>
      </w:pPr>
      <w:ins w:id="41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1 0</w:t>
        </w:r>
      </w:ins>
    </w:p>
    <w:p w:rsidR="00F16319" w:rsidRPr="004E2A25" w:rsidRDefault="00F16319" w:rsidP="00F16319">
      <w:pPr>
        <w:pStyle w:val="DBSBody"/>
        <w:ind w:left="720"/>
        <w:rPr>
          <w:ins w:id="415" w:author="Bibin Varkey Oommen" w:date="2019-04-28T09:24:00Z"/>
          <w:rFonts w:asciiTheme="minorHAnsi" w:hAnsiTheme="minorHAnsi" w:cstheme="minorHAnsi"/>
          <w:sz w:val="22"/>
          <w:szCs w:val="22"/>
        </w:rPr>
      </w:pPr>
      <w:ins w:id="41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KEYWORDS: </w:t>
        </w:r>
      </w:ins>
    </w:p>
    <w:p w:rsidR="00F16319" w:rsidRPr="004E2A25" w:rsidRDefault="00F16319" w:rsidP="00F16319">
      <w:pPr>
        <w:pStyle w:val="DBSBody"/>
        <w:ind w:left="720"/>
        <w:rPr>
          <w:ins w:id="417" w:author="Bibin Varkey Oommen" w:date="2019-04-28T09:24:00Z"/>
          <w:rFonts w:asciiTheme="minorHAnsi" w:hAnsiTheme="minorHAnsi" w:cstheme="minorHAnsi"/>
          <w:sz w:val="22"/>
          <w:szCs w:val="22"/>
        </w:rPr>
      </w:pPr>
      <w:ins w:id="41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OS:PEP NS:NAMESOURCE_WEBSITE ENTITYLEVEL:LEVEL_STATE SC:FAMILY_MEMBER</w:t>
        </w:r>
      </w:ins>
    </w:p>
    <w:p w:rsidR="00F16319" w:rsidRPr="004E2A25" w:rsidRDefault="00F16319" w:rsidP="00F16319">
      <w:pPr>
        <w:pStyle w:val="DBSBody"/>
        <w:ind w:left="720"/>
        <w:rPr>
          <w:ins w:id="419" w:author="Bibin Varkey Oommen" w:date="2019-04-28T09:24:00Z"/>
          <w:rFonts w:asciiTheme="minorHAnsi" w:hAnsiTheme="minorHAnsi" w:cstheme="minorHAnsi"/>
          <w:sz w:val="22"/>
          <w:szCs w:val="22"/>
        </w:rPr>
      </w:pPr>
      <w:ins w:id="42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HYPERLINKS: </w:t>
        </w:r>
      </w:ins>
    </w:p>
    <w:p w:rsidR="00F16319" w:rsidRPr="004E2A25" w:rsidRDefault="00F16319" w:rsidP="00F16319">
      <w:pPr>
        <w:pStyle w:val="DBSBody"/>
        <w:ind w:left="720"/>
        <w:rPr>
          <w:ins w:id="421" w:author="Bibin Varkey Oommen" w:date="2019-04-28T09:24:00Z"/>
          <w:rFonts w:asciiTheme="minorHAnsi" w:hAnsiTheme="minorHAnsi" w:cstheme="minorHAnsi"/>
          <w:sz w:val="22"/>
          <w:szCs w:val="22"/>
        </w:rPr>
      </w:pPr>
      <w:ins w:id="42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https://accuity.worldcompliance.com/signin.aspx?ent=158f588d-2b86-41e8-8432-5b7663dbf90a</w:t>
        </w:r>
      </w:ins>
    </w:p>
    <w:p w:rsidR="00F16319" w:rsidRPr="004E2A25" w:rsidRDefault="00F16319" w:rsidP="00F16319">
      <w:pPr>
        <w:pStyle w:val="DBSBody"/>
        <w:ind w:left="720"/>
        <w:rPr>
          <w:ins w:id="423" w:author="Bibin Varkey Oommen" w:date="2019-04-28T09:24:00Z"/>
          <w:rFonts w:asciiTheme="minorHAnsi" w:hAnsiTheme="minorHAnsi" w:cstheme="minorHAnsi"/>
          <w:sz w:val="22"/>
          <w:szCs w:val="22"/>
        </w:rPr>
      </w:pPr>
      <w:ins w:id="42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TYS: 1</w:t>
        </w:r>
      </w:ins>
    </w:p>
    <w:p w:rsidR="00F16319" w:rsidRPr="004E2A25" w:rsidRDefault="00F16319" w:rsidP="00F16319">
      <w:pPr>
        <w:pStyle w:val="DBSBody"/>
        <w:ind w:left="720"/>
        <w:rPr>
          <w:ins w:id="425" w:author="Bibin Varkey Oommen" w:date="2019-04-28T09:24:00Z"/>
          <w:rFonts w:asciiTheme="minorHAnsi" w:hAnsiTheme="minorHAnsi" w:cstheme="minorHAnsi"/>
          <w:sz w:val="22"/>
          <w:szCs w:val="22"/>
        </w:rPr>
      </w:pPr>
      <w:ins w:id="42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ISN: 0</w:t>
        </w:r>
      </w:ins>
    </w:p>
    <w:p w:rsidR="00F16319" w:rsidRPr="004E2A25" w:rsidRDefault="00F16319" w:rsidP="00F16319">
      <w:pPr>
        <w:pStyle w:val="DBSBody"/>
        <w:ind w:left="720"/>
        <w:rPr>
          <w:ins w:id="427" w:author="Bibin Varkey Oommen" w:date="2019-04-28T09:24:00Z"/>
          <w:rFonts w:asciiTheme="minorHAnsi" w:hAnsiTheme="minorHAnsi" w:cstheme="minorHAnsi"/>
          <w:sz w:val="22"/>
          <w:szCs w:val="22"/>
        </w:rPr>
      </w:pPr>
      <w:ins w:id="42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=============================</w:t>
        </w:r>
      </w:ins>
    </w:p>
    <w:p w:rsidR="00F16319" w:rsidRPr="004E2A25" w:rsidRDefault="00F16319" w:rsidP="00F16319">
      <w:pPr>
        <w:pStyle w:val="DBSBody"/>
        <w:ind w:left="720"/>
        <w:rPr>
          <w:ins w:id="429" w:author="Bibin Varkey Oommen" w:date="2019-04-28T09:24:00Z"/>
          <w:rFonts w:asciiTheme="minorHAnsi" w:hAnsiTheme="minorHAnsi" w:cstheme="minorHAnsi"/>
          <w:sz w:val="22"/>
          <w:szCs w:val="22"/>
        </w:rPr>
      </w:pPr>
      <w:ins w:id="43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 xml:space="preserve">   *** INTERNAL OFAC DETAILS ***</w:t>
        </w:r>
      </w:ins>
    </w:p>
    <w:p w:rsidR="00F16319" w:rsidRPr="004E2A25" w:rsidRDefault="00F16319" w:rsidP="00F16319">
      <w:pPr>
        <w:pStyle w:val="DBSBody"/>
        <w:ind w:left="720"/>
        <w:rPr>
          <w:ins w:id="431" w:author="Bibin Varkey Oommen" w:date="2019-04-28T09:24:00Z"/>
          <w:rFonts w:asciiTheme="minorHAnsi" w:hAnsiTheme="minorHAnsi" w:cstheme="minorHAnsi"/>
          <w:sz w:val="22"/>
          <w:szCs w:val="22"/>
        </w:rPr>
      </w:pPr>
      <w:ins w:id="43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HasSndRcvIn</w:t>
        </w:r>
      </w:ins>
    </w:p>
    <w:p w:rsidR="00F16319" w:rsidRPr="004E2A25" w:rsidRDefault="00F16319" w:rsidP="00F16319">
      <w:pPr>
        <w:pStyle w:val="DBSBody"/>
        <w:ind w:left="720"/>
        <w:rPr>
          <w:ins w:id="433" w:author="Bibin Varkey Oommen" w:date="2019-04-28T09:24:00Z"/>
          <w:rFonts w:asciiTheme="minorHAnsi" w:hAnsiTheme="minorHAnsi" w:cstheme="minorHAnsi"/>
          <w:sz w:val="22"/>
          <w:szCs w:val="22"/>
        </w:rPr>
      </w:pPr>
      <w:ins w:id="434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Limited: 0</w:t>
        </w:r>
      </w:ins>
    </w:p>
    <w:p w:rsidR="00F16319" w:rsidRPr="004E2A25" w:rsidRDefault="00F16319" w:rsidP="00F16319">
      <w:pPr>
        <w:pStyle w:val="DBSBody"/>
        <w:ind w:left="720"/>
        <w:rPr>
          <w:ins w:id="435" w:author="Bibin Varkey Oommen" w:date="2019-04-28T09:24:00Z"/>
          <w:rFonts w:asciiTheme="minorHAnsi" w:hAnsiTheme="minorHAnsi" w:cstheme="minorHAnsi"/>
          <w:sz w:val="22"/>
          <w:szCs w:val="22"/>
        </w:rPr>
      </w:pPr>
      <w:ins w:id="436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|AS04979205|0.00|NAM|3|13|-1|-1|-1|-1|-1|-1|-1|-1|</w:t>
        </w:r>
      </w:ins>
    </w:p>
    <w:p w:rsidR="00F16319" w:rsidRPr="004E2A25" w:rsidRDefault="00F16319" w:rsidP="00F16319">
      <w:pPr>
        <w:pStyle w:val="DBSBody"/>
        <w:ind w:left="720"/>
        <w:rPr>
          <w:ins w:id="437" w:author="Bibin Varkey Oommen" w:date="2019-04-28T09:24:00Z"/>
          <w:rFonts w:asciiTheme="minorHAnsi" w:hAnsiTheme="minorHAnsi" w:cstheme="minorHAnsi"/>
          <w:sz w:val="22"/>
          <w:szCs w:val="22"/>
        </w:rPr>
      </w:pPr>
      <w:ins w:id="438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lastRenderedPageBreak/>
          <w:t>|AS08151740|0.00|NAM|3|13|-1|-1|-1|-1|-1|-1|-1|-1|</w:t>
        </w:r>
      </w:ins>
    </w:p>
    <w:p w:rsidR="00F16319" w:rsidRDefault="00F16319" w:rsidP="00F16319">
      <w:pPr>
        <w:pStyle w:val="DBSBody"/>
        <w:ind w:left="720"/>
        <w:rPr>
          <w:ins w:id="439" w:author="Bibin Varkey Oommen" w:date="2019-04-28T09:25:00Z"/>
          <w:rFonts w:asciiTheme="minorHAnsi" w:hAnsiTheme="minorHAnsi" w:cstheme="minorHAnsi"/>
          <w:sz w:val="22"/>
          <w:szCs w:val="22"/>
        </w:rPr>
      </w:pPr>
      <w:ins w:id="440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|AS05752051|0.00|NAM|3|1</w:t>
        </w:r>
        <w:r>
          <w:rPr>
            <w:rFonts w:asciiTheme="minorHAnsi" w:hAnsiTheme="minorHAnsi" w:cstheme="minorHAnsi"/>
            <w:sz w:val="22"/>
            <w:szCs w:val="22"/>
          </w:rPr>
          <w:t>3|-1|-1|-1|-1|-1|-1|-1|-1|]]&gt;</w:t>
        </w:r>
      </w:ins>
    </w:p>
    <w:p w:rsidR="00F16319" w:rsidRDefault="00F16319" w:rsidP="00374BE1">
      <w:pPr>
        <w:pStyle w:val="DBSBody"/>
        <w:ind w:left="1440" w:firstLine="720"/>
        <w:rPr>
          <w:rFonts w:asciiTheme="minorHAnsi" w:hAnsiTheme="minorHAnsi" w:cstheme="minorHAnsi"/>
          <w:sz w:val="22"/>
          <w:szCs w:val="22"/>
        </w:rPr>
      </w:pPr>
      <w:bookmarkStart w:id="441" w:name="_GoBack"/>
      <w:ins w:id="442" w:author="Bibin Varkey Oommen" w:date="2019-04-28T09:24:00Z">
        <w:r w:rsidRPr="004E2A25">
          <w:rPr>
            <w:rFonts w:asciiTheme="minorHAnsi" w:hAnsiTheme="minorHAnsi" w:cstheme="minorHAnsi"/>
            <w:sz w:val="22"/>
            <w:szCs w:val="22"/>
          </w:rPr>
          <w:t>&lt;/AlertDetails&gt;</w:t>
        </w:r>
      </w:ins>
    </w:p>
    <w:bookmarkEnd w:id="441"/>
    <w:p w:rsidR="00A90E33" w:rsidRPr="00014E07" w:rsidRDefault="00A90E33" w:rsidP="00CB7E88">
      <w:pPr>
        <w:pStyle w:val="DBSBody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014E07">
        <w:rPr>
          <w:rFonts w:asciiTheme="minorHAnsi" w:hAnsiTheme="minorHAnsi" w:cstheme="minorHAnsi"/>
          <w:sz w:val="22"/>
          <w:szCs w:val="22"/>
        </w:rPr>
        <w:t>&lt;/</w:t>
      </w:r>
      <w:r w:rsidR="004E2A25">
        <w:rPr>
          <w:rFonts w:asciiTheme="minorHAnsi" w:hAnsiTheme="minorHAnsi" w:cstheme="minorHAnsi"/>
          <w:sz w:val="22"/>
          <w:szCs w:val="22"/>
        </w:rPr>
        <w:t>ComplianceCheckResponse</w:t>
      </w:r>
      <w:r w:rsidRPr="00014E07">
        <w:rPr>
          <w:rFonts w:asciiTheme="minorHAnsi" w:hAnsiTheme="minorHAnsi" w:cstheme="minorHAnsi"/>
          <w:sz w:val="22"/>
          <w:szCs w:val="22"/>
        </w:rPr>
        <w:t xml:space="preserve">&gt; </w:t>
      </w:r>
    </w:p>
    <w:p w:rsidR="00A90E33" w:rsidRDefault="00A90E33" w:rsidP="00A90E33">
      <w:pPr>
        <w:pStyle w:val="DBSBody"/>
        <w:ind w:left="720"/>
      </w:pPr>
      <w:r w:rsidRPr="00014E07">
        <w:rPr>
          <w:rFonts w:asciiTheme="minorHAnsi" w:hAnsiTheme="minorHAnsi" w:cstheme="minorHAnsi"/>
          <w:sz w:val="22"/>
          <w:szCs w:val="22"/>
        </w:rPr>
        <w:t>&lt;/EE_EAI_MESSAGE&gt;</w:t>
      </w:r>
    </w:p>
    <w:p w:rsidR="00A90E33" w:rsidRDefault="00A90E33" w:rsidP="00A90E33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443" w:name="_Toc466206730"/>
      <w:r>
        <w:rPr>
          <w:rFonts w:cstheme="minorHAnsi"/>
          <w:color w:val="0070C0"/>
        </w:rPr>
        <w:t>Interface Parameters</w:t>
      </w:r>
      <w:bookmarkEnd w:id="443"/>
    </w:p>
    <w:p w:rsidR="00A90E33" w:rsidRDefault="00A90E33" w:rsidP="00A90E33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</w:t>
      </w:r>
    </w:p>
    <w:p w:rsidR="00612E2E" w:rsidRPr="00A90E33" w:rsidRDefault="00374BE1" w:rsidP="00A90E33"/>
    <w:sectPr w:rsidR="00612E2E" w:rsidRPr="00A90E33" w:rsidSect="00910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7BE" w:rsidRDefault="00BC47BE" w:rsidP="00DD29F1">
      <w:pPr>
        <w:spacing w:before="0" w:after="0" w:line="240" w:lineRule="auto"/>
      </w:pPr>
      <w:r>
        <w:separator/>
      </w:r>
    </w:p>
  </w:endnote>
  <w:endnote w:type="continuationSeparator" w:id="0">
    <w:p w:rsidR="00BC47BE" w:rsidRDefault="00BC47BE" w:rsidP="00DD29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7BE" w:rsidRDefault="00BC47BE" w:rsidP="00DD29F1">
      <w:pPr>
        <w:spacing w:before="0" w:after="0" w:line="240" w:lineRule="auto"/>
      </w:pPr>
      <w:r>
        <w:separator/>
      </w:r>
    </w:p>
  </w:footnote>
  <w:footnote w:type="continuationSeparator" w:id="0">
    <w:p w:rsidR="00BC47BE" w:rsidRDefault="00BC47BE" w:rsidP="00DD29F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93D31"/>
    <w:multiLevelType w:val="multilevel"/>
    <w:tmpl w:val="77E61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ascii="Arial" w:hAnsi="Arial" w:cs="Arial" w:hint="default"/>
        <w:color w:val="0070C0"/>
        <w:sz w:val="32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Arial" w:hAnsi="Arial" w:cs="Arial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athap Vedamurthy">
    <w15:presenceInfo w15:providerId="AD" w15:userId="S-1-5-21-1241872456-1058172877-1847928074-126179"/>
  </w15:person>
  <w15:person w15:author="Bibin Varkey Oommen">
    <w15:presenceInfo w15:providerId="AD" w15:userId="S-1-5-21-1241872456-1058172877-1847928074-86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E33"/>
    <w:rsid w:val="000070EF"/>
    <w:rsid w:val="0004618E"/>
    <w:rsid w:val="00076009"/>
    <w:rsid w:val="000F6721"/>
    <w:rsid w:val="0015081C"/>
    <w:rsid w:val="001D6530"/>
    <w:rsid w:val="00203B26"/>
    <w:rsid w:val="0025621A"/>
    <w:rsid w:val="002576E6"/>
    <w:rsid w:val="002E64E8"/>
    <w:rsid w:val="00374BE1"/>
    <w:rsid w:val="003A3962"/>
    <w:rsid w:val="004E2A25"/>
    <w:rsid w:val="0050200A"/>
    <w:rsid w:val="005B5A21"/>
    <w:rsid w:val="006144E3"/>
    <w:rsid w:val="006271F1"/>
    <w:rsid w:val="00817CE0"/>
    <w:rsid w:val="00893B21"/>
    <w:rsid w:val="00910B7F"/>
    <w:rsid w:val="009D5B63"/>
    <w:rsid w:val="009E3CAF"/>
    <w:rsid w:val="00A8267F"/>
    <w:rsid w:val="00A90E33"/>
    <w:rsid w:val="00AB4829"/>
    <w:rsid w:val="00AF658B"/>
    <w:rsid w:val="00B26654"/>
    <w:rsid w:val="00BC47BE"/>
    <w:rsid w:val="00CB6BB2"/>
    <w:rsid w:val="00CB7E88"/>
    <w:rsid w:val="00D33256"/>
    <w:rsid w:val="00D34F12"/>
    <w:rsid w:val="00DD29F1"/>
    <w:rsid w:val="00E1452D"/>
    <w:rsid w:val="00E21EA4"/>
    <w:rsid w:val="00E6782A"/>
    <w:rsid w:val="00F1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DDB78F4-3E8A-440E-809B-86960F1C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E33"/>
    <w:pPr>
      <w:spacing w:before="120" w:after="120"/>
    </w:pPr>
    <w:rPr>
      <w:rFonts w:ascii="Arial" w:eastAsia="MS Mincho" w:hAnsi="Arial" w:cs="Times New Roman"/>
    </w:rPr>
  </w:style>
  <w:style w:type="paragraph" w:styleId="Heading2">
    <w:name w:val="heading 2"/>
    <w:aliases w:val="H2,style2,Header 2,Func Header,Header 21,Func Header1,Header 22,Func Header2,Header 23,Func Header3,Header 24,Func Header4,Header 211,Func Header11,Header 221,Func Header21,Header 231,Func Header31,Header 25,Func Header5,Header 26,Func Header6"/>
    <w:basedOn w:val="Normal"/>
    <w:next w:val="Normal"/>
    <w:link w:val="Heading2Char"/>
    <w:unhideWhenUsed/>
    <w:qFormat/>
    <w:rsid w:val="00A90E33"/>
    <w:pPr>
      <w:keepNext/>
      <w:keepLines/>
      <w:spacing w:before="200" w:after="0" w:line="240" w:lineRule="auto"/>
      <w:outlineLvl w:val="1"/>
    </w:pPr>
    <w:rPr>
      <w:rFonts w:eastAsia="Times New Roman"/>
      <w:bCs/>
      <w:color w:val="1F497D"/>
      <w:sz w:val="28"/>
      <w:szCs w:val="26"/>
    </w:rPr>
  </w:style>
  <w:style w:type="paragraph" w:styleId="Heading3">
    <w:name w:val="heading 3"/>
    <w:aliases w:val="h2,2nd Level Head,見出し 3"/>
    <w:basedOn w:val="Normal"/>
    <w:next w:val="Normal"/>
    <w:link w:val="Heading3Char"/>
    <w:unhideWhenUsed/>
    <w:qFormat/>
    <w:rsid w:val="00A90E33"/>
    <w:pPr>
      <w:keepNext/>
      <w:keepLines/>
      <w:spacing w:before="200" w:after="0" w:line="240" w:lineRule="auto"/>
      <w:outlineLvl w:val="2"/>
    </w:pPr>
    <w:rPr>
      <w:rFonts w:eastAsia="Times New Roman"/>
      <w:bCs/>
      <w:color w:val="1F497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style2 Char,Header 2 Char,Func Header Char,Header 21 Char,Func Header1 Char,Header 22 Char,Func Header2 Char,Header 23 Char,Func Header3 Char,Header 24 Char,Func Header4 Char,Header 211 Char,Func Header11 Char,Header 221 Char"/>
    <w:basedOn w:val="DefaultParagraphFont"/>
    <w:link w:val="Heading2"/>
    <w:rsid w:val="00A90E33"/>
    <w:rPr>
      <w:rFonts w:ascii="Arial" w:eastAsia="Times New Roman" w:hAnsi="Arial" w:cs="Times New Roman"/>
      <w:bCs/>
      <w:color w:val="1F497D"/>
      <w:sz w:val="28"/>
      <w:szCs w:val="26"/>
    </w:rPr>
  </w:style>
  <w:style w:type="character" w:customStyle="1" w:styleId="Heading3Char">
    <w:name w:val="Heading 3 Char"/>
    <w:aliases w:val="h2 Char,2nd Level Head Char,見出し 3 Char"/>
    <w:basedOn w:val="DefaultParagraphFont"/>
    <w:link w:val="Heading3"/>
    <w:rsid w:val="00A90E33"/>
    <w:rPr>
      <w:rFonts w:ascii="Arial" w:eastAsia="Times New Roman" w:hAnsi="Arial" w:cs="Times New Roman"/>
      <w:bCs/>
      <w:color w:val="1F497D"/>
      <w:sz w:val="24"/>
    </w:rPr>
  </w:style>
  <w:style w:type="table" w:styleId="TableGrid">
    <w:name w:val="Table Grid"/>
    <w:basedOn w:val="TableNormal"/>
    <w:uiPriority w:val="59"/>
    <w:rsid w:val="00A90E33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90E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A90E33"/>
    <w:pPr>
      <w:spacing w:before="20" w:after="2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DBSBody">
    <w:name w:val="DBS Body"/>
    <w:basedOn w:val="NoSpacing"/>
    <w:link w:val="DBSBodyChar"/>
    <w:qFormat/>
    <w:rsid w:val="00A90E33"/>
    <w:rPr>
      <w:rFonts w:ascii="Calibri" w:eastAsia="Calibri" w:hAnsi="Calibri" w:cs="Mangal"/>
      <w:sz w:val="20"/>
      <w:szCs w:val="20"/>
    </w:rPr>
  </w:style>
  <w:style w:type="character" w:customStyle="1" w:styleId="DBSBodyChar">
    <w:name w:val="DBS Body Char"/>
    <w:basedOn w:val="DefaultParagraphFont"/>
    <w:link w:val="DBSBody"/>
    <w:rsid w:val="00A90E33"/>
    <w:rPr>
      <w:rFonts w:ascii="Calibri" w:eastAsia="Calibri" w:hAnsi="Calibri" w:cs="Mangal"/>
      <w:sz w:val="20"/>
      <w:szCs w:val="20"/>
    </w:rPr>
  </w:style>
  <w:style w:type="table" w:customStyle="1" w:styleId="TableGrid0">
    <w:name w:val="TableGrid"/>
    <w:rsid w:val="00A90E3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90E33"/>
    <w:pPr>
      <w:spacing w:after="0" w:line="240" w:lineRule="auto"/>
    </w:pPr>
    <w:rPr>
      <w:rFonts w:ascii="Arial" w:eastAsia="MS Mincho" w:hAnsi="Arial" w:cs="Times New Roman"/>
    </w:rPr>
  </w:style>
  <w:style w:type="paragraph" w:styleId="Header">
    <w:name w:val="header"/>
    <w:basedOn w:val="Normal"/>
    <w:link w:val="HeaderChar"/>
    <w:uiPriority w:val="99"/>
    <w:unhideWhenUsed/>
    <w:rsid w:val="00DD29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9F1"/>
    <w:rPr>
      <w:rFonts w:ascii="Arial" w:eastAsia="MS Mincho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D29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9F1"/>
    <w:rPr>
      <w:rFonts w:ascii="Arial" w:eastAsia="MS Mincho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EA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A4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7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HOSTNAME%">RBLT213.rakbank.co.ae</XMLData>
</file>

<file path=customXml/item2.xml><?xml version="1.0" encoding="utf-8"?>
<XMLData TextToDisplay="RightsWATCHMark">2|RAK-Rakbank All-INTERNAL|{00000000-0000-0000-0000-000000000000}</XMLData>
</file>

<file path=customXml/item3.xml><?xml version="1.0" encoding="utf-8"?>
<XMLData TextToDisplay="%CLASSIFICATIONDATETIME%">07:47 23/04/2019</XMLData>
</file>

<file path=customXml/item4.xml><?xml version="1.0" encoding="utf-8"?>
<XMLData TextToDisplay="%DOCUMENTGUID%">{00000000-0000-0000-0000-000000000000}</XMLData>
</file>

<file path=customXml/item5.xml><?xml version="1.0" encoding="utf-8"?>
<XMLData TextToDisplay="%EMAILADDRESS%">Prathap.V@rakbank.ae</XMLData>
</file>

<file path=customXml/item6.xml><?xml version="1.0" encoding="utf-8"?>
<XMLData TextToDisplay="%USERNAME%">pvmurthy</XMLDat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1DE45-7AFE-499C-B7DE-1B54EF332FB9}">
  <ds:schemaRefs/>
</ds:datastoreItem>
</file>

<file path=customXml/itemProps2.xml><?xml version="1.0" encoding="utf-8"?>
<ds:datastoreItem xmlns:ds="http://schemas.openxmlformats.org/officeDocument/2006/customXml" ds:itemID="{D618119D-3DC1-4475-9ACC-6B6272AF9982}">
  <ds:schemaRefs/>
</ds:datastoreItem>
</file>

<file path=customXml/itemProps3.xml><?xml version="1.0" encoding="utf-8"?>
<ds:datastoreItem xmlns:ds="http://schemas.openxmlformats.org/officeDocument/2006/customXml" ds:itemID="{4E45F8FD-9532-4C6F-811A-577CF41412A0}">
  <ds:schemaRefs/>
</ds:datastoreItem>
</file>

<file path=customXml/itemProps4.xml><?xml version="1.0" encoding="utf-8"?>
<ds:datastoreItem xmlns:ds="http://schemas.openxmlformats.org/officeDocument/2006/customXml" ds:itemID="{A35D289B-9B17-4BAD-A9C7-3740A72DA708}">
  <ds:schemaRefs/>
</ds:datastoreItem>
</file>

<file path=customXml/itemProps5.xml><?xml version="1.0" encoding="utf-8"?>
<ds:datastoreItem xmlns:ds="http://schemas.openxmlformats.org/officeDocument/2006/customXml" ds:itemID="{EADA09EE-C470-4102-BCAF-B88D00439251}">
  <ds:schemaRefs/>
</ds:datastoreItem>
</file>

<file path=customXml/itemProps6.xml><?xml version="1.0" encoding="utf-8"?>
<ds:datastoreItem xmlns:ds="http://schemas.openxmlformats.org/officeDocument/2006/customXml" ds:itemID="{AA0EEC26-C537-4E47-8808-41E90252F02C}">
  <ds:schemaRefs/>
</ds:datastoreItem>
</file>

<file path=customXml/itemProps7.xml><?xml version="1.0" encoding="utf-8"?>
<ds:datastoreItem xmlns:ds="http://schemas.openxmlformats.org/officeDocument/2006/customXml" ds:itemID="{F3BF4829-99B8-46E4-AFCC-6936EC30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15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RAKBANK</Company>
  <LinksUpToDate>false</LinksUpToDate>
  <CharactersWithSpaces>13952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xaanjana</dc:creator>
  <cp:lastModifiedBy>Bibin Varkey Oommen</cp:lastModifiedBy>
  <cp:revision>23</cp:revision>
  <dcterms:created xsi:type="dcterms:W3CDTF">2016-11-21T07:23:00Z</dcterms:created>
  <dcterms:modified xsi:type="dcterms:W3CDTF">2019-04-28T05:25:00Z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2|RAK-Rakbank All-INTERNAL|{00000000-0000-0000-0000-000000000000}</vt:lpwstr>
  </property>
</Properties>
</file>